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7E233" w14:textId="40919D67" w:rsidR="00DF0D2F" w:rsidRPr="00233D47" w:rsidRDefault="005864DE" w:rsidP="00915DB8">
      <w:pPr>
        <w:pStyle w:val="NoSpacing"/>
        <w:ind w:left="6480" w:hanging="6480"/>
        <w:rPr>
          <w:rFonts w:cstheme="minorHAnsi"/>
          <w:b/>
          <w:bCs/>
          <w:sz w:val="24"/>
          <w:szCs w:val="24"/>
        </w:rPr>
      </w:pPr>
      <w:r w:rsidRPr="00233D47">
        <w:rPr>
          <w:rFonts w:cstheme="minorHAnsi"/>
          <w:b/>
          <w:bCs/>
          <w:sz w:val="24"/>
          <w:szCs w:val="24"/>
        </w:rPr>
        <w:t>Annex</w:t>
      </w:r>
      <w:r w:rsidR="004474CE" w:rsidRPr="00233D47">
        <w:rPr>
          <w:rFonts w:cstheme="minorHAnsi"/>
          <w:b/>
          <w:bCs/>
          <w:sz w:val="24"/>
          <w:szCs w:val="24"/>
        </w:rPr>
        <w:t xml:space="preserve"> 1</w:t>
      </w:r>
      <w:r w:rsidRPr="00233D47">
        <w:rPr>
          <w:rFonts w:cstheme="minorHAnsi"/>
          <w:b/>
          <w:bCs/>
          <w:sz w:val="24"/>
          <w:szCs w:val="24"/>
        </w:rPr>
        <w:t xml:space="preserve">. </w:t>
      </w:r>
      <w:r w:rsidR="004474CE" w:rsidRPr="00233D47">
        <w:rPr>
          <w:rFonts w:cstheme="minorHAnsi"/>
          <w:b/>
          <w:bCs/>
          <w:sz w:val="24"/>
          <w:szCs w:val="24"/>
        </w:rPr>
        <w:t xml:space="preserve">Indicator details of </w:t>
      </w:r>
      <w:r w:rsidR="00441A57" w:rsidRPr="00233D47">
        <w:rPr>
          <w:rFonts w:cstheme="minorHAnsi"/>
          <w:b/>
          <w:bCs/>
          <w:sz w:val="24"/>
          <w:szCs w:val="24"/>
        </w:rPr>
        <w:t xml:space="preserve">The </w:t>
      </w:r>
      <w:r w:rsidR="00520C80" w:rsidRPr="00233D47">
        <w:rPr>
          <w:rFonts w:cstheme="minorHAnsi"/>
          <w:b/>
          <w:bCs/>
          <w:sz w:val="24"/>
          <w:szCs w:val="24"/>
        </w:rPr>
        <w:t>Global Fund’s Targeted Health Facility</w:t>
      </w:r>
      <w:r w:rsidR="00E35315" w:rsidRPr="00233D47">
        <w:rPr>
          <w:rFonts w:cstheme="minorHAnsi"/>
          <w:b/>
          <w:bCs/>
          <w:sz w:val="24"/>
          <w:szCs w:val="24"/>
        </w:rPr>
        <w:t xml:space="preserve"> Assessment</w:t>
      </w:r>
      <w:r w:rsidR="002B22F4" w:rsidRPr="00233D47">
        <w:rPr>
          <w:rFonts w:cstheme="minorHAnsi"/>
          <w:b/>
          <w:bCs/>
          <w:sz w:val="24"/>
          <w:szCs w:val="24"/>
        </w:rPr>
        <w:t xml:space="preserve"> (t-HFA)</w:t>
      </w:r>
    </w:p>
    <w:p w14:paraId="1A851B71" w14:textId="6624A87B" w:rsidR="00797998" w:rsidRPr="009705AC" w:rsidRDefault="00906A40" w:rsidP="009705AC">
      <w:pPr>
        <w:pStyle w:val="NoSpacing"/>
        <w:rPr>
          <w:rFonts w:cstheme="minorHAnsi"/>
          <w:color w:val="FF0000"/>
        </w:rPr>
      </w:pPr>
      <w:r w:rsidRPr="0049645C">
        <w:rPr>
          <w:rFonts w:cstheme="minorHAnsi"/>
        </w:rPr>
        <w:t xml:space="preserve"> </w:t>
      </w:r>
    </w:p>
    <w:p w14:paraId="0BB0F659" w14:textId="77777777" w:rsidR="009705AC" w:rsidRPr="0049645C" w:rsidRDefault="009705AC" w:rsidP="009705AC">
      <w:pPr>
        <w:pStyle w:val="NoSpacing"/>
        <w:rPr>
          <w:rFonts w:cstheme="minorHAnsi"/>
        </w:rPr>
      </w:pPr>
      <w:r w:rsidRPr="0049645C">
        <w:rPr>
          <w:rFonts w:cstheme="minorHAnsi"/>
          <w:b/>
          <w:bCs/>
        </w:rPr>
        <w:t>Purpose of this document</w:t>
      </w:r>
    </w:p>
    <w:p w14:paraId="35B30E34" w14:textId="36E9FF4C" w:rsidR="009705AC" w:rsidRDefault="009705AC" w:rsidP="009705AC">
      <w:pPr>
        <w:pStyle w:val="NoSpacing"/>
        <w:rPr>
          <w:rFonts w:cstheme="minorHAnsi"/>
        </w:rPr>
      </w:pPr>
      <w:r>
        <w:rPr>
          <w:rFonts w:cstheme="minorHAnsi"/>
        </w:rPr>
        <w:t>T</w:t>
      </w:r>
      <w:r w:rsidRPr="0049645C">
        <w:rPr>
          <w:rFonts w:cstheme="minorHAnsi"/>
        </w:rPr>
        <w:t xml:space="preserve">his </w:t>
      </w:r>
      <w:r>
        <w:rPr>
          <w:rFonts w:cstheme="minorHAnsi"/>
        </w:rPr>
        <w:t xml:space="preserve">annex describes t-HFA operational </w:t>
      </w:r>
      <w:r w:rsidRPr="0049645C">
        <w:rPr>
          <w:rFonts w:cstheme="minorHAnsi"/>
        </w:rPr>
        <w:t>indicator</w:t>
      </w:r>
      <w:r>
        <w:rPr>
          <w:rFonts w:cstheme="minorHAnsi"/>
        </w:rPr>
        <w:t xml:space="preserve"> definitions</w:t>
      </w:r>
      <w:r w:rsidRPr="0049645C">
        <w:rPr>
          <w:rFonts w:cstheme="minorHAnsi"/>
        </w:rPr>
        <w:t xml:space="preserve">, </w:t>
      </w:r>
      <w:r>
        <w:rPr>
          <w:rFonts w:cstheme="minorHAnsi"/>
        </w:rPr>
        <w:t xml:space="preserve">additional documentation about indicators from The Global Fund’s KPI Handbook and Indicator Guidance Sheet (IGS), </w:t>
      </w:r>
      <w:r w:rsidRPr="0049645C">
        <w:rPr>
          <w:rFonts w:cstheme="minorHAnsi"/>
        </w:rPr>
        <w:t xml:space="preserve">measurement methods, </w:t>
      </w:r>
      <w:r>
        <w:rPr>
          <w:rFonts w:cstheme="minorHAnsi"/>
        </w:rPr>
        <w:t xml:space="preserve">analysis methods, documentation on why certain decisions were made, some </w:t>
      </w:r>
      <w:r w:rsidRPr="0049645C">
        <w:rPr>
          <w:rFonts w:cstheme="minorHAnsi"/>
        </w:rPr>
        <w:t>questionnaire items</w:t>
      </w:r>
      <w:r>
        <w:rPr>
          <w:rFonts w:cstheme="minorHAnsi"/>
        </w:rPr>
        <w:t xml:space="preserve"> (for indicators not in the WHO Harmonized Health Facility Assessment [HHFA]), and question numbers (i.e., numbers that correspond to t-HFA questionnaire items) </w:t>
      </w:r>
      <w:r w:rsidR="00C07C95">
        <w:rPr>
          <w:rFonts w:cstheme="minorHAnsi"/>
        </w:rPr>
        <w:t>for</w:t>
      </w:r>
      <w:r>
        <w:rPr>
          <w:rFonts w:cstheme="minorHAnsi"/>
        </w:rPr>
        <w:t xml:space="preserve"> each t-HFA indicator (which will be needed to analyze t-HFA data)</w:t>
      </w:r>
      <w:r w:rsidRPr="0049645C">
        <w:rPr>
          <w:rFonts w:cstheme="minorHAnsi"/>
        </w:rPr>
        <w:t>.</w:t>
      </w:r>
      <w:r>
        <w:rPr>
          <w:rFonts w:cstheme="minorHAnsi"/>
        </w:rPr>
        <w:t xml:space="preserve"> There is a separate questionnaire document with detailed methods and questions (Protocol Annex 2).</w:t>
      </w:r>
      <w:r w:rsidRPr="0049645C">
        <w:rPr>
          <w:rFonts w:cstheme="minorHAnsi"/>
        </w:rPr>
        <w:t xml:space="preserve"> </w:t>
      </w:r>
      <w:r>
        <w:rPr>
          <w:rFonts w:cstheme="minorHAnsi"/>
        </w:rPr>
        <w:t xml:space="preserve">Altogether, </w:t>
      </w:r>
      <w:r w:rsidR="00502146">
        <w:rPr>
          <w:rFonts w:cstheme="minorHAnsi"/>
        </w:rPr>
        <w:t>eleven</w:t>
      </w:r>
      <w:r>
        <w:rPr>
          <w:rFonts w:cstheme="minorHAnsi"/>
        </w:rPr>
        <w:t xml:space="preserve"> RSSH</w:t>
      </w:r>
      <w:r w:rsidRPr="0049645C">
        <w:rPr>
          <w:rFonts w:cstheme="minorHAnsi"/>
        </w:rPr>
        <w:t xml:space="preserve"> t-HFA indicators</w:t>
      </w:r>
      <w:r>
        <w:rPr>
          <w:rFonts w:cstheme="minorHAnsi"/>
        </w:rPr>
        <w:t xml:space="preserve"> are described</w:t>
      </w:r>
      <w:r w:rsidRPr="0049645C">
        <w:rPr>
          <w:rFonts w:cstheme="minorHAnsi"/>
        </w:rPr>
        <w:t xml:space="preserve">. </w:t>
      </w:r>
      <w:r>
        <w:rPr>
          <w:rFonts w:cstheme="minorHAnsi"/>
        </w:rPr>
        <w:t>Regarding methods, t</w:t>
      </w:r>
      <w:r w:rsidRPr="0049645C">
        <w:rPr>
          <w:rFonts w:cstheme="minorHAnsi"/>
        </w:rPr>
        <w:t>here is a description of whether each t-HFA indicator can be measured by the HHFA (and if so, which specific HHFA indicators</w:t>
      </w:r>
      <w:r w:rsidR="00502146">
        <w:rPr>
          <w:rFonts w:cstheme="minorHAnsi"/>
        </w:rPr>
        <w:t xml:space="preserve"> or questions</w:t>
      </w:r>
      <w:r w:rsidRPr="0049645C">
        <w:rPr>
          <w:rFonts w:cstheme="minorHAnsi"/>
        </w:rPr>
        <w:t xml:space="preserve"> </w:t>
      </w:r>
      <w:r>
        <w:rPr>
          <w:rFonts w:cstheme="minorHAnsi"/>
        </w:rPr>
        <w:t>were</w:t>
      </w:r>
      <w:r w:rsidRPr="0049645C">
        <w:rPr>
          <w:rFonts w:cstheme="minorHAnsi"/>
        </w:rPr>
        <w:t xml:space="preserve"> used).</w:t>
      </w:r>
    </w:p>
    <w:p w14:paraId="50313AFE" w14:textId="77777777" w:rsidR="009705AC" w:rsidRPr="0049645C" w:rsidRDefault="009705AC" w:rsidP="00084326">
      <w:pPr>
        <w:pStyle w:val="NoSpacing"/>
        <w:rPr>
          <w:rFonts w:cstheme="minorHAnsi"/>
        </w:rPr>
      </w:pPr>
    </w:p>
    <w:p w14:paraId="2F06B3A6" w14:textId="4F6AF51F" w:rsidR="00925C08" w:rsidRPr="0049645C" w:rsidRDefault="00925C08" w:rsidP="00925C08">
      <w:pPr>
        <w:pStyle w:val="NoSpacing"/>
        <w:rPr>
          <w:rFonts w:cstheme="minorHAnsi"/>
        </w:rPr>
      </w:pPr>
      <w:r w:rsidRPr="0049645C">
        <w:rPr>
          <w:rFonts w:cstheme="minorHAnsi"/>
          <w:b/>
          <w:bCs/>
        </w:rPr>
        <w:t>How this document is organized</w:t>
      </w:r>
    </w:p>
    <w:p w14:paraId="650832F5" w14:textId="7B1A47D7" w:rsidR="00E10378" w:rsidRDefault="00FA732F" w:rsidP="00621BD0">
      <w:pPr>
        <w:pStyle w:val="NoSpacing"/>
        <w:rPr>
          <w:rFonts w:cstheme="minorHAnsi"/>
        </w:rPr>
      </w:pPr>
      <w:r w:rsidRPr="0049645C">
        <w:rPr>
          <w:rFonts w:cstheme="minorHAnsi"/>
        </w:rPr>
        <w:t xml:space="preserve">Section A presents </w:t>
      </w:r>
      <w:r w:rsidR="002B22F4">
        <w:rPr>
          <w:rFonts w:cstheme="minorHAnsi"/>
        </w:rPr>
        <w:t>key performance indicators (</w:t>
      </w:r>
      <w:r w:rsidRPr="0049645C">
        <w:rPr>
          <w:rFonts w:cstheme="minorHAnsi"/>
        </w:rPr>
        <w:t>KPIs</w:t>
      </w:r>
      <w:r w:rsidR="002B22F4">
        <w:rPr>
          <w:rFonts w:cstheme="minorHAnsi"/>
        </w:rPr>
        <w:t>)</w:t>
      </w:r>
      <w:r w:rsidRPr="0049645C">
        <w:rPr>
          <w:rFonts w:cstheme="minorHAnsi"/>
        </w:rPr>
        <w:t xml:space="preserve">, and Section B presents non-KPIs. </w:t>
      </w:r>
      <w:r w:rsidR="00925C08" w:rsidRPr="0049645C">
        <w:rPr>
          <w:rFonts w:cstheme="minorHAnsi"/>
        </w:rPr>
        <w:t xml:space="preserve">The </w:t>
      </w:r>
      <w:r w:rsidR="00502146">
        <w:rPr>
          <w:rFonts w:cstheme="minorHAnsi"/>
        </w:rPr>
        <w:t>eleven</w:t>
      </w:r>
      <w:r w:rsidR="00925C08" w:rsidRPr="0049645C">
        <w:rPr>
          <w:rFonts w:cstheme="minorHAnsi"/>
        </w:rPr>
        <w:t xml:space="preserve"> </w:t>
      </w:r>
      <w:r w:rsidR="00EA7F40">
        <w:rPr>
          <w:rFonts w:cstheme="minorHAnsi"/>
        </w:rPr>
        <w:t xml:space="preserve">t-HFA </w:t>
      </w:r>
      <w:r w:rsidR="00925C08" w:rsidRPr="0049645C">
        <w:rPr>
          <w:rFonts w:cstheme="minorHAnsi"/>
        </w:rPr>
        <w:t xml:space="preserve">indicators are presented </w:t>
      </w:r>
      <w:r w:rsidR="00A056CE" w:rsidRPr="0049645C">
        <w:rPr>
          <w:rFonts w:cstheme="minorHAnsi"/>
        </w:rPr>
        <w:t>using</w:t>
      </w:r>
      <w:r w:rsidR="00925C08" w:rsidRPr="0049645C">
        <w:rPr>
          <w:rFonts w:cstheme="minorHAnsi"/>
        </w:rPr>
        <w:t xml:space="preserve"> </w:t>
      </w:r>
      <w:r w:rsidR="00F87F07" w:rsidRPr="0049645C">
        <w:rPr>
          <w:rFonts w:cstheme="minorHAnsi"/>
        </w:rPr>
        <w:t xml:space="preserve">the following </w:t>
      </w:r>
      <w:r w:rsidR="00BC0575">
        <w:rPr>
          <w:rFonts w:cstheme="minorHAnsi"/>
        </w:rPr>
        <w:t>5</w:t>
      </w:r>
      <w:r w:rsidR="00F87F07" w:rsidRPr="0049645C">
        <w:rPr>
          <w:rFonts w:cstheme="minorHAnsi"/>
        </w:rPr>
        <w:t xml:space="preserve">-part </w:t>
      </w:r>
      <w:r w:rsidR="00925C08" w:rsidRPr="0049645C">
        <w:rPr>
          <w:rFonts w:cstheme="minorHAnsi"/>
        </w:rPr>
        <w:t>format</w:t>
      </w:r>
      <w:r w:rsidR="00621BD0">
        <w:rPr>
          <w:rFonts w:cstheme="minorHAnsi"/>
        </w:rPr>
        <w:t>: a) i</w:t>
      </w:r>
      <w:r w:rsidR="00925C08" w:rsidRPr="0049645C">
        <w:rPr>
          <w:rFonts w:cstheme="minorHAnsi"/>
        </w:rPr>
        <w:t>ndicator code and name</w:t>
      </w:r>
      <w:r w:rsidR="00621BD0">
        <w:rPr>
          <w:rFonts w:cstheme="minorHAnsi"/>
        </w:rPr>
        <w:t>; b) s</w:t>
      </w:r>
      <w:r w:rsidR="00E10378" w:rsidRPr="0049645C">
        <w:rPr>
          <w:rFonts w:cstheme="minorHAnsi"/>
        </w:rPr>
        <w:t>ources used to develop the indicator definition and measurement methodology</w:t>
      </w:r>
      <w:r w:rsidR="00621BD0">
        <w:rPr>
          <w:rFonts w:cstheme="minorHAnsi"/>
        </w:rPr>
        <w:t xml:space="preserve">; c) </w:t>
      </w:r>
      <w:r w:rsidR="00D81908">
        <w:rPr>
          <w:rFonts w:cstheme="minorHAnsi"/>
        </w:rPr>
        <w:t xml:space="preserve">indicator </w:t>
      </w:r>
      <w:r w:rsidR="00621BD0">
        <w:rPr>
          <w:rFonts w:cstheme="minorHAnsi"/>
        </w:rPr>
        <w:t>d</w:t>
      </w:r>
      <w:r w:rsidR="00BC0575">
        <w:rPr>
          <w:rFonts w:cstheme="minorHAnsi"/>
        </w:rPr>
        <w:t>efinition</w:t>
      </w:r>
      <w:r w:rsidR="00621BD0">
        <w:rPr>
          <w:rFonts w:cstheme="minorHAnsi"/>
        </w:rPr>
        <w:t>; d) m</w:t>
      </w:r>
      <w:r w:rsidR="00BC0575">
        <w:rPr>
          <w:rFonts w:cstheme="minorHAnsi"/>
        </w:rPr>
        <w:t>easurement</w:t>
      </w:r>
      <w:r w:rsidR="00E10378" w:rsidRPr="0049645C">
        <w:rPr>
          <w:rFonts w:cstheme="minorHAnsi"/>
        </w:rPr>
        <w:t xml:space="preserve"> methodology</w:t>
      </w:r>
      <w:r w:rsidR="00621BD0">
        <w:rPr>
          <w:rFonts w:cstheme="minorHAnsi"/>
        </w:rPr>
        <w:t>; and e) c</w:t>
      </w:r>
      <w:r w:rsidR="00E10378" w:rsidRPr="0049645C">
        <w:rPr>
          <w:rFonts w:cstheme="minorHAnsi"/>
        </w:rPr>
        <w:t>omments</w:t>
      </w:r>
      <w:r w:rsidR="00621BD0">
        <w:rPr>
          <w:rFonts w:cstheme="minorHAnsi"/>
        </w:rPr>
        <w:t>. Most indicators also have a</w:t>
      </w:r>
      <w:r w:rsidR="002B22F4">
        <w:rPr>
          <w:rFonts w:cstheme="minorHAnsi"/>
        </w:rPr>
        <w:t>n analysis method and a</w:t>
      </w:r>
      <w:r w:rsidR="00621BD0">
        <w:rPr>
          <w:rFonts w:cstheme="minorHAnsi"/>
        </w:rPr>
        <w:t xml:space="preserve"> table</w:t>
      </w:r>
      <w:r w:rsidR="002711E6">
        <w:rPr>
          <w:rFonts w:cstheme="minorHAnsi"/>
        </w:rPr>
        <w:t xml:space="preserve"> or section of text</w:t>
      </w:r>
      <w:r w:rsidR="00621BD0">
        <w:rPr>
          <w:rFonts w:cstheme="minorHAnsi"/>
        </w:rPr>
        <w:t xml:space="preserve"> that </w:t>
      </w:r>
      <w:r w:rsidR="002711E6">
        <w:rPr>
          <w:rFonts w:cstheme="minorHAnsi"/>
        </w:rPr>
        <w:t xml:space="preserve">describes </w:t>
      </w:r>
      <w:r w:rsidR="00621BD0">
        <w:rPr>
          <w:rFonts w:cstheme="minorHAnsi"/>
        </w:rPr>
        <w:t>which questions in the t-HFA questionnaire are used to measure the indicator.</w:t>
      </w:r>
    </w:p>
    <w:p w14:paraId="71861A58" w14:textId="2D3A3079" w:rsidR="00621BD0" w:rsidRDefault="00621BD0" w:rsidP="00621BD0">
      <w:pPr>
        <w:pStyle w:val="NoSpacing"/>
        <w:rPr>
          <w:rFonts w:cstheme="minorHAnsi"/>
        </w:rPr>
      </w:pPr>
    </w:p>
    <w:p w14:paraId="2C625F49" w14:textId="3D4FADFA" w:rsidR="00621BD0" w:rsidRPr="009B7757" w:rsidRDefault="00DD63E3" w:rsidP="00621BD0">
      <w:pPr>
        <w:pStyle w:val="NoSpacing"/>
        <w:rPr>
          <w:rFonts w:cstheme="minorHAnsi"/>
          <w:b/>
          <w:bCs/>
        </w:rPr>
      </w:pPr>
      <w:r w:rsidRPr="009B7757">
        <w:rPr>
          <w:rFonts w:cstheme="minorHAnsi"/>
          <w:b/>
          <w:bCs/>
        </w:rPr>
        <w:t>Where to find details on HHFA indicators</w:t>
      </w:r>
    </w:p>
    <w:p w14:paraId="34D22B9C" w14:textId="7AEF81AA" w:rsidR="00DD63E3" w:rsidRDefault="00DD63E3" w:rsidP="00DD63E3">
      <w:pPr>
        <w:pStyle w:val="NoSpacing"/>
        <w:rPr>
          <w:rFonts w:cstheme="minorHAnsi"/>
        </w:rPr>
      </w:pPr>
      <w:r>
        <w:rPr>
          <w:rFonts w:cstheme="minorHAnsi"/>
        </w:rPr>
        <w:t xml:space="preserve">WHO’s online </w:t>
      </w:r>
      <w:r w:rsidRPr="00DD63E3">
        <w:rPr>
          <w:rFonts w:cstheme="minorHAnsi"/>
        </w:rPr>
        <w:t>HHFA Indicator Inventory</w:t>
      </w:r>
      <w:r>
        <w:rPr>
          <w:rFonts w:cstheme="minorHAnsi"/>
        </w:rPr>
        <w:t xml:space="preserve"> (</w:t>
      </w:r>
      <w:hyperlink r:id="rId8" w:history="1">
        <w:r w:rsidRPr="00C134E0">
          <w:rPr>
            <w:rStyle w:val="Hyperlink"/>
            <w:rFonts w:cstheme="minorHAnsi"/>
          </w:rPr>
          <w:t>https://indicator-inventory.hhfa.online/</w:t>
        </w:r>
      </w:hyperlink>
      <w:r>
        <w:rPr>
          <w:rFonts w:cstheme="minorHAnsi"/>
        </w:rPr>
        <w:t xml:space="preserve">) has details on HHFA indicators. </w:t>
      </w:r>
      <w:r w:rsidRPr="00DD63E3">
        <w:rPr>
          <w:rFonts w:cstheme="minorHAnsi"/>
        </w:rPr>
        <w:t>On the top left of the webpage, the "Inventory version" should be "Version 4 (latest version)</w:t>
      </w:r>
      <w:r>
        <w:rPr>
          <w:rFonts w:cstheme="minorHAnsi"/>
        </w:rPr>
        <w:t>”</w:t>
      </w:r>
      <w:r w:rsidRPr="00DD63E3">
        <w:rPr>
          <w:rFonts w:cstheme="minorHAnsi"/>
        </w:rPr>
        <w:t>.</w:t>
      </w:r>
      <w:r>
        <w:rPr>
          <w:rFonts w:cstheme="minorHAnsi"/>
        </w:rPr>
        <w:t xml:space="preserve"> </w:t>
      </w:r>
      <w:r w:rsidRPr="00DD63E3">
        <w:rPr>
          <w:rFonts w:cstheme="minorHAnsi"/>
        </w:rPr>
        <w:t xml:space="preserve">To look up </w:t>
      </w:r>
      <w:r>
        <w:rPr>
          <w:rFonts w:cstheme="minorHAnsi"/>
        </w:rPr>
        <w:t xml:space="preserve">a </w:t>
      </w:r>
      <w:r w:rsidRPr="00DD63E3">
        <w:rPr>
          <w:rFonts w:cstheme="minorHAnsi"/>
        </w:rPr>
        <w:t xml:space="preserve">specific indicator, on middle left of the webpage, </w:t>
      </w:r>
      <w:r>
        <w:rPr>
          <w:rFonts w:cstheme="minorHAnsi"/>
        </w:rPr>
        <w:t xml:space="preserve">enter the </w:t>
      </w:r>
      <w:r w:rsidRPr="00DD63E3">
        <w:rPr>
          <w:rFonts w:cstheme="minorHAnsi"/>
        </w:rPr>
        <w:t xml:space="preserve">HHFA indicator permanent identifier (always a </w:t>
      </w:r>
      <w:r w:rsidR="008A6D3A">
        <w:rPr>
          <w:rFonts w:cstheme="minorHAnsi"/>
        </w:rPr>
        <w:t>3</w:t>
      </w:r>
      <w:r w:rsidRPr="00DD63E3">
        <w:rPr>
          <w:rFonts w:cstheme="minorHAnsi"/>
        </w:rPr>
        <w:t>-letter code) under the word "Filter"</w:t>
      </w:r>
      <w:r>
        <w:rPr>
          <w:rFonts w:cstheme="minorHAnsi"/>
        </w:rPr>
        <w:t>,</w:t>
      </w:r>
      <w:r w:rsidRPr="00DD63E3">
        <w:rPr>
          <w:rFonts w:cstheme="minorHAnsi"/>
        </w:rPr>
        <w:t xml:space="preserve"> click on the search icon</w:t>
      </w:r>
      <w:r w:rsidR="008A6D3A">
        <w:rPr>
          <w:rFonts w:cstheme="minorHAnsi"/>
        </w:rPr>
        <w:t>, then click on the indicator of interest. See the screen shot below for an example of the indicator “Percentage of facilities with external supervision visit in last 3 months” (3-letter code: CVU)</w:t>
      </w:r>
      <w:r w:rsidRPr="00DD63E3">
        <w:rPr>
          <w:rFonts w:cstheme="minorHAnsi"/>
        </w:rPr>
        <w:t>.</w:t>
      </w:r>
    </w:p>
    <w:p w14:paraId="01113592" w14:textId="77777777" w:rsidR="008A6D3A" w:rsidRDefault="008A6D3A" w:rsidP="00DD63E3">
      <w:pPr>
        <w:pStyle w:val="NoSpacing"/>
        <w:rPr>
          <w:rFonts w:cstheme="minorHAnsi"/>
        </w:rPr>
      </w:pPr>
    </w:p>
    <w:p w14:paraId="2A134B42" w14:textId="0234AF0A" w:rsidR="008A6D3A" w:rsidRPr="0049645C" w:rsidRDefault="00961815" w:rsidP="00DD63E3">
      <w:pPr>
        <w:pStyle w:val="NoSpacing"/>
        <w:rPr>
          <w:rFonts w:cstheme="minorHAnsi"/>
        </w:rPr>
      </w:pPr>
      <w:r w:rsidRPr="00961815">
        <w:rPr>
          <w:rFonts w:cstheme="minorHAnsi"/>
          <w:noProof/>
        </w:rPr>
        <w:drawing>
          <wp:inline distT="0" distB="0" distL="0" distR="0" wp14:anchorId="3A2BD4CC" wp14:editId="2F516628">
            <wp:extent cx="5881145" cy="3169546"/>
            <wp:effectExtent l="0" t="0" r="5715" b="0"/>
            <wp:docPr id="138959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97889" name=""/>
                    <pic:cNvPicPr/>
                  </pic:nvPicPr>
                  <pic:blipFill rotWithShape="1">
                    <a:blip r:embed="rId9"/>
                    <a:srcRect b="4189"/>
                    <a:stretch/>
                  </pic:blipFill>
                  <pic:spPr bwMode="auto">
                    <a:xfrm>
                      <a:off x="0" y="0"/>
                      <a:ext cx="5889883" cy="3174255"/>
                    </a:xfrm>
                    <a:prstGeom prst="rect">
                      <a:avLst/>
                    </a:prstGeom>
                    <a:ln>
                      <a:noFill/>
                    </a:ln>
                    <a:extLst>
                      <a:ext uri="{53640926-AAD7-44D8-BBD7-CCE9431645EC}">
                        <a14:shadowObscured xmlns:a14="http://schemas.microsoft.com/office/drawing/2010/main"/>
                      </a:ext>
                    </a:extLst>
                  </pic:spPr>
                </pic:pic>
              </a:graphicData>
            </a:graphic>
          </wp:inline>
        </w:drawing>
      </w:r>
    </w:p>
    <w:p w14:paraId="44F2B934" w14:textId="37E6B073" w:rsidR="00A056CE" w:rsidRPr="0049645C" w:rsidRDefault="007D5524" w:rsidP="00FE44B3">
      <w:pPr>
        <w:spacing w:after="160" w:line="259" w:lineRule="auto"/>
        <w:rPr>
          <w:rFonts w:cstheme="minorHAnsi"/>
          <w:b/>
          <w:bCs/>
        </w:rPr>
      </w:pPr>
      <w:r w:rsidRPr="0049645C">
        <w:rPr>
          <w:rFonts w:cstheme="minorHAnsi"/>
          <w:b/>
          <w:bCs/>
        </w:rPr>
        <w:lastRenderedPageBreak/>
        <w:t>SECTION A. KEY PERFORMANCE INDICATORS</w:t>
      </w:r>
    </w:p>
    <w:p w14:paraId="3ED58AD0" w14:textId="4FA79D6E" w:rsidR="00FA732F" w:rsidRPr="0049645C" w:rsidRDefault="00FA732F" w:rsidP="00084326">
      <w:pPr>
        <w:pStyle w:val="NoSpacing"/>
        <w:rPr>
          <w:rFonts w:cstheme="minorHAnsi"/>
        </w:rPr>
      </w:pPr>
    </w:p>
    <w:p w14:paraId="30115523" w14:textId="4243A008" w:rsidR="00CB1DF2" w:rsidRPr="0049645C" w:rsidRDefault="00FA732F" w:rsidP="00CB1DF2">
      <w:pPr>
        <w:pStyle w:val="NoSpacing"/>
        <w:rPr>
          <w:rFonts w:cstheme="minorHAnsi"/>
          <w:b/>
          <w:bCs/>
        </w:rPr>
      </w:pPr>
      <w:r w:rsidRPr="0049645C">
        <w:rPr>
          <w:rFonts w:cstheme="minorHAnsi"/>
          <w:b/>
          <w:bCs/>
        </w:rPr>
        <w:t>1.</w:t>
      </w:r>
      <w:r w:rsidR="00CB1DF2" w:rsidRPr="0049645C">
        <w:rPr>
          <w:rFonts w:cstheme="minorHAnsi"/>
          <w:b/>
          <w:bCs/>
        </w:rPr>
        <w:t>a.</w:t>
      </w:r>
      <w:r w:rsidRPr="0049645C">
        <w:rPr>
          <w:rFonts w:cstheme="minorHAnsi"/>
          <w:b/>
          <w:bCs/>
        </w:rPr>
        <w:t xml:space="preserve"> </w:t>
      </w:r>
      <w:r w:rsidR="00CB1DF2" w:rsidRPr="0049645C">
        <w:rPr>
          <w:rFonts w:cstheme="minorHAnsi"/>
          <w:b/>
          <w:bCs/>
        </w:rPr>
        <w:t>KPI S1</w:t>
      </w:r>
      <w:r w:rsidR="00434C62" w:rsidRPr="0049645C">
        <w:rPr>
          <w:rFonts w:cstheme="minorHAnsi"/>
          <w:b/>
          <w:bCs/>
        </w:rPr>
        <w:t>:</w:t>
      </w:r>
      <w:r w:rsidR="007102A8" w:rsidRPr="0049645C">
        <w:rPr>
          <w:rFonts w:cstheme="minorHAnsi"/>
          <w:b/>
          <w:bCs/>
        </w:rPr>
        <w:t xml:space="preserve"> </w:t>
      </w:r>
      <w:r w:rsidR="00CB1DF2" w:rsidRPr="0049645C">
        <w:rPr>
          <w:rFonts w:cstheme="minorHAnsi"/>
          <w:b/>
          <w:bCs/>
        </w:rPr>
        <w:t>“Provision of integrated, people-centered, high-quality services”</w:t>
      </w:r>
    </w:p>
    <w:p w14:paraId="637CCDE2" w14:textId="77777777" w:rsidR="004474CE" w:rsidRDefault="004474CE" w:rsidP="00084326">
      <w:pPr>
        <w:pStyle w:val="NoSpacing"/>
        <w:rPr>
          <w:rFonts w:cstheme="minorHAnsi"/>
        </w:rPr>
      </w:pPr>
    </w:p>
    <w:p w14:paraId="6C4F549B" w14:textId="3A42F765" w:rsidR="00FA732F" w:rsidRPr="0049645C" w:rsidRDefault="00CB1DF2" w:rsidP="00084326">
      <w:pPr>
        <w:pStyle w:val="NoSpacing"/>
        <w:rPr>
          <w:rFonts w:cstheme="minorHAnsi"/>
        </w:rPr>
      </w:pPr>
      <w:r w:rsidRPr="0049645C">
        <w:rPr>
          <w:rFonts w:cstheme="minorHAnsi"/>
        </w:rPr>
        <w:t>1.b. Sources: Slides 51</w:t>
      </w:r>
      <w:r w:rsidR="00751523">
        <w:rPr>
          <w:rFonts w:cstheme="minorHAnsi"/>
        </w:rPr>
        <w:t>–</w:t>
      </w:r>
      <w:r w:rsidRPr="0049645C">
        <w:rPr>
          <w:rFonts w:cstheme="minorHAnsi"/>
        </w:rPr>
        <w:t>53 of the KPI Handbook, row 27 of the IGS (indicator RSSH/PP HRH-7)</w:t>
      </w:r>
      <w:r w:rsidR="008D0A6A">
        <w:rPr>
          <w:rFonts w:cstheme="minorHAnsi"/>
        </w:rPr>
        <w:t>, and some WHO/UNICEF sources described in the Comments.</w:t>
      </w:r>
    </w:p>
    <w:p w14:paraId="22D0C3DD" w14:textId="77777777" w:rsidR="004474CE" w:rsidRDefault="004474CE" w:rsidP="00084326">
      <w:pPr>
        <w:pStyle w:val="NoSpacing"/>
        <w:rPr>
          <w:rFonts w:cstheme="minorHAnsi"/>
        </w:rPr>
      </w:pPr>
    </w:p>
    <w:p w14:paraId="1933C98A" w14:textId="45F35355" w:rsidR="00BC0575" w:rsidRDefault="00CB1DF2" w:rsidP="00084326">
      <w:pPr>
        <w:pStyle w:val="NoSpacing"/>
        <w:rPr>
          <w:rFonts w:cstheme="minorHAnsi"/>
        </w:rPr>
      </w:pPr>
      <w:r w:rsidRPr="0049645C">
        <w:rPr>
          <w:rFonts w:cstheme="minorHAnsi"/>
        </w:rPr>
        <w:t xml:space="preserve">1.c. </w:t>
      </w:r>
      <w:r w:rsidR="00BC0575">
        <w:rPr>
          <w:rFonts w:cstheme="minorHAnsi"/>
        </w:rPr>
        <w:t>Definition</w:t>
      </w:r>
    </w:p>
    <w:p w14:paraId="5A2511B4" w14:textId="14D439A8" w:rsidR="00BC0575" w:rsidRPr="00671E36" w:rsidRDefault="00BC0575" w:rsidP="00084326">
      <w:pPr>
        <w:pStyle w:val="NoSpacing"/>
        <w:rPr>
          <w:rFonts w:cstheme="minorHAnsi"/>
          <w:sz w:val="20"/>
          <w:szCs w:val="20"/>
        </w:rPr>
      </w:pPr>
    </w:p>
    <w:p w14:paraId="2A761B43" w14:textId="202AB042" w:rsidR="00671E36" w:rsidRPr="00671E36" w:rsidRDefault="008D0A6A" w:rsidP="00671E36">
      <w:pPr>
        <w:pStyle w:val="NoSpacing"/>
        <w:rPr>
          <w:rFonts w:cstheme="minorHAnsi"/>
          <w:color w:val="000000" w:themeColor="text1"/>
        </w:rPr>
      </w:pPr>
      <w:r>
        <w:rPr>
          <w:rFonts w:cstheme="minorHAnsi"/>
          <w:color w:val="000000" w:themeColor="text1"/>
        </w:rPr>
        <w:t xml:space="preserve">This indicator has two </w:t>
      </w:r>
      <w:r w:rsidR="00671E36" w:rsidRPr="00671E36">
        <w:rPr>
          <w:rFonts w:cstheme="minorHAnsi"/>
          <w:color w:val="000000" w:themeColor="text1"/>
        </w:rPr>
        <w:t>dimensions:</w:t>
      </w:r>
    </w:p>
    <w:p w14:paraId="3EA04561" w14:textId="77777777" w:rsidR="004474CE" w:rsidRDefault="004474CE" w:rsidP="00671E36">
      <w:pPr>
        <w:pStyle w:val="NoSpacing"/>
        <w:rPr>
          <w:rFonts w:cstheme="minorHAnsi"/>
          <w:color w:val="000000" w:themeColor="text1"/>
        </w:rPr>
      </w:pPr>
    </w:p>
    <w:p w14:paraId="011594DE" w14:textId="706561E2" w:rsidR="00671E36" w:rsidRPr="00671E36" w:rsidRDefault="00671E36" w:rsidP="00671E36">
      <w:pPr>
        <w:pStyle w:val="NoSpacing"/>
        <w:rPr>
          <w:rFonts w:cstheme="minorHAnsi"/>
          <w:color w:val="000000" w:themeColor="text1"/>
        </w:rPr>
      </w:pPr>
      <w:r w:rsidRPr="00671E36">
        <w:rPr>
          <w:rFonts w:cstheme="minorHAnsi"/>
          <w:color w:val="000000" w:themeColor="text1"/>
        </w:rPr>
        <w:t xml:space="preserve">1. </w:t>
      </w:r>
      <w:r w:rsidR="008D0A6A">
        <w:rPr>
          <w:rFonts w:cstheme="minorHAnsi"/>
          <w:color w:val="000000" w:themeColor="text1"/>
        </w:rPr>
        <w:t>Health worker (HW) c</w:t>
      </w:r>
      <w:r w:rsidRPr="00671E36">
        <w:rPr>
          <w:rFonts w:cstheme="minorHAnsi"/>
          <w:color w:val="000000" w:themeColor="text1"/>
        </w:rPr>
        <w:t>ompetence</w:t>
      </w:r>
      <w:r w:rsidR="008D0A6A">
        <w:rPr>
          <w:rFonts w:cstheme="minorHAnsi"/>
          <w:color w:val="000000" w:themeColor="text1"/>
        </w:rPr>
        <w:t>/treatment and counseling provided to patients</w:t>
      </w:r>
      <w:r w:rsidR="00CE1D74">
        <w:rPr>
          <w:rFonts w:cstheme="minorHAnsi"/>
          <w:color w:val="000000" w:themeColor="text1"/>
        </w:rPr>
        <w:t xml:space="preserve"> delivered in an integrated fashion</w:t>
      </w:r>
      <w:r w:rsidR="008D0A6A">
        <w:rPr>
          <w:rFonts w:cstheme="minorHAnsi"/>
          <w:color w:val="000000" w:themeColor="text1"/>
        </w:rPr>
        <w:t>. I.e., A</w:t>
      </w:r>
      <w:r w:rsidRPr="00671E36">
        <w:rPr>
          <w:rFonts w:cstheme="minorHAnsi"/>
          <w:color w:val="000000" w:themeColor="text1"/>
        </w:rPr>
        <w:t>dherence to clinical standards/guidelines for tracer services (SRH, ANC, HTM).</w:t>
      </w:r>
      <w:r w:rsidR="008D0A6A">
        <w:rPr>
          <w:rFonts w:cstheme="minorHAnsi"/>
          <w:color w:val="000000" w:themeColor="text1"/>
        </w:rPr>
        <w:t xml:space="preserve"> </w:t>
      </w:r>
      <w:r w:rsidR="008D0A6A" w:rsidRPr="008D0A6A">
        <w:rPr>
          <w:rFonts w:cstheme="minorHAnsi"/>
          <w:color w:val="000000" w:themeColor="text1"/>
        </w:rPr>
        <w:t>Assessment will be based on review of patient records.</w:t>
      </w:r>
      <w:ins w:id="0" w:author="Samantha Rowe" w:date="2024-09-24T16:13:00Z" w16du:dateUtc="2024-09-24T20:13:00Z">
        <w:r w:rsidR="00451BC2">
          <w:rPr>
            <w:rFonts w:cstheme="minorHAnsi"/>
            <w:color w:val="000000" w:themeColor="text1"/>
          </w:rPr>
          <w:t xml:space="preserve"> This dimension has 13 attributes (see Table 1</w:t>
        </w:r>
      </w:ins>
      <w:ins w:id="1" w:author="Samantha Rowe" w:date="2024-09-24T16:14:00Z" w16du:dateUtc="2024-09-24T20:14:00Z">
        <w:r w:rsidR="00451BC2">
          <w:rPr>
            <w:rFonts w:cstheme="minorHAnsi"/>
            <w:color w:val="000000" w:themeColor="text1"/>
          </w:rPr>
          <w:t>, below</w:t>
        </w:r>
      </w:ins>
      <w:ins w:id="2" w:author="Samantha Rowe" w:date="2024-09-24T16:13:00Z" w16du:dateUtc="2024-09-24T20:13:00Z">
        <w:r w:rsidR="00451BC2">
          <w:rPr>
            <w:rFonts w:cstheme="minorHAnsi"/>
            <w:color w:val="000000" w:themeColor="text1"/>
          </w:rPr>
          <w:t>).</w:t>
        </w:r>
      </w:ins>
    </w:p>
    <w:p w14:paraId="7B99362C" w14:textId="77777777" w:rsidR="004474CE" w:rsidRDefault="004474CE" w:rsidP="00671E36">
      <w:pPr>
        <w:pStyle w:val="NoSpacing"/>
        <w:rPr>
          <w:rFonts w:cstheme="minorHAnsi"/>
          <w:color w:val="000000" w:themeColor="text1"/>
        </w:rPr>
      </w:pPr>
    </w:p>
    <w:p w14:paraId="02344484" w14:textId="4F79905D" w:rsidR="00671E36" w:rsidRPr="00671E36" w:rsidRDefault="00671E36" w:rsidP="00671E36">
      <w:pPr>
        <w:pStyle w:val="NoSpacing"/>
        <w:rPr>
          <w:rFonts w:cstheme="minorHAnsi"/>
          <w:color w:val="000000" w:themeColor="text1"/>
        </w:rPr>
      </w:pPr>
      <w:r w:rsidRPr="00671E36">
        <w:rPr>
          <w:rFonts w:cstheme="minorHAnsi"/>
          <w:color w:val="000000" w:themeColor="text1"/>
        </w:rPr>
        <w:t>2. Patient centeredness</w:t>
      </w:r>
      <w:r w:rsidR="008D0A6A">
        <w:rPr>
          <w:rFonts w:cstheme="minorHAnsi"/>
          <w:color w:val="000000" w:themeColor="text1"/>
        </w:rPr>
        <w:t>.</w:t>
      </w:r>
      <w:r w:rsidRPr="00671E36">
        <w:rPr>
          <w:rFonts w:cstheme="minorHAnsi"/>
          <w:color w:val="000000" w:themeColor="text1"/>
        </w:rPr>
        <w:t xml:space="preserve"> Patients that report meeting key attributes of patient experience</w:t>
      </w:r>
      <w:r w:rsidR="008D0A6A">
        <w:rPr>
          <w:rFonts w:cstheme="minorHAnsi"/>
          <w:color w:val="000000" w:themeColor="text1"/>
        </w:rPr>
        <w:t xml:space="preserve"> (</w:t>
      </w:r>
      <w:r w:rsidR="008D0A6A" w:rsidRPr="0049645C">
        <w:rPr>
          <w:rFonts w:cstheme="minorHAnsi"/>
        </w:rPr>
        <w:t>communication, respect, autonomy, confidentiality, and social support</w:t>
      </w:r>
      <w:r w:rsidR="008D0A6A">
        <w:rPr>
          <w:rFonts w:cstheme="minorHAnsi"/>
          <w:color w:val="000000" w:themeColor="text1"/>
        </w:rPr>
        <w:t>)</w:t>
      </w:r>
      <w:r w:rsidRPr="00671E36">
        <w:rPr>
          <w:rFonts w:cstheme="minorHAnsi"/>
          <w:color w:val="000000" w:themeColor="text1"/>
        </w:rPr>
        <w:t>. Assessment based on patient exit interview</w:t>
      </w:r>
      <w:r w:rsidR="00CE1D74">
        <w:rPr>
          <w:rFonts w:cstheme="minorHAnsi"/>
          <w:color w:val="000000" w:themeColor="text1"/>
        </w:rPr>
        <w:t>s</w:t>
      </w:r>
      <w:r w:rsidR="008D0A6A">
        <w:rPr>
          <w:rFonts w:cstheme="minorHAnsi"/>
          <w:color w:val="000000" w:themeColor="text1"/>
        </w:rPr>
        <w:t>.</w:t>
      </w:r>
      <w:ins w:id="3" w:author="Samantha Rowe" w:date="2024-09-24T16:13:00Z" w16du:dateUtc="2024-09-24T20:13:00Z">
        <w:r w:rsidR="00451BC2" w:rsidRPr="00451BC2">
          <w:rPr>
            <w:rFonts w:cstheme="minorHAnsi"/>
            <w:color w:val="000000" w:themeColor="text1"/>
          </w:rPr>
          <w:t xml:space="preserve"> </w:t>
        </w:r>
        <w:r w:rsidR="00451BC2">
          <w:rPr>
            <w:rFonts w:cstheme="minorHAnsi"/>
            <w:color w:val="000000" w:themeColor="text1"/>
          </w:rPr>
          <w:t xml:space="preserve">This dimension has </w:t>
        </w:r>
        <w:r w:rsidR="00451BC2">
          <w:rPr>
            <w:rFonts w:cstheme="minorHAnsi"/>
            <w:color w:val="000000" w:themeColor="text1"/>
          </w:rPr>
          <w:t>9</w:t>
        </w:r>
        <w:r w:rsidR="00451BC2">
          <w:rPr>
            <w:rFonts w:cstheme="minorHAnsi"/>
            <w:color w:val="000000" w:themeColor="text1"/>
          </w:rPr>
          <w:t xml:space="preserve"> attributes (see Table 1</w:t>
        </w:r>
      </w:ins>
      <w:ins w:id="4" w:author="Samantha Rowe" w:date="2024-09-24T16:14:00Z" w16du:dateUtc="2024-09-24T20:14:00Z">
        <w:r w:rsidR="00451BC2">
          <w:rPr>
            <w:rFonts w:cstheme="minorHAnsi"/>
            <w:color w:val="000000" w:themeColor="text1"/>
          </w:rPr>
          <w:t>, below</w:t>
        </w:r>
      </w:ins>
      <w:ins w:id="5" w:author="Samantha Rowe" w:date="2024-09-24T16:13:00Z" w16du:dateUtc="2024-09-24T20:13:00Z">
        <w:r w:rsidR="00451BC2">
          <w:rPr>
            <w:rFonts w:cstheme="minorHAnsi"/>
            <w:color w:val="000000" w:themeColor="text1"/>
          </w:rPr>
          <w:t>).</w:t>
        </w:r>
      </w:ins>
    </w:p>
    <w:p w14:paraId="2CB4ADA3" w14:textId="7D35DBB9" w:rsidR="00671E36" w:rsidRDefault="00671E36" w:rsidP="00084326">
      <w:pPr>
        <w:pStyle w:val="NoSpacing"/>
        <w:rPr>
          <w:rFonts w:cstheme="minorHAnsi"/>
        </w:rPr>
      </w:pPr>
    </w:p>
    <w:p w14:paraId="163B38E7" w14:textId="4940BC5B" w:rsidR="00671E36" w:rsidRPr="00671E36" w:rsidRDefault="00671E36" w:rsidP="00084326">
      <w:pPr>
        <w:pStyle w:val="NoSpacing"/>
        <w:rPr>
          <w:rFonts w:cstheme="minorHAnsi"/>
        </w:rPr>
      </w:pPr>
      <w:r w:rsidRPr="00D3192E">
        <w:rPr>
          <w:rFonts w:cstheme="minorHAnsi"/>
        </w:rPr>
        <w:t>Note: This definition has been slightly revised</w:t>
      </w:r>
      <w:r w:rsidR="008D0A6A" w:rsidRPr="00D3192E">
        <w:rPr>
          <w:rFonts w:cstheme="minorHAnsi"/>
        </w:rPr>
        <w:t xml:space="preserve"> and clarified</w:t>
      </w:r>
      <w:r w:rsidRPr="00D3192E">
        <w:rPr>
          <w:rFonts w:cstheme="minorHAnsi"/>
        </w:rPr>
        <w:t xml:space="preserve"> (see Comments).</w:t>
      </w:r>
    </w:p>
    <w:p w14:paraId="7D71B3CF" w14:textId="77777777" w:rsidR="00671E36" w:rsidRPr="00671E36" w:rsidRDefault="00671E36" w:rsidP="00084326">
      <w:pPr>
        <w:pStyle w:val="NoSpacing"/>
        <w:rPr>
          <w:rFonts w:cstheme="minorHAnsi"/>
        </w:rPr>
      </w:pPr>
    </w:p>
    <w:p w14:paraId="10254D76" w14:textId="06221B72" w:rsidR="00CB1DF2" w:rsidRDefault="00BC0575" w:rsidP="00084326">
      <w:pPr>
        <w:pStyle w:val="NoSpacing"/>
        <w:rPr>
          <w:rFonts w:cstheme="minorHAnsi"/>
        </w:rPr>
      </w:pPr>
      <w:r w:rsidRPr="00671E36">
        <w:rPr>
          <w:rFonts w:cstheme="minorHAnsi"/>
        </w:rPr>
        <w:t xml:space="preserve">1.d. </w:t>
      </w:r>
      <w:r w:rsidR="00336063">
        <w:rPr>
          <w:rFonts w:cstheme="minorHAnsi"/>
        </w:rPr>
        <w:t>M</w:t>
      </w:r>
      <w:r w:rsidRPr="00671E36">
        <w:rPr>
          <w:rFonts w:cstheme="minorHAnsi"/>
        </w:rPr>
        <w:t xml:space="preserve">easurement </w:t>
      </w:r>
      <w:r w:rsidR="00CB1DF2" w:rsidRPr="00671E36">
        <w:rPr>
          <w:rFonts w:cstheme="minorHAnsi"/>
        </w:rPr>
        <w:t>methodology</w:t>
      </w:r>
    </w:p>
    <w:p w14:paraId="50FA1A07" w14:textId="77777777" w:rsidR="00A14759" w:rsidRDefault="00A14759" w:rsidP="00A14759">
      <w:pPr>
        <w:pStyle w:val="NoSpacing"/>
        <w:rPr>
          <w:rFonts w:cstheme="minorHAnsi"/>
        </w:rPr>
      </w:pPr>
    </w:p>
    <w:p w14:paraId="06475A37" w14:textId="11BCA707" w:rsidR="00A14759" w:rsidRDefault="00A14759" w:rsidP="00A14759">
      <w:pPr>
        <w:pStyle w:val="NoSpacing"/>
        <w:rPr>
          <w:rFonts w:cstheme="minorHAnsi"/>
        </w:rPr>
      </w:pPr>
      <w:r>
        <w:rPr>
          <w:rFonts w:cstheme="minorHAnsi"/>
        </w:rPr>
        <w:t>M</w:t>
      </w:r>
      <w:r w:rsidRPr="00510A49">
        <w:rPr>
          <w:rFonts w:cstheme="minorHAnsi"/>
        </w:rPr>
        <w:t xml:space="preserve">easurement </w:t>
      </w:r>
      <w:r>
        <w:rPr>
          <w:rFonts w:cstheme="minorHAnsi"/>
        </w:rPr>
        <w:t>methods</w:t>
      </w:r>
      <w:r w:rsidRPr="00510A49">
        <w:rPr>
          <w:rFonts w:cstheme="minorHAnsi"/>
        </w:rPr>
        <w:t xml:space="preserve"> for each </w:t>
      </w:r>
      <w:r>
        <w:rPr>
          <w:rFonts w:cstheme="minorHAnsi"/>
        </w:rPr>
        <w:t>dimension are described below</w:t>
      </w:r>
      <w:r w:rsidRPr="00510A49">
        <w:rPr>
          <w:rFonts w:cstheme="minorHAnsi"/>
        </w:rPr>
        <w:t xml:space="preserve">, </w:t>
      </w:r>
      <w:r>
        <w:rPr>
          <w:rFonts w:cstheme="minorHAnsi"/>
        </w:rPr>
        <w:t>as well as a</w:t>
      </w:r>
      <w:r w:rsidR="00B956AD">
        <w:rPr>
          <w:rFonts w:cstheme="minorHAnsi"/>
        </w:rPr>
        <w:t>n</w:t>
      </w:r>
      <w:r w:rsidRPr="00510A49">
        <w:rPr>
          <w:rFonts w:cstheme="minorHAnsi"/>
        </w:rPr>
        <w:t xml:space="preserve"> analysis </w:t>
      </w:r>
      <w:r>
        <w:rPr>
          <w:rFonts w:cstheme="minorHAnsi"/>
        </w:rPr>
        <w:t>method</w:t>
      </w:r>
      <w:r w:rsidRPr="00510A49">
        <w:rPr>
          <w:rFonts w:cstheme="minorHAnsi"/>
        </w:rPr>
        <w:t xml:space="preserve"> for summarizing the </w:t>
      </w:r>
      <w:r>
        <w:rPr>
          <w:rFonts w:cstheme="minorHAnsi"/>
        </w:rPr>
        <w:t>dimensions</w:t>
      </w:r>
      <w:r w:rsidRPr="00510A49">
        <w:rPr>
          <w:rFonts w:cstheme="minorHAnsi"/>
        </w:rPr>
        <w:t xml:space="preserve"> into a composite score.</w:t>
      </w:r>
      <w:r>
        <w:rPr>
          <w:rFonts w:cstheme="minorHAnsi"/>
        </w:rPr>
        <w:t xml:space="preserve"> Also, see Table </w:t>
      </w:r>
      <w:r w:rsidR="00C3405A">
        <w:rPr>
          <w:rFonts w:cstheme="minorHAnsi"/>
        </w:rPr>
        <w:t>1</w:t>
      </w:r>
      <w:r>
        <w:rPr>
          <w:rFonts w:cstheme="minorHAnsi"/>
        </w:rPr>
        <w:t>, below.</w:t>
      </w:r>
    </w:p>
    <w:p w14:paraId="3AB03BE6" w14:textId="4297E420" w:rsidR="00BC0575" w:rsidRPr="0049645C" w:rsidRDefault="00BC0575" w:rsidP="00084326">
      <w:pPr>
        <w:pStyle w:val="NoSpacing"/>
        <w:rPr>
          <w:rFonts w:cstheme="minorHAnsi"/>
        </w:rPr>
      </w:pPr>
    </w:p>
    <w:p w14:paraId="0A7269D7" w14:textId="3FC026AD" w:rsidR="0049645C" w:rsidRPr="0049645C" w:rsidRDefault="008D0A6A" w:rsidP="0049645C">
      <w:pPr>
        <w:pStyle w:val="NoSpacing"/>
        <w:rPr>
          <w:rFonts w:cstheme="minorHAnsi"/>
          <w:b/>
          <w:bCs/>
        </w:rPr>
      </w:pPr>
      <w:r>
        <w:rPr>
          <w:rFonts w:cstheme="minorHAnsi"/>
          <w:b/>
          <w:bCs/>
        </w:rPr>
        <w:t>Dimension 1.</w:t>
      </w:r>
      <w:r w:rsidR="0049645C" w:rsidRPr="0049645C">
        <w:rPr>
          <w:rFonts w:cstheme="minorHAnsi"/>
          <w:b/>
          <w:bCs/>
        </w:rPr>
        <w:t xml:space="preserve"> HW competence/treatment and counseling for SRH, ANC, and HTM delivered in an integrated fashion</w:t>
      </w:r>
    </w:p>
    <w:p w14:paraId="6253208A" w14:textId="3B6CCC98" w:rsidR="0049645C" w:rsidRPr="0049645C" w:rsidRDefault="0049645C">
      <w:pPr>
        <w:pStyle w:val="NoSpacing"/>
        <w:numPr>
          <w:ilvl w:val="0"/>
          <w:numId w:val="2"/>
        </w:numPr>
        <w:ind w:left="288" w:hanging="216"/>
        <w:rPr>
          <w:rFonts w:cstheme="minorHAnsi"/>
        </w:rPr>
      </w:pPr>
      <w:r w:rsidRPr="0049645C">
        <w:rPr>
          <w:rFonts w:cstheme="minorHAnsi"/>
        </w:rPr>
        <w:t xml:space="preserve">Method is </w:t>
      </w:r>
      <w:proofErr w:type="gramStart"/>
      <w:r w:rsidRPr="0049645C">
        <w:rPr>
          <w:rFonts w:cstheme="minorHAnsi"/>
        </w:rPr>
        <w:t>record</w:t>
      </w:r>
      <w:proofErr w:type="gramEnd"/>
      <w:r w:rsidRPr="0049645C">
        <w:rPr>
          <w:rFonts w:cstheme="minorHAnsi"/>
        </w:rPr>
        <w:t xml:space="preserve"> review with 5 ANC clients per facility. For details on sampling, see</w:t>
      </w:r>
      <w:r w:rsidR="009A164D">
        <w:rPr>
          <w:rFonts w:cstheme="minorHAnsi"/>
        </w:rPr>
        <w:t xml:space="preserve"> t-HFA Annex 2</w:t>
      </w:r>
      <w:del w:id="6" w:author="Samantha Rowe" w:date="2024-09-24T16:17:00Z" w16du:dateUtc="2024-09-24T20:17:00Z">
        <w:r w:rsidR="009A164D" w:rsidDel="006E5979">
          <w:rPr>
            <w:rFonts w:cstheme="minorHAnsi"/>
          </w:rPr>
          <w:delText xml:space="preserve"> (page 20)</w:delText>
        </w:r>
      </w:del>
      <w:r w:rsidR="009A164D">
        <w:rPr>
          <w:rFonts w:cstheme="minorHAnsi"/>
        </w:rPr>
        <w:t>, which is based on</w:t>
      </w:r>
      <w:r w:rsidRPr="0049645C">
        <w:rPr>
          <w:rFonts w:cstheme="minorHAnsi"/>
        </w:rPr>
        <w:t xml:space="preserve"> page 13 of WHO’s 202</w:t>
      </w:r>
      <w:r w:rsidR="005A67BC">
        <w:rPr>
          <w:rFonts w:cstheme="minorHAnsi"/>
        </w:rPr>
        <w:t>3</w:t>
      </w:r>
      <w:r w:rsidRPr="0049645C">
        <w:rPr>
          <w:rFonts w:cstheme="minorHAnsi"/>
        </w:rPr>
        <w:t xml:space="preserve"> HHFA Module 3 (Quality of care</w:t>
      </w:r>
      <w:r w:rsidR="002F6E5A">
        <w:rPr>
          <w:rFonts w:cstheme="minorHAnsi"/>
        </w:rPr>
        <w:t xml:space="preserve"> [</w:t>
      </w:r>
      <w:proofErr w:type="spellStart"/>
      <w:r w:rsidR="002F6E5A">
        <w:rPr>
          <w:rFonts w:cstheme="minorHAnsi"/>
        </w:rPr>
        <w:t>QoC</w:t>
      </w:r>
      <w:proofErr w:type="spellEnd"/>
      <w:r w:rsidR="002F6E5A">
        <w:rPr>
          <w:rFonts w:cstheme="minorHAnsi"/>
        </w:rPr>
        <w:t>]</w:t>
      </w:r>
      <w:r w:rsidRPr="0049645C">
        <w:rPr>
          <w:rFonts w:cstheme="minorHAnsi"/>
        </w:rPr>
        <w:t>).</w:t>
      </w:r>
    </w:p>
    <w:p w14:paraId="4D8CDA8F" w14:textId="10049191" w:rsidR="00336063" w:rsidRDefault="0049645C">
      <w:pPr>
        <w:pStyle w:val="NoSpacing"/>
        <w:numPr>
          <w:ilvl w:val="0"/>
          <w:numId w:val="2"/>
        </w:numPr>
        <w:ind w:left="288" w:hanging="216"/>
        <w:rPr>
          <w:rFonts w:cstheme="minorHAnsi"/>
        </w:rPr>
      </w:pPr>
      <w:r w:rsidRPr="0049645C">
        <w:rPr>
          <w:rFonts w:cstheme="minorHAnsi"/>
        </w:rPr>
        <w:t xml:space="preserve">For </w:t>
      </w:r>
      <w:r w:rsidR="008C4067">
        <w:rPr>
          <w:rFonts w:cstheme="minorHAnsi"/>
        </w:rPr>
        <w:t xml:space="preserve">simplicity and </w:t>
      </w:r>
      <w:r w:rsidRPr="0049645C">
        <w:rPr>
          <w:rFonts w:cstheme="minorHAnsi"/>
        </w:rPr>
        <w:t xml:space="preserve">alignment with WHO norms, the HHFA method was selected. </w:t>
      </w:r>
      <w:r w:rsidR="008C4067">
        <w:rPr>
          <w:rFonts w:cstheme="minorHAnsi"/>
        </w:rPr>
        <w:t>T</w:t>
      </w:r>
      <w:r w:rsidRPr="0049645C">
        <w:rPr>
          <w:rFonts w:cstheme="minorHAnsi"/>
        </w:rPr>
        <w:t xml:space="preserve">he integrated ANC and HTM </w:t>
      </w:r>
      <w:del w:id="7" w:author="Samantha Rowe" w:date="2024-09-24T15:27:00Z" w16du:dateUtc="2024-09-24T19:27:00Z">
        <w:r w:rsidRPr="0049645C" w:rsidDel="004F36B0">
          <w:rPr>
            <w:rFonts w:cstheme="minorHAnsi"/>
          </w:rPr>
          <w:delText xml:space="preserve">components </w:delText>
        </w:r>
      </w:del>
      <w:ins w:id="8" w:author="Samantha Rowe" w:date="2024-09-24T15:27:00Z" w16du:dateUtc="2024-09-24T19:27:00Z">
        <w:r w:rsidR="004F36B0">
          <w:rPr>
            <w:rFonts w:cstheme="minorHAnsi"/>
          </w:rPr>
          <w:t>attributes</w:t>
        </w:r>
        <w:r w:rsidR="004F36B0" w:rsidRPr="0049645C">
          <w:rPr>
            <w:rFonts w:cstheme="minorHAnsi"/>
          </w:rPr>
          <w:t xml:space="preserve"> </w:t>
        </w:r>
      </w:ins>
      <w:r w:rsidRPr="0049645C">
        <w:rPr>
          <w:rFonts w:cstheme="minorHAnsi"/>
        </w:rPr>
        <w:t>are covered by KPI S3</w:t>
      </w:r>
      <w:r w:rsidR="008C4067">
        <w:rPr>
          <w:rFonts w:cstheme="minorHAnsi"/>
        </w:rPr>
        <w:t xml:space="preserve"> (</w:t>
      </w:r>
      <w:r w:rsidR="006C46E0" w:rsidRPr="0049645C">
        <w:rPr>
          <w:rFonts w:cstheme="minorHAnsi"/>
        </w:rPr>
        <w:t>HTM integrated services offered to pregnant women</w:t>
      </w:r>
      <w:r w:rsidR="006C46E0">
        <w:rPr>
          <w:rFonts w:cstheme="minorHAnsi"/>
        </w:rPr>
        <w:t xml:space="preserve">; </w:t>
      </w:r>
      <w:r w:rsidR="008C4067">
        <w:rPr>
          <w:rFonts w:cstheme="minorHAnsi"/>
        </w:rPr>
        <w:t>see below</w:t>
      </w:r>
      <w:r w:rsidR="0025399E">
        <w:rPr>
          <w:rFonts w:cstheme="minorHAnsi"/>
        </w:rPr>
        <w:t xml:space="preserve"> on page </w:t>
      </w:r>
      <w:r w:rsidR="006076EB">
        <w:rPr>
          <w:rFonts w:cstheme="minorHAnsi"/>
        </w:rPr>
        <w:t>10</w:t>
      </w:r>
      <w:r w:rsidR="008C4067">
        <w:rPr>
          <w:rFonts w:cstheme="minorHAnsi"/>
        </w:rPr>
        <w:t>)</w:t>
      </w:r>
      <w:r w:rsidRPr="0049645C">
        <w:rPr>
          <w:rFonts w:cstheme="minorHAnsi"/>
        </w:rPr>
        <w:t xml:space="preserve">. The integrated SRH </w:t>
      </w:r>
      <w:del w:id="9" w:author="Samantha Rowe" w:date="2024-09-24T16:20:00Z" w16du:dateUtc="2024-09-24T20:20:00Z">
        <w:r w:rsidRPr="0049645C" w:rsidDel="00547D5C">
          <w:rPr>
            <w:rFonts w:cstheme="minorHAnsi"/>
          </w:rPr>
          <w:delText xml:space="preserve">component </w:delText>
        </w:r>
      </w:del>
      <w:ins w:id="10" w:author="Samantha Rowe" w:date="2024-09-24T16:20:00Z" w16du:dateUtc="2024-09-24T20:20:00Z">
        <w:r w:rsidR="00547D5C">
          <w:rPr>
            <w:rFonts w:cstheme="minorHAnsi"/>
          </w:rPr>
          <w:t>attribute</w:t>
        </w:r>
        <w:r w:rsidR="00547D5C" w:rsidRPr="0049645C">
          <w:rPr>
            <w:rFonts w:cstheme="minorHAnsi"/>
          </w:rPr>
          <w:t xml:space="preserve"> </w:t>
        </w:r>
      </w:ins>
      <w:r w:rsidRPr="0049645C">
        <w:rPr>
          <w:rFonts w:cstheme="minorHAnsi"/>
        </w:rPr>
        <w:t xml:space="preserve">is the </w:t>
      </w:r>
      <w:r w:rsidR="005455BE">
        <w:rPr>
          <w:rFonts w:cstheme="minorHAnsi"/>
        </w:rPr>
        <w:t>“</w:t>
      </w:r>
      <w:r w:rsidRPr="0049645C">
        <w:rPr>
          <w:rFonts w:cstheme="minorHAnsi"/>
        </w:rPr>
        <w:t>ANC testing for syphilis</w:t>
      </w:r>
      <w:r w:rsidR="005455BE">
        <w:rPr>
          <w:rFonts w:cstheme="minorHAnsi"/>
        </w:rPr>
        <w:t>”</w:t>
      </w:r>
      <w:r w:rsidRPr="0049645C">
        <w:rPr>
          <w:rFonts w:cstheme="minorHAnsi"/>
        </w:rPr>
        <w:t xml:space="preserve"> indicator</w:t>
      </w:r>
      <w:r w:rsidR="0076583A">
        <w:rPr>
          <w:rFonts w:cstheme="minorHAnsi"/>
        </w:rPr>
        <w:t xml:space="preserve"> (HHFA indicator 5.1.1.1.9; permanent ID “DAP”)</w:t>
      </w:r>
      <w:r w:rsidRPr="0049645C">
        <w:rPr>
          <w:rFonts w:cstheme="minorHAnsi"/>
        </w:rPr>
        <w:t xml:space="preserve">. </w:t>
      </w:r>
      <w:r w:rsidR="00336063">
        <w:rPr>
          <w:rFonts w:cstheme="minorHAnsi"/>
        </w:rPr>
        <w:t>Note that s</w:t>
      </w:r>
      <w:r w:rsidRPr="0049645C">
        <w:rPr>
          <w:rFonts w:cstheme="minorHAnsi"/>
        </w:rPr>
        <w:t xml:space="preserve">creening is not, technically speaking, “treatment and counseling”; but it still fits under the broader “HW competence” domain of the indicator. </w:t>
      </w:r>
      <w:r w:rsidR="00BC70E6" w:rsidRPr="009D1069">
        <w:rPr>
          <w:rFonts w:cstheme="minorHAnsi"/>
        </w:rPr>
        <w:t xml:space="preserve">To broaden the scope of the </w:t>
      </w:r>
      <w:proofErr w:type="spellStart"/>
      <w:r w:rsidR="004E3974">
        <w:rPr>
          <w:rFonts w:cstheme="minorHAnsi"/>
        </w:rPr>
        <w:t>QoC</w:t>
      </w:r>
      <w:proofErr w:type="spellEnd"/>
      <w:r w:rsidR="00BC70E6" w:rsidRPr="009D1069">
        <w:rPr>
          <w:rFonts w:cstheme="minorHAnsi"/>
        </w:rPr>
        <w:t xml:space="preserve"> assessment, the ANC record review will also include</w:t>
      </w:r>
      <w:ins w:id="11" w:author="Samantha Rowe" w:date="2024-09-24T16:20:00Z" w16du:dateUtc="2024-09-24T20:20:00Z">
        <w:r w:rsidR="00547D5C">
          <w:rPr>
            <w:rFonts w:cstheme="minorHAnsi"/>
          </w:rPr>
          <w:t xml:space="preserve"> attributes on the following</w:t>
        </w:r>
      </w:ins>
      <w:r w:rsidR="009D1069" w:rsidRPr="009D1069">
        <w:rPr>
          <w:rFonts w:cstheme="minorHAnsi"/>
        </w:rPr>
        <w:t>: 1)</w:t>
      </w:r>
      <w:r w:rsidR="00BC70E6" w:rsidRPr="009D1069">
        <w:rPr>
          <w:rFonts w:cstheme="minorHAnsi"/>
        </w:rPr>
        <w:t xml:space="preserve"> </w:t>
      </w:r>
      <w:r w:rsidR="009D1069" w:rsidRPr="009D1069">
        <w:rPr>
          <w:rFonts w:cstheme="minorHAnsi"/>
        </w:rPr>
        <w:t xml:space="preserve">whether gestational age was recorded at the last ANC visit, 2) </w:t>
      </w:r>
      <w:ins w:id="12" w:author="Samantha Rowe" w:date="2024-09-24T16:21:00Z" w16du:dateUtc="2024-09-24T20:21:00Z">
        <w:r w:rsidR="00547D5C">
          <w:rPr>
            <w:rFonts w:cstheme="minorHAnsi"/>
          </w:rPr>
          <w:t>blood pressure measurement (</w:t>
        </w:r>
      </w:ins>
      <w:r w:rsidR="009D1069">
        <w:rPr>
          <w:rFonts w:cstheme="minorHAnsi"/>
        </w:rPr>
        <w:t>HHFA i</w:t>
      </w:r>
      <w:r w:rsidR="009D1069" w:rsidRPr="009D1069">
        <w:rPr>
          <w:rFonts w:cstheme="minorHAnsi"/>
        </w:rPr>
        <w:t>ndicator 5.1.1.1.4</w:t>
      </w:r>
      <w:ins w:id="13" w:author="Samantha Rowe" w:date="2024-09-24T16:21:00Z" w16du:dateUtc="2024-09-24T20:21:00Z">
        <w:r w:rsidR="00547D5C">
          <w:rPr>
            <w:rFonts w:cstheme="minorHAnsi"/>
          </w:rPr>
          <w:t>:</w:t>
        </w:r>
      </w:ins>
      <w:del w:id="14" w:author="Samantha Rowe" w:date="2024-09-24T16:21:00Z" w16du:dateUtc="2024-09-24T20:21:00Z">
        <w:r w:rsidR="009D1069" w:rsidRPr="009D1069" w:rsidDel="00547D5C">
          <w:rPr>
            <w:rFonts w:cstheme="minorHAnsi"/>
          </w:rPr>
          <w:delText xml:space="preserve"> (</w:delText>
        </w:r>
      </w:del>
      <w:ins w:id="15" w:author="Samantha Rowe" w:date="2024-09-24T16:21:00Z" w16du:dateUtc="2024-09-24T20:21:00Z">
        <w:r w:rsidR="00547D5C">
          <w:rPr>
            <w:rFonts w:cstheme="minorHAnsi"/>
          </w:rPr>
          <w:t xml:space="preserve"> </w:t>
        </w:r>
      </w:ins>
      <w:del w:id="16" w:author="Samantha Rowe" w:date="2024-09-24T16:21:00Z" w16du:dateUtc="2024-09-24T20:21:00Z">
        <w:r w:rsidR="009D1069" w:rsidRPr="009D1069" w:rsidDel="00547D5C">
          <w:rPr>
            <w:rFonts w:cstheme="minorHAnsi"/>
          </w:rPr>
          <w:delText>P</w:delText>
        </w:r>
      </w:del>
      <w:ins w:id="17" w:author="Samantha Rowe" w:date="2024-09-24T16:21:00Z" w16du:dateUtc="2024-09-24T20:21:00Z">
        <w:r w:rsidR="00547D5C">
          <w:rPr>
            <w:rFonts w:cstheme="minorHAnsi"/>
          </w:rPr>
          <w:t>p</w:t>
        </w:r>
      </w:ins>
      <w:r w:rsidR="009D1069" w:rsidRPr="009D1069">
        <w:rPr>
          <w:rFonts w:cstheme="minorHAnsi"/>
        </w:rPr>
        <w:t xml:space="preserve">ermanent ID “DAR”; </w:t>
      </w:r>
      <w:ins w:id="18" w:author="Samantha Rowe" w:date="2024-09-24T16:21:00Z" w16du:dateUtc="2024-09-24T20:21:00Z">
        <w:r w:rsidR="00547D5C">
          <w:rPr>
            <w:rFonts w:cstheme="minorHAnsi"/>
          </w:rPr>
          <w:t>p</w:t>
        </w:r>
      </w:ins>
      <w:del w:id="19" w:author="Samantha Rowe" w:date="2024-09-24T16:21:00Z" w16du:dateUtc="2024-09-24T20:21:00Z">
        <w:r w:rsidR="009D1069" w:rsidRPr="009D1069" w:rsidDel="00547D5C">
          <w:rPr>
            <w:rFonts w:cstheme="minorHAnsi"/>
          </w:rPr>
          <w:delText>P</w:delText>
        </w:r>
      </w:del>
      <w:r w:rsidR="009D1069" w:rsidRPr="009D1069">
        <w:rPr>
          <w:rFonts w:cstheme="minorHAnsi"/>
        </w:rPr>
        <w:t>ercentage of ANC clients with blood pressure measured at most recent ANC contact)</w:t>
      </w:r>
      <w:r w:rsidR="00FF0676">
        <w:rPr>
          <w:rFonts w:cstheme="minorHAnsi"/>
        </w:rPr>
        <w:t xml:space="preserve">, 3) </w:t>
      </w:r>
      <w:del w:id="20" w:author="Samantha Rowe" w:date="2024-09-24T16:18:00Z" w16du:dateUtc="2024-09-24T20:18:00Z">
        <w:r w:rsidR="00FF0676" w:rsidDel="00547D5C">
          <w:rPr>
            <w:rFonts w:cstheme="minorHAnsi"/>
          </w:rPr>
          <w:delText>a question</w:delText>
        </w:r>
      </w:del>
      <w:del w:id="21" w:author="Samantha Rowe" w:date="2024-09-24T16:21:00Z" w16du:dateUtc="2024-09-24T20:21:00Z">
        <w:r w:rsidR="00FF0676" w:rsidDel="00547D5C">
          <w:rPr>
            <w:rFonts w:cstheme="minorHAnsi"/>
          </w:rPr>
          <w:delText xml:space="preserve"> about </w:delText>
        </w:r>
      </w:del>
      <w:r w:rsidR="00FF0676">
        <w:rPr>
          <w:rFonts w:cstheme="minorHAnsi"/>
        </w:rPr>
        <w:t>iron and folate</w:t>
      </w:r>
      <w:ins w:id="22" w:author="Samantha Rowe" w:date="2024-09-24T16:22:00Z" w16du:dateUtc="2024-09-24T20:22:00Z">
        <w:r w:rsidR="00547D5C">
          <w:rPr>
            <w:rFonts w:cstheme="minorHAnsi"/>
          </w:rPr>
          <w:t xml:space="preserve"> supplements</w:t>
        </w:r>
      </w:ins>
      <w:r w:rsidR="00FF0676">
        <w:rPr>
          <w:rFonts w:cstheme="minorHAnsi"/>
        </w:rPr>
        <w:t xml:space="preserve"> (HHFA question 13004-10), 4) </w:t>
      </w:r>
      <w:del w:id="23" w:author="Samantha Rowe" w:date="2024-09-24T16:19:00Z" w16du:dateUtc="2024-09-24T20:19:00Z">
        <w:r w:rsidR="00FF0676" w:rsidDel="00547D5C">
          <w:rPr>
            <w:rFonts w:cstheme="minorHAnsi"/>
          </w:rPr>
          <w:delText>a question</w:delText>
        </w:r>
      </w:del>
      <w:del w:id="24" w:author="Samantha Rowe" w:date="2024-09-24T16:22:00Z" w16du:dateUtc="2024-09-24T20:22:00Z">
        <w:r w:rsidR="00FF0676" w:rsidDel="00547D5C">
          <w:rPr>
            <w:rFonts w:cstheme="minorHAnsi"/>
          </w:rPr>
          <w:delText xml:space="preserve"> about </w:delText>
        </w:r>
      </w:del>
      <w:r w:rsidR="00FF0676">
        <w:rPr>
          <w:rFonts w:cstheme="minorHAnsi"/>
        </w:rPr>
        <w:t>danger signs (HHFA question 13004-11), 5)</w:t>
      </w:r>
      <w:r w:rsidR="00BD6E6D">
        <w:rPr>
          <w:rFonts w:cstheme="minorHAnsi"/>
        </w:rPr>
        <w:t xml:space="preserve"> </w:t>
      </w:r>
      <w:ins w:id="25" w:author="Samantha Rowe" w:date="2024-09-24T16:22:00Z" w16du:dateUtc="2024-09-24T20:22:00Z">
        <w:r w:rsidR="00547D5C">
          <w:rPr>
            <w:rFonts w:cstheme="minorHAnsi"/>
          </w:rPr>
          <w:t>treatment of intestinal worms (</w:t>
        </w:r>
      </w:ins>
      <w:r w:rsidR="00BD6E6D">
        <w:rPr>
          <w:rFonts w:cstheme="minorHAnsi"/>
        </w:rPr>
        <w:t>HHFA indicator 5.1.1.1.12</w:t>
      </w:r>
      <w:ins w:id="26" w:author="Samantha Rowe" w:date="2024-09-24T16:22:00Z" w16du:dateUtc="2024-09-24T20:22:00Z">
        <w:r w:rsidR="00547D5C">
          <w:rPr>
            <w:rFonts w:cstheme="minorHAnsi"/>
          </w:rPr>
          <w:t>: p</w:t>
        </w:r>
      </w:ins>
      <w:del w:id="27" w:author="Samantha Rowe" w:date="2024-09-24T16:22:00Z" w16du:dateUtc="2024-09-24T20:22:00Z">
        <w:r w:rsidR="00BD6E6D" w:rsidDel="00547D5C">
          <w:rPr>
            <w:rFonts w:cstheme="minorHAnsi"/>
          </w:rPr>
          <w:delText xml:space="preserve"> (</w:delText>
        </w:r>
        <w:r w:rsidR="00BD6E6D" w:rsidRPr="00BD6E6D" w:rsidDel="00547D5C">
          <w:rPr>
            <w:rFonts w:cstheme="minorHAnsi"/>
          </w:rPr>
          <w:delText>P</w:delText>
        </w:r>
      </w:del>
      <w:r w:rsidR="00BD6E6D" w:rsidRPr="00BD6E6D">
        <w:rPr>
          <w:rFonts w:cstheme="minorHAnsi"/>
        </w:rPr>
        <w:t xml:space="preserve">ermanent ID “CIB”; </w:t>
      </w:r>
      <w:ins w:id="28" w:author="Samantha Rowe" w:date="2024-09-24T16:22:00Z" w16du:dateUtc="2024-09-24T20:22:00Z">
        <w:r w:rsidR="00547D5C">
          <w:rPr>
            <w:rFonts w:cstheme="minorHAnsi"/>
          </w:rPr>
          <w:t>p</w:t>
        </w:r>
      </w:ins>
      <w:del w:id="29" w:author="Samantha Rowe" w:date="2024-09-24T16:22:00Z" w16du:dateUtc="2024-09-24T20:22:00Z">
        <w:r w:rsidR="00BD6E6D" w:rsidRPr="00BD6E6D" w:rsidDel="00547D5C">
          <w:rPr>
            <w:rFonts w:cstheme="minorHAnsi"/>
          </w:rPr>
          <w:delText>P</w:delText>
        </w:r>
      </w:del>
      <w:r w:rsidR="00BD6E6D" w:rsidRPr="00BD6E6D">
        <w:rPr>
          <w:rFonts w:cstheme="minorHAnsi"/>
        </w:rPr>
        <w:t>ercentage of ANC clients with any medicine for intestinal worms received during ANC</w:t>
      </w:r>
      <w:r w:rsidR="00BD6E6D">
        <w:rPr>
          <w:rFonts w:cstheme="minorHAnsi"/>
        </w:rPr>
        <w:t>)</w:t>
      </w:r>
      <w:r w:rsidR="00FF0676">
        <w:rPr>
          <w:rFonts w:cstheme="minorHAnsi"/>
        </w:rPr>
        <w:t xml:space="preserve">, and 6) </w:t>
      </w:r>
      <w:del w:id="30" w:author="Samantha Rowe" w:date="2024-09-24T16:19:00Z" w16du:dateUtc="2024-09-24T20:19:00Z">
        <w:r w:rsidR="00FF0676" w:rsidDel="00547D5C">
          <w:rPr>
            <w:rFonts w:cstheme="minorHAnsi"/>
          </w:rPr>
          <w:delText>a question</w:delText>
        </w:r>
      </w:del>
      <w:del w:id="31" w:author="Samantha Rowe" w:date="2024-09-24T16:23:00Z" w16du:dateUtc="2024-09-24T20:23:00Z">
        <w:r w:rsidR="00FF0676" w:rsidDel="00547D5C">
          <w:rPr>
            <w:rFonts w:cstheme="minorHAnsi"/>
          </w:rPr>
          <w:delText xml:space="preserve"> about measuring </w:delText>
        </w:r>
      </w:del>
      <w:r w:rsidR="00FF0676">
        <w:rPr>
          <w:rFonts w:cstheme="minorHAnsi"/>
        </w:rPr>
        <w:t>hemoglobin</w:t>
      </w:r>
      <w:ins w:id="32" w:author="Samantha Rowe" w:date="2024-09-24T16:23:00Z" w16du:dateUtc="2024-09-24T20:23:00Z">
        <w:r w:rsidR="00547D5C">
          <w:rPr>
            <w:rFonts w:cstheme="minorHAnsi"/>
          </w:rPr>
          <w:t xml:space="preserve"> measurement</w:t>
        </w:r>
      </w:ins>
      <w:r w:rsidR="00FF0676">
        <w:rPr>
          <w:rFonts w:cstheme="minorHAnsi"/>
        </w:rPr>
        <w:t xml:space="preserve"> (HHFA question 13005-05)</w:t>
      </w:r>
      <w:r w:rsidR="00BC70E6" w:rsidRPr="009D1069">
        <w:rPr>
          <w:rFonts w:cstheme="minorHAnsi"/>
        </w:rPr>
        <w:t>.</w:t>
      </w:r>
    </w:p>
    <w:p w14:paraId="2A143A42" w14:textId="5DDB1BEB" w:rsidR="0049645C" w:rsidRPr="00F25D91" w:rsidRDefault="0049645C" w:rsidP="00F25D91">
      <w:pPr>
        <w:pStyle w:val="NoSpacing"/>
        <w:numPr>
          <w:ilvl w:val="0"/>
          <w:numId w:val="2"/>
        </w:numPr>
        <w:ind w:left="288" w:hanging="216"/>
        <w:rPr>
          <w:rFonts w:cstheme="minorHAnsi"/>
        </w:rPr>
      </w:pPr>
      <w:r w:rsidRPr="0049645C">
        <w:rPr>
          <w:rFonts w:cstheme="minorHAnsi"/>
        </w:rPr>
        <w:t xml:space="preserve">A second record review </w:t>
      </w:r>
      <w:r w:rsidR="008C4067">
        <w:rPr>
          <w:rFonts w:cstheme="minorHAnsi"/>
        </w:rPr>
        <w:t>(</w:t>
      </w:r>
      <w:r w:rsidRPr="0049645C">
        <w:rPr>
          <w:rFonts w:cstheme="minorHAnsi"/>
        </w:rPr>
        <w:t xml:space="preserve">of </w:t>
      </w:r>
      <w:r w:rsidR="00751523">
        <w:rPr>
          <w:rFonts w:cstheme="minorHAnsi"/>
        </w:rPr>
        <w:t>ART clients</w:t>
      </w:r>
      <w:r w:rsidRPr="0049645C">
        <w:rPr>
          <w:rFonts w:cstheme="minorHAnsi"/>
        </w:rPr>
        <w:t xml:space="preserve">) </w:t>
      </w:r>
      <w:r w:rsidR="00336063">
        <w:rPr>
          <w:rFonts w:cstheme="minorHAnsi"/>
        </w:rPr>
        <w:t>will be done</w:t>
      </w:r>
      <w:r w:rsidRPr="0049645C">
        <w:rPr>
          <w:rFonts w:cstheme="minorHAnsi"/>
        </w:rPr>
        <w:t xml:space="preserve"> to measure</w:t>
      </w:r>
      <w:ins w:id="33" w:author="Samantha Rowe" w:date="2024-09-24T16:23:00Z" w16du:dateUtc="2024-09-24T20:23:00Z">
        <w:r w:rsidR="00547D5C">
          <w:rPr>
            <w:rFonts w:cstheme="minorHAnsi"/>
          </w:rPr>
          <w:t xml:space="preserve"> attributes of</w:t>
        </w:r>
      </w:ins>
      <w:r w:rsidRPr="0049645C">
        <w:rPr>
          <w:rFonts w:cstheme="minorHAnsi"/>
        </w:rPr>
        <w:t xml:space="preserve"> integrated HIV</w:t>
      </w:r>
      <w:r w:rsidR="008C4067">
        <w:rPr>
          <w:rFonts w:cstheme="minorHAnsi"/>
        </w:rPr>
        <w:t>/</w:t>
      </w:r>
      <w:r w:rsidRPr="0049645C">
        <w:rPr>
          <w:rFonts w:cstheme="minorHAnsi"/>
        </w:rPr>
        <w:t>TB care</w:t>
      </w:r>
      <w:r w:rsidR="00336063">
        <w:rPr>
          <w:rFonts w:cstheme="minorHAnsi"/>
        </w:rPr>
        <w:t xml:space="preserve">: </w:t>
      </w:r>
      <w:r w:rsidRPr="0049645C">
        <w:rPr>
          <w:rFonts w:cstheme="minorHAnsi"/>
        </w:rPr>
        <w:t>HHFA indicator</w:t>
      </w:r>
      <w:r w:rsidR="008C4067">
        <w:rPr>
          <w:rFonts w:cstheme="minorHAnsi"/>
        </w:rPr>
        <w:t xml:space="preserve"> </w:t>
      </w:r>
      <w:r w:rsidR="008C4067" w:rsidRPr="0049645C">
        <w:rPr>
          <w:rFonts w:cstheme="minorHAnsi"/>
        </w:rPr>
        <w:t>5.3.2.3.5</w:t>
      </w:r>
      <w:r w:rsidRPr="0049645C">
        <w:rPr>
          <w:rFonts w:cstheme="minorHAnsi"/>
        </w:rPr>
        <w:t xml:space="preserve"> (Permanent ID "DET";</w:t>
      </w:r>
      <w:r w:rsidR="008C4067">
        <w:rPr>
          <w:rFonts w:cstheme="minorHAnsi"/>
        </w:rPr>
        <w:t xml:space="preserve"> </w:t>
      </w:r>
      <w:r w:rsidR="008C4067" w:rsidRPr="0049645C">
        <w:rPr>
          <w:rFonts w:cstheme="minorHAnsi"/>
        </w:rPr>
        <w:t>Percentage of ART clients with active TB and currently enrolled in TB treatment</w:t>
      </w:r>
      <w:r w:rsidRPr="0049645C">
        <w:rPr>
          <w:rFonts w:cstheme="minorHAnsi"/>
        </w:rPr>
        <w:t>)</w:t>
      </w:r>
      <w:r w:rsidR="00F25D91">
        <w:rPr>
          <w:rFonts w:cstheme="minorHAnsi"/>
        </w:rPr>
        <w:t xml:space="preserve"> and an indicator on TB screening for ART clients at the most recent clinical visit (which is similar to, but not exactly the same as, </w:t>
      </w:r>
      <w:r w:rsidR="00F25D91" w:rsidRPr="00F25D91">
        <w:rPr>
          <w:rFonts w:cstheme="minorHAnsi"/>
        </w:rPr>
        <w:t xml:space="preserve">HHFA indicator 5.3.2.1.8 </w:t>
      </w:r>
      <w:r w:rsidR="00F25D91">
        <w:rPr>
          <w:rFonts w:cstheme="minorHAnsi"/>
        </w:rPr>
        <w:t>[</w:t>
      </w:r>
      <w:r w:rsidR="00F25D91" w:rsidRPr="00F25D91">
        <w:rPr>
          <w:rFonts w:cstheme="minorHAnsi"/>
        </w:rPr>
        <w:t xml:space="preserve">Permanent ID "DBK"; </w:t>
      </w:r>
      <w:r w:rsidR="00F25D91" w:rsidRPr="00F25D91">
        <w:rPr>
          <w:rFonts w:cstheme="minorHAnsi"/>
        </w:rPr>
        <w:lastRenderedPageBreak/>
        <w:t>Percentage of ART clients with standard screening for TB recorded at most recent clinical visit</w:t>
      </w:r>
      <w:r w:rsidR="00F25D91">
        <w:rPr>
          <w:rFonts w:cstheme="minorHAnsi"/>
        </w:rPr>
        <w:t>]—see explanation below</w:t>
      </w:r>
      <w:r w:rsidR="00F25D91" w:rsidRPr="00F25D91">
        <w:rPr>
          <w:rFonts w:cstheme="minorHAnsi"/>
        </w:rPr>
        <w:t>)</w:t>
      </w:r>
      <w:r w:rsidRPr="00F25D91">
        <w:rPr>
          <w:rFonts w:cstheme="minorHAnsi"/>
        </w:rPr>
        <w:t xml:space="preserve">. For details on sampling, see </w:t>
      </w:r>
      <w:r w:rsidR="009F7B7F">
        <w:rPr>
          <w:rFonts w:cstheme="minorHAnsi"/>
        </w:rPr>
        <w:t>t-HFA Annex 2 (page 28), which is based on</w:t>
      </w:r>
      <w:r w:rsidR="009F7B7F" w:rsidRPr="0049645C">
        <w:rPr>
          <w:rFonts w:cstheme="minorHAnsi"/>
        </w:rPr>
        <w:t xml:space="preserve"> </w:t>
      </w:r>
      <w:r w:rsidRPr="00F25D91">
        <w:rPr>
          <w:rFonts w:cstheme="minorHAnsi"/>
        </w:rPr>
        <w:t>page 3</w:t>
      </w:r>
      <w:r w:rsidR="00E25113" w:rsidRPr="00F25D91">
        <w:rPr>
          <w:rFonts w:cstheme="minorHAnsi"/>
        </w:rPr>
        <w:t>7</w:t>
      </w:r>
      <w:r w:rsidRPr="00F25D91">
        <w:rPr>
          <w:rFonts w:cstheme="minorHAnsi"/>
        </w:rPr>
        <w:t xml:space="preserve"> of WHO’s 202</w:t>
      </w:r>
      <w:r w:rsidR="00E25113" w:rsidRPr="00F25D91">
        <w:rPr>
          <w:rFonts w:cstheme="minorHAnsi"/>
        </w:rPr>
        <w:t>3</w:t>
      </w:r>
      <w:r w:rsidRPr="00F25D91">
        <w:rPr>
          <w:rFonts w:cstheme="minorHAnsi"/>
        </w:rPr>
        <w:t xml:space="preserve"> HHFA Module 3 (</w:t>
      </w:r>
      <w:proofErr w:type="spellStart"/>
      <w:r w:rsidRPr="00F25D91">
        <w:rPr>
          <w:rFonts w:cstheme="minorHAnsi"/>
        </w:rPr>
        <w:t>Q</w:t>
      </w:r>
      <w:r w:rsidR="008C4067" w:rsidRPr="00F25D91">
        <w:rPr>
          <w:rFonts w:cstheme="minorHAnsi"/>
        </w:rPr>
        <w:t>oC</w:t>
      </w:r>
      <w:proofErr w:type="spellEnd"/>
      <w:r w:rsidRPr="00F25D91">
        <w:rPr>
          <w:rFonts w:cstheme="minorHAnsi"/>
        </w:rPr>
        <w:t xml:space="preserve">). </w:t>
      </w:r>
      <w:r w:rsidR="00336063" w:rsidRPr="00F25D91">
        <w:rPr>
          <w:rFonts w:cstheme="minorHAnsi"/>
        </w:rPr>
        <w:t xml:space="preserve">Note that </w:t>
      </w:r>
      <w:r w:rsidRPr="00F25D91">
        <w:rPr>
          <w:rFonts w:cstheme="minorHAnsi"/>
        </w:rPr>
        <w:t>th</w:t>
      </w:r>
      <w:r w:rsidR="00336063" w:rsidRPr="00F25D91">
        <w:rPr>
          <w:rFonts w:cstheme="minorHAnsi"/>
        </w:rPr>
        <w:t>e</w:t>
      </w:r>
      <w:r w:rsidRPr="00F25D91">
        <w:rPr>
          <w:rFonts w:cstheme="minorHAnsi"/>
        </w:rPr>
        <w:t xml:space="preserve"> additional HIV/TB integrated care would</w:t>
      </w:r>
      <w:r w:rsidR="00336063" w:rsidRPr="00F25D91">
        <w:rPr>
          <w:rFonts w:cstheme="minorHAnsi"/>
        </w:rPr>
        <w:t xml:space="preserve"> </w:t>
      </w:r>
      <w:r w:rsidRPr="00F25D91">
        <w:rPr>
          <w:rFonts w:cstheme="minorHAnsi"/>
        </w:rPr>
        <w:t>n</w:t>
      </w:r>
      <w:r w:rsidR="00336063" w:rsidRPr="00F25D91">
        <w:rPr>
          <w:rFonts w:cstheme="minorHAnsi"/>
        </w:rPr>
        <w:t>o</w:t>
      </w:r>
      <w:r w:rsidRPr="00F25D91">
        <w:rPr>
          <w:rFonts w:cstheme="minorHAnsi"/>
        </w:rPr>
        <w:t xml:space="preserve">t necessarily be integrated with the ANC care because the additional </w:t>
      </w:r>
      <w:r w:rsidR="00336063" w:rsidRPr="00F25D91">
        <w:rPr>
          <w:rFonts w:cstheme="minorHAnsi"/>
        </w:rPr>
        <w:t xml:space="preserve">HIV/TB </w:t>
      </w:r>
      <w:r w:rsidRPr="00F25D91">
        <w:rPr>
          <w:rFonts w:cstheme="minorHAnsi"/>
        </w:rPr>
        <w:t xml:space="preserve">record review would probably examine different </w:t>
      </w:r>
      <w:r w:rsidR="003C77D3">
        <w:rPr>
          <w:rFonts w:cstheme="minorHAnsi"/>
        </w:rPr>
        <w:t>clients</w:t>
      </w:r>
      <w:r w:rsidRPr="00F25D91">
        <w:rPr>
          <w:rFonts w:cstheme="minorHAnsi"/>
        </w:rPr>
        <w:t>.</w:t>
      </w:r>
      <w:r w:rsidR="000262DE" w:rsidRPr="00F25D91">
        <w:rPr>
          <w:rFonts w:cstheme="minorHAnsi"/>
        </w:rPr>
        <w:t xml:space="preserve"> To broaden the scope of the </w:t>
      </w:r>
      <w:proofErr w:type="spellStart"/>
      <w:r w:rsidR="00A33F57">
        <w:rPr>
          <w:rFonts w:cstheme="minorHAnsi"/>
        </w:rPr>
        <w:t>QoC</w:t>
      </w:r>
      <w:proofErr w:type="spellEnd"/>
      <w:r w:rsidR="003C77D3">
        <w:rPr>
          <w:rFonts w:cstheme="minorHAnsi"/>
        </w:rPr>
        <w:t xml:space="preserve"> assessment</w:t>
      </w:r>
      <w:r w:rsidR="000262DE" w:rsidRPr="00F25D91">
        <w:rPr>
          <w:rFonts w:cstheme="minorHAnsi"/>
        </w:rPr>
        <w:t xml:space="preserve">, the </w:t>
      </w:r>
      <w:r w:rsidR="003C77D3">
        <w:rPr>
          <w:rFonts w:cstheme="minorHAnsi"/>
        </w:rPr>
        <w:t>ART client</w:t>
      </w:r>
      <w:r w:rsidR="003C77D3" w:rsidRPr="00F25D91">
        <w:rPr>
          <w:rFonts w:cstheme="minorHAnsi"/>
        </w:rPr>
        <w:t xml:space="preserve"> </w:t>
      </w:r>
      <w:r w:rsidR="000262DE" w:rsidRPr="00F25D91">
        <w:rPr>
          <w:rFonts w:cstheme="minorHAnsi"/>
        </w:rPr>
        <w:t>record review will also include</w:t>
      </w:r>
      <w:r w:rsidR="00912143" w:rsidRPr="00F25D91">
        <w:rPr>
          <w:rFonts w:cstheme="minorHAnsi"/>
        </w:rPr>
        <w:t xml:space="preserve"> whether blood pressure was recorded</w:t>
      </w:r>
      <w:r w:rsidR="002715FD">
        <w:rPr>
          <w:rFonts w:cstheme="minorHAnsi"/>
        </w:rPr>
        <w:t xml:space="preserve"> (see Table 1)</w:t>
      </w:r>
      <w:r w:rsidR="000262DE" w:rsidRPr="00F25D91">
        <w:rPr>
          <w:rFonts w:cstheme="minorHAnsi"/>
        </w:rPr>
        <w:t>.</w:t>
      </w:r>
    </w:p>
    <w:p w14:paraId="31A10DF2" w14:textId="0677A99A" w:rsidR="00862730" w:rsidRPr="0049645C" w:rsidRDefault="00862730">
      <w:pPr>
        <w:pStyle w:val="NoSpacing"/>
        <w:numPr>
          <w:ilvl w:val="0"/>
          <w:numId w:val="2"/>
        </w:numPr>
        <w:ind w:left="288" w:hanging="216"/>
        <w:rPr>
          <w:rFonts w:cstheme="minorHAnsi"/>
        </w:rPr>
      </w:pPr>
      <w:r>
        <w:rPr>
          <w:rFonts w:cstheme="minorHAnsi"/>
        </w:rPr>
        <w:t xml:space="preserve">A third record review (of TB </w:t>
      </w:r>
      <w:r w:rsidR="003C77D3">
        <w:rPr>
          <w:rFonts w:cstheme="minorHAnsi"/>
        </w:rPr>
        <w:t>client</w:t>
      </w:r>
      <w:r>
        <w:rPr>
          <w:rFonts w:cstheme="minorHAnsi"/>
        </w:rPr>
        <w:t xml:space="preserve">) will be done to assess the general TB </w:t>
      </w:r>
      <w:proofErr w:type="spellStart"/>
      <w:r w:rsidR="00F060B6">
        <w:rPr>
          <w:rFonts w:cstheme="minorHAnsi"/>
        </w:rPr>
        <w:t>QoC</w:t>
      </w:r>
      <w:proofErr w:type="spellEnd"/>
      <w:r>
        <w:rPr>
          <w:rFonts w:cstheme="minorHAnsi"/>
        </w:rPr>
        <w:t xml:space="preserve"> </w:t>
      </w:r>
      <w:r w:rsidR="006321A8">
        <w:rPr>
          <w:rFonts w:cstheme="minorHAnsi"/>
        </w:rPr>
        <w:t xml:space="preserve">with </w:t>
      </w:r>
      <w:r>
        <w:rPr>
          <w:rFonts w:cstheme="minorHAnsi"/>
        </w:rPr>
        <w:t>HHFA indicator</w:t>
      </w:r>
      <w:r w:rsidR="006321A8">
        <w:rPr>
          <w:rFonts w:cstheme="minorHAnsi"/>
        </w:rPr>
        <w:t>s</w:t>
      </w:r>
      <w:r>
        <w:rPr>
          <w:rFonts w:cstheme="minorHAnsi"/>
        </w:rPr>
        <w:t xml:space="preserve"> 5.4.1.1.10 (Permanent ID “DFX”; Percentage of TB clients with changes in symptoms recorded at every clinical visit)</w:t>
      </w:r>
      <w:r w:rsidR="006321A8">
        <w:rPr>
          <w:rFonts w:cstheme="minorHAnsi"/>
        </w:rPr>
        <w:t xml:space="preserve"> and </w:t>
      </w:r>
      <w:r w:rsidR="006321A8" w:rsidRPr="006321A8">
        <w:rPr>
          <w:rFonts w:cstheme="minorHAnsi"/>
        </w:rPr>
        <w:t>5.4.1.1.11 (Permanent ID "DFZ"; Percentage of TB clients with HIV status recorded at least once)</w:t>
      </w:r>
      <w:r>
        <w:rPr>
          <w:rFonts w:cstheme="minorHAnsi"/>
        </w:rPr>
        <w:t>.</w:t>
      </w:r>
    </w:p>
    <w:p w14:paraId="650BAD92" w14:textId="1195EE05" w:rsidR="0049645C" w:rsidRPr="0049645C" w:rsidRDefault="0049645C">
      <w:pPr>
        <w:pStyle w:val="NoSpacing"/>
        <w:numPr>
          <w:ilvl w:val="0"/>
          <w:numId w:val="2"/>
        </w:numPr>
        <w:ind w:left="288" w:hanging="216"/>
        <w:rPr>
          <w:rFonts w:cstheme="minorHAnsi"/>
        </w:rPr>
      </w:pPr>
      <w:r w:rsidRPr="0049645C">
        <w:rPr>
          <w:rFonts w:cstheme="minorHAnsi"/>
        </w:rPr>
        <w:t xml:space="preserve">Items for questionnaire. </w:t>
      </w:r>
    </w:p>
    <w:p w14:paraId="0C0EB1B4" w14:textId="640D57AF" w:rsidR="0049645C" w:rsidRPr="0049645C" w:rsidRDefault="0049645C">
      <w:pPr>
        <w:pStyle w:val="NoSpacing"/>
        <w:numPr>
          <w:ilvl w:val="1"/>
          <w:numId w:val="2"/>
        </w:numPr>
        <w:ind w:left="648" w:hanging="216"/>
        <w:rPr>
          <w:rFonts w:cstheme="minorHAnsi"/>
        </w:rPr>
      </w:pPr>
      <w:r w:rsidRPr="0049645C">
        <w:rPr>
          <w:rFonts w:cstheme="minorHAnsi"/>
        </w:rPr>
        <w:t>SRH. See methods for HHFA indicator</w:t>
      </w:r>
      <w:r w:rsidR="006C46E0">
        <w:rPr>
          <w:rFonts w:cstheme="minorHAnsi"/>
        </w:rPr>
        <w:t xml:space="preserve"> </w:t>
      </w:r>
      <w:r w:rsidR="006C46E0" w:rsidRPr="0049645C">
        <w:rPr>
          <w:rFonts w:cstheme="minorHAnsi"/>
        </w:rPr>
        <w:t>5.1.1.1.9</w:t>
      </w:r>
      <w:r w:rsidRPr="0049645C">
        <w:rPr>
          <w:rFonts w:cstheme="minorHAnsi"/>
        </w:rPr>
        <w:t xml:space="preserve"> (Permanent ID "DAP";</w:t>
      </w:r>
      <w:r w:rsidR="006C46E0">
        <w:rPr>
          <w:rFonts w:cstheme="minorHAnsi"/>
        </w:rPr>
        <w:t xml:space="preserve"> </w:t>
      </w:r>
      <w:r w:rsidR="006C46E0" w:rsidRPr="0049645C">
        <w:rPr>
          <w:rFonts w:cstheme="minorHAnsi"/>
        </w:rPr>
        <w:t>Percentage of ANC clients with screening for syphilis received during ANC</w:t>
      </w:r>
      <w:r w:rsidRPr="0049645C">
        <w:rPr>
          <w:rFonts w:cstheme="minorHAnsi"/>
        </w:rPr>
        <w:t>).</w:t>
      </w:r>
    </w:p>
    <w:p w14:paraId="2AC3FCF1" w14:textId="733A794D" w:rsidR="0049645C" w:rsidRDefault="0049645C">
      <w:pPr>
        <w:pStyle w:val="NoSpacing"/>
        <w:numPr>
          <w:ilvl w:val="1"/>
          <w:numId w:val="2"/>
        </w:numPr>
        <w:ind w:left="648" w:hanging="216"/>
        <w:rPr>
          <w:rFonts w:cstheme="minorHAnsi"/>
        </w:rPr>
      </w:pPr>
      <w:r w:rsidRPr="0049645C">
        <w:rPr>
          <w:rFonts w:cstheme="minorHAnsi"/>
        </w:rPr>
        <w:t>ANC. Use result from KPI S3 (HTM integrated services offered to pregnant women</w:t>
      </w:r>
      <w:r w:rsidR="006C46E0">
        <w:rPr>
          <w:rFonts w:cstheme="minorHAnsi"/>
        </w:rPr>
        <w:t>; see below</w:t>
      </w:r>
      <w:r w:rsidRPr="0049645C">
        <w:rPr>
          <w:rFonts w:cstheme="minorHAnsi"/>
        </w:rPr>
        <w:t>).</w:t>
      </w:r>
    </w:p>
    <w:p w14:paraId="03A23F1A" w14:textId="3437B74F" w:rsidR="00336063" w:rsidRPr="00336063" w:rsidRDefault="000635A0">
      <w:pPr>
        <w:pStyle w:val="NoSpacing"/>
        <w:numPr>
          <w:ilvl w:val="1"/>
          <w:numId w:val="2"/>
        </w:numPr>
        <w:ind w:left="648" w:hanging="216"/>
        <w:rPr>
          <w:rFonts w:cstheme="minorHAnsi"/>
        </w:rPr>
      </w:pPr>
      <w:r w:rsidRPr="00336063">
        <w:rPr>
          <w:rFonts w:cstheme="minorHAnsi"/>
        </w:rPr>
        <w:t>Integrated HIV/TB screening and treatment</w:t>
      </w:r>
      <w:r w:rsidR="00336063" w:rsidRPr="00336063">
        <w:rPr>
          <w:rFonts w:cstheme="minorHAnsi"/>
        </w:rPr>
        <w:t>.</w:t>
      </w:r>
      <w:r w:rsidRPr="00336063">
        <w:rPr>
          <w:rFonts w:cstheme="minorHAnsi"/>
        </w:rPr>
        <w:t xml:space="preserve"> </w:t>
      </w:r>
      <w:r w:rsidR="004A3393">
        <w:rPr>
          <w:rFonts w:cstheme="minorHAnsi"/>
        </w:rPr>
        <w:t>For TB screening among ART clients, f</w:t>
      </w:r>
      <w:r w:rsidR="00EC6251">
        <w:rPr>
          <w:rFonts w:cstheme="minorHAnsi"/>
        </w:rPr>
        <w:t xml:space="preserve">ive questions are asked: four symptom-specific questions (cough, fever, night sweats, and weight loss), and a fifth question that indicates that the </w:t>
      </w:r>
      <w:r w:rsidR="00EE1A3C">
        <w:rPr>
          <w:rFonts w:cstheme="minorHAnsi"/>
        </w:rPr>
        <w:t>HW</w:t>
      </w:r>
      <w:r w:rsidR="00EC6251">
        <w:rPr>
          <w:rFonts w:cstheme="minorHAnsi"/>
        </w:rPr>
        <w:t xml:space="preserve"> screened for TB without documenting the presence or absence of each of the four TB symptoms (e.g., the </w:t>
      </w:r>
      <w:r w:rsidR="00EE1A3C">
        <w:rPr>
          <w:rFonts w:cstheme="minorHAnsi"/>
        </w:rPr>
        <w:t>HW</w:t>
      </w:r>
      <w:r w:rsidR="00EC6251">
        <w:rPr>
          <w:rFonts w:cstheme="minorHAnsi"/>
        </w:rPr>
        <w:t xml:space="preserve"> recorded “TB screening negative”). </w:t>
      </w:r>
      <w:ins w:id="34" w:author="Alexander" w:date="2024-08-30T09:43:00Z">
        <w:r w:rsidR="00965A3C">
          <w:rPr>
            <w:rFonts w:cstheme="minorHAnsi"/>
          </w:rPr>
          <w:t xml:space="preserve">TB screening is considered done if </w:t>
        </w:r>
        <w:r w:rsidR="00965A3C" w:rsidRPr="003F369F">
          <w:rPr>
            <w:rFonts w:cstheme="minorHAnsi"/>
            <w:b/>
            <w:bCs/>
            <w:u w:val="single"/>
            <w:rPrChange w:id="35" w:author="Alexander" w:date="2024-08-30T09:45:00Z">
              <w:rPr>
                <w:rFonts w:cstheme="minorHAnsi"/>
              </w:rPr>
            </w:rPrChange>
          </w:rPr>
          <w:t>either</w:t>
        </w:r>
        <w:r w:rsidR="00965A3C">
          <w:rPr>
            <w:rFonts w:cstheme="minorHAnsi"/>
          </w:rPr>
          <w:t xml:space="preserve"> </w:t>
        </w:r>
      </w:ins>
      <w:ins w:id="36" w:author="Alexander" w:date="2024-08-30T09:47:00Z">
        <w:r w:rsidR="00AD45CD">
          <w:rPr>
            <w:rFonts w:cstheme="minorHAnsi"/>
          </w:rPr>
          <w:t xml:space="preserve">the client’s chart shows that </w:t>
        </w:r>
      </w:ins>
      <w:ins w:id="37" w:author="Alexander" w:date="2024-08-30T09:44:00Z">
        <w:r w:rsidR="00965A3C">
          <w:rPr>
            <w:rFonts w:cstheme="minorHAnsi"/>
          </w:rPr>
          <w:t>all four TB symptoms have been assessed</w:t>
        </w:r>
        <w:r w:rsidR="003F369F">
          <w:rPr>
            <w:rFonts w:cstheme="minorHAnsi"/>
          </w:rPr>
          <w:t xml:space="preserve"> </w:t>
        </w:r>
        <w:r w:rsidR="003F369F" w:rsidRPr="003F369F">
          <w:rPr>
            <w:rFonts w:cstheme="minorHAnsi"/>
            <w:b/>
            <w:bCs/>
            <w:u w:val="single"/>
            <w:rPrChange w:id="38" w:author="Alexander" w:date="2024-08-30T09:45:00Z">
              <w:rPr>
                <w:rFonts w:cstheme="minorHAnsi"/>
              </w:rPr>
            </w:rPrChange>
          </w:rPr>
          <w:t>or</w:t>
        </w:r>
        <w:r w:rsidR="003F369F">
          <w:rPr>
            <w:rFonts w:cstheme="minorHAnsi"/>
          </w:rPr>
          <w:t xml:space="preserve"> t</w:t>
        </w:r>
      </w:ins>
      <w:ins w:id="39" w:author="Alexander" w:date="2024-08-30T09:45:00Z">
        <w:r w:rsidR="003F369F">
          <w:rPr>
            <w:rFonts w:cstheme="minorHAnsi"/>
          </w:rPr>
          <w:t>here is a more general note in the client’s chart that TB screening was done</w:t>
        </w:r>
      </w:ins>
      <w:ins w:id="40" w:author="Alexander" w:date="2024-08-30T09:47:00Z">
        <w:r w:rsidR="00AD45CD">
          <w:rPr>
            <w:rFonts w:cstheme="minorHAnsi"/>
          </w:rPr>
          <w:t xml:space="preserve"> (e.g., “TB screening negative”)</w:t>
        </w:r>
      </w:ins>
      <w:commentRangeStart w:id="41"/>
      <w:ins w:id="42" w:author="Alexander" w:date="2024-08-30T09:45:00Z">
        <w:r w:rsidR="003F369F">
          <w:rPr>
            <w:rFonts w:cstheme="minorHAnsi"/>
          </w:rPr>
          <w:t>.</w:t>
        </w:r>
      </w:ins>
      <w:commentRangeEnd w:id="41"/>
      <w:ins w:id="43" w:author="Alexander" w:date="2024-09-02T12:28:00Z">
        <w:r w:rsidR="001D3FC9">
          <w:rPr>
            <w:rStyle w:val="CommentReference"/>
            <w:rFonts w:ascii="Calibri" w:hAnsi="Calibri" w:cs="Calibri"/>
          </w:rPr>
          <w:commentReference w:id="41"/>
        </w:r>
      </w:ins>
      <w:ins w:id="44" w:author="Alexander" w:date="2024-08-30T09:45:00Z">
        <w:r w:rsidR="003F369F">
          <w:rPr>
            <w:rFonts w:cstheme="minorHAnsi"/>
          </w:rPr>
          <w:t xml:space="preserve"> </w:t>
        </w:r>
      </w:ins>
      <w:r w:rsidR="00D06CBB">
        <w:rPr>
          <w:rFonts w:cstheme="minorHAnsi"/>
        </w:rPr>
        <w:t xml:space="preserve">Note that </w:t>
      </w:r>
      <w:r w:rsidR="00336063" w:rsidRPr="00336063">
        <w:rPr>
          <w:rFonts w:cstheme="minorHAnsi"/>
        </w:rPr>
        <w:t>HHFA indicator 5.3.2.1.8 (Permanent ID "DBK"; Percentage of ART clients with standard screening for TB recorded at most recent clinical visit)</w:t>
      </w:r>
      <w:r w:rsidR="00D06CBB">
        <w:rPr>
          <w:rFonts w:cstheme="minorHAnsi"/>
        </w:rPr>
        <w:t xml:space="preserve"> was </w:t>
      </w:r>
      <w:r w:rsidR="00D06CBB" w:rsidRPr="008E259B">
        <w:rPr>
          <w:rFonts w:cstheme="minorHAnsi"/>
          <w:b/>
          <w:bCs/>
          <w:u w:val="single"/>
        </w:rPr>
        <w:t>not</w:t>
      </w:r>
      <w:r w:rsidR="00D06CBB">
        <w:rPr>
          <w:rFonts w:cstheme="minorHAnsi"/>
        </w:rPr>
        <w:t xml:space="preserve"> used because this indicator is measured with questions that only ask about three of the four WHO-recommended TB screening questions (cough, fever, and weight loss).</w:t>
      </w:r>
      <w:r w:rsidR="00336063" w:rsidRPr="00336063">
        <w:rPr>
          <w:rFonts w:cstheme="minorHAnsi"/>
        </w:rPr>
        <w:t xml:space="preserve"> </w:t>
      </w:r>
      <w:r w:rsidR="00F060B6">
        <w:rPr>
          <w:rFonts w:cstheme="minorHAnsi"/>
        </w:rPr>
        <w:t>T</w:t>
      </w:r>
      <w:r w:rsidR="00DA7F69">
        <w:rPr>
          <w:rFonts w:cstheme="minorHAnsi"/>
        </w:rPr>
        <w:t xml:space="preserve">wo other HHFA indicators are </w:t>
      </w:r>
      <w:r w:rsidR="00F060B6">
        <w:rPr>
          <w:rFonts w:cstheme="minorHAnsi"/>
        </w:rPr>
        <w:t xml:space="preserve">also </w:t>
      </w:r>
      <w:r w:rsidR="00DA7F69">
        <w:rPr>
          <w:rFonts w:cstheme="minorHAnsi"/>
        </w:rPr>
        <w:t>used</w:t>
      </w:r>
      <w:r w:rsidR="00F060B6">
        <w:rPr>
          <w:rFonts w:cstheme="minorHAnsi"/>
        </w:rPr>
        <w:t xml:space="preserve"> to measure integrated HIV/TB care</w:t>
      </w:r>
      <w:r w:rsidR="00DA7F69">
        <w:rPr>
          <w:rFonts w:cstheme="minorHAnsi"/>
        </w:rPr>
        <w:t xml:space="preserve">: </w:t>
      </w:r>
      <w:r w:rsidR="00336063" w:rsidRPr="00336063">
        <w:rPr>
          <w:rFonts w:cstheme="minorHAnsi"/>
        </w:rPr>
        <w:t>indicator 5.3.2.3.5 (Permanent ID "DET"; Percentage of ART clients with active TB and currently enrolled in TB treatment)</w:t>
      </w:r>
      <w:r w:rsidR="00D06CBB">
        <w:rPr>
          <w:rFonts w:cstheme="minorHAnsi"/>
        </w:rPr>
        <w:t xml:space="preserve"> </w:t>
      </w:r>
      <w:r w:rsidR="00DA7F69">
        <w:rPr>
          <w:rFonts w:cstheme="minorHAnsi"/>
        </w:rPr>
        <w:t>and i</w:t>
      </w:r>
      <w:r w:rsidR="00DA7F69" w:rsidRPr="00DA7F69">
        <w:rPr>
          <w:rFonts w:cstheme="minorHAnsi"/>
        </w:rPr>
        <w:t>ndicator 5.4.1.1.11 (Permanent ID "DFZ"; Percentage of TB clients with HIV status recorded at least once)</w:t>
      </w:r>
      <w:r w:rsidR="00D06CBB">
        <w:rPr>
          <w:rFonts w:cstheme="minorHAnsi"/>
        </w:rPr>
        <w:t>.</w:t>
      </w:r>
    </w:p>
    <w:p w14:paraId="0846BA16" w14:textId="77777777" w:rsidR="00336063" w:rsidRPr="0049645C" w:rsidRDefault="00336063" w:rsidP="0049645C">
      <w:pPr>
        <w:pStyle w:val="NoSpacing"/>
        <w:rPr>
          <w:rFonts w:cstheme="minorHAnsi"/>
        </w:rPr>
      </w:pPr>
    </w:p>
    <w:p w14:paraId="051597B3" w14:textId="703CE177" w:rsidR="0049645C" w:rsidRPr="0049645C" w:rsidRDefault="00E33195" w:rsidP="00AF75FD">
      <w:pPr>
        <w:spacing w:after="160" w:line="259" w:lineRule="auto"/>
        <w:rPr>
          <w:rFonts w:cstheme="minorHAnsi"/>
          <w:b/>
          <w:bCs/>
        </w:rPr>
      </w:pPr>
      <w:r>
        <w:rPr>
          <w:rFonts w:cstheme="minorHAnsi"/>
          <w:b/>
          <w:bCs/>
        </w:rPr>
        <w:t>Dimension 2.</w:t>
      </w:r>
      <w:r w:rsidR="0049645C" w:rsidRPr="0049645C">
        <w:rPr>
          <w:rFonts w:cstheme="minorHAnsi"/>
          <w:b/>
          <w:bCs/>
        </w:rPr>
        <w:t xml:space="preserve"> Patient centeredness  </w:t>
      </w:r>
    </w:p>
    <w:p w14:paraId="28696540" w14:textId="2712E5BF" w:rsidR="0049645C" w:rsidRPr="0049645C" w:rsidRDefault="003C0AA3">
      <w:pPr>
        <w:pStyle w:val="NoSpacing"/>
        <w:numPr>
          <w:ilvl w:val="0"/>
          <w:numId w:val="2"/>
        </w:numPr>
        <w:ind w:left="288" w:hanging="216"/>
        <w:rPr>
          <w:rFonts w:cstheme="minorHAnsi"/>
        </w:rPr>
      </w:pPr>
      <w:r>
        <w:rPr>
          <w:rFonts w:cstheme="minorHAnsi"/>
        </w:rPr>
        <w:t xml:space="preserve">The </w:t>
      </w:r>
      <w:r w:rsidR="00E959B6">
        <w:rPr>
          <w:rFonts w:cstheme="minorHAnsi"/>
        </w:rPr>
        <w:t xml:space="preserve">measurement </w:t>
      </w:r>
      <w:r>
        <w:rPr>
          <w:rFonts w:cstheme="minorHAnsi"/>
        </w:rPr>
        <w:t>m</w:t>
      </w:r>
      <w:r w:rsidR="0049645C" w:rsidRPr="0049645C">
        <w:rPr>
          <w:rFonts w:cstheme="minorHAnsi"/>
        </w:rPr>
        <w:t xml:space="preserve">ethod is </w:t>
      </w:r>
      <w:proofErr w:type="gramStart"/>
      <w:r w:rsidR="0049645C" w:rsidRPr="0049645C">
        <w:rPr>
          <w:rFonts w:cstheme="minorHAnsi"/>
        </w:rPr>
        <w:t>exit</w:t>
      </w:r>
      <w:proofErr w:type="gramEnd"/>
      <w:r w:rsidR="0049645C" w:rsidRPr="0049645C">
        <w:rPr>
          <w:rFonts w:cstheme="minorHAnsi"/>
        </w:rPr>
        <w:t xml:space="preserve"> interviews with 5 </w:t>
      </w:r>
      <w:r w:rsidR="00E959B6">
        <w:rPr>
          <w:rFonts w:cstheme="minorHAnsi"/>
        </w:rPr>
        <w:t>clients</w:t>
      </w:r>
      <w:r w:rsidR="00E959B6" w:rsidRPr="0049645C">
        <w:rPr>
          <w:rFonts w:cstheme="minorHAnsi"/>
        </w:rPr>
        <w:t xml:space="preserve"> </w:t>
      </w:r>
      <w:r w:rsidR="0049645C" w:rsidRPr="0049645C">
        <w:rPr>
          <w:rFonts w:cstheme="minorHAnsi"/>
        </w:rPr>
        <w:t xml:space="preserve">per facility. Sampling: Select the first outpatient at the end of his/her visit to the facility; when that first interview is complete, select the </w:t>
      </w:r>
      <w:r w:rsidR="00E959B6">
        <w:rPr>
          <w:rFonts w:cstheme="minorHAnsi"/>
        </w:rPr>
        <w:t xml:space="preserve">very </w:t>
      </w:r>
      <w:r w:rsidR="0049645C" w:rsidRPr="0049645C">
        <w:rPr>
          <w:rFonts w:cstheme="minorHAnsi"/>
        </w:rPr>
        <w:t xml:space="preserve">next outpatient encountered, and so on. </w:t>
      </w:r>
      <w:r w:rsidR="00903F40">
        <w:rPr>
          <w:rFonts w:cstheme="minorHAnsi"/>
        </w:rPr>
        <w:t>Note that a</w:t>
      </w:r>
      <w:r w:rsidR="0049645C" w:rsidRPr="0049645C">
        <w:rPr>
          <w:rFonts w:cstheme="minorHAnsi"/>
        </w:rPr>
        <w:t xml:space="preserve"> potential limitation of this sampling approach is that </w:t>
      </w:r>
      <w:proofErr w:type="spellStart"/>
      <w:r w:rsidR="0049645C" w:rsidRPr="0049645C">
        <w:rPr>
          <w:rFonts w:cstheme="minorHAnsi"/>
        </w:rPr>
        <w:t>QoC</w:t>
      </w:r>
      <w:proofErr w:type="spellEnd"/>
      <w:r w:rsidR="0049645C" w:rsidRPr="0049645C">
        <w:rPr>
          <w:rFonts w:cstheme="minorHAnsi"/>
        </w:rPr>
        <w:t xml:space="preserve"> in mornings and afternoons could vary</w:t>
      </w:r>
      <w:r w:rsidR="009A75F2">
        <w:rPr>
          <w:rFonts w:cstheme="minorHAnsi"/>
        </w:rPr>
        <w:t>, and the t-HFA method would likely oversample clients seen in the morning</w:t>
      </w:r>
      <w:r w:rsidR="0049645C" w:rsidRPr="0049645C">
        <w:rPr>
          <w:rFonts w:cstheme="minorHAnsi"/>
        </w:rPr>
        <w:t>. The method was selected for its simplicity.</w:t>
      </w:r>
    </w:p>
    <w:p w14:paraId="2B8E06B2" w14:textId="5DFDCB62" w:rsidR="0049645C" w:rsidRPr="0049645C" w:rsidRDefault="0049645C">
      <w:pPr>
        <w:pStyle w:val="NoSpacing"/>
        <w:numPr>
          <w:ilvl w:val="0"/>
          <w:numId w:val="2"/>
        </w:numPr>
        <w:ind w:left="288" w:hanging="216"/>
        <w:rPr>
          <w:rFonts w:cstheme="minorHAnsi"/>
        </w:rPr>
      </w:pPr>
      <w:r w:rsidRPr="0049645C">
        <w:rPr>
          <w:rFonts w:cstheme="minorHAnsi"/>
        </w:rPr>
        <w:t>Items for questionnaire</w:t>
      </w:r>
      <w:r w:rsidR="00F72CA1">
        <w:rPr>
          <w:rFonts w:cstheme="minorHAnsi"/>
        </w:rPr>
        <w:t xml:space="preserve"> (see Comments for source of questions)</w:t>
      </w:r>
      <w:r w:rsidRPr="0049645C">
        <w:rPr>
          <w:rFonts w:cstheme="minorHAnsi"/>
        </w:rPr>
        <w:t xml:space="preserve">. </w:t>
      </w:r>
      <w:r w:rsidR="00F72CA1">
        <w:rPr>
          <w:rFonts w:cstheme="minorHAnsi"/>
        </w:rPr>
        <w:t>T</w:t>
      </w:r>
      <w:r w:rsidRPr="0049645C">
        <w:rPr>
          <w:rFonts w:cstheme="minorHAnsi"/>
        </w:rPr>
        <w:t>h</w:t>
      </w:r>
      <w:r w:rsidR="002D1F49">
        <w:rPr>
          <w:rFonts w:cstheme="minorHAnsi"/>
        </w:rPr>
        <w:t>e</w:t>
      </w:r>
      <w:r w:rsidR="005476A9">
        <w:rPr>
          <w:rFonts w:cstheme="minorHAnsi"/>
        </w:rPr>
        <w:t xml:space="preserve"> first five questions are measured on a</w:t>
      </w:r>
      <w:r w:rsidR="00F72CA1">
        <w:rPr>
          <w:rFonts w:cstheme="minorHAnsi"/>
        </w:rPr>
        <w:t xml:space="preserve"> Likert-scale</w:t>
      </w:r>
      <w:r w:rsidRPr="0049645C">
        <w:rPr>
          <w:rFonts w:cstheme="minorHAnsi"/>
        </w:rPr>
        <w:t xml:space="preserve"> </w:t>
      </w:r>
      <w:r w:rsidR="005476A9">
        <w:rPr>
          <w:rFonts w:cstheme="minorHAnsi"/>
        </w:rPr>
        <w:t>and</w:t>
      </w:r>
      <w:r w:rsidRPr="0049645C">
        <w:rPr>
          <w:rFonts w:cstheme="minorHAnsi"/>
        </w:rPr>
        <w:t xml:space="preserve"> begin with an introduction that surveyors </w:t>
      </w:r>
      <w:r w:rsidR="002D1F49" w:rsidRPr="0049645C">
        <w:rPr>
          <w:rFonts w:cstheme="minorHAnsi"/>
        </w:rPr>
        <w:t>w</w:t>
      </w:r>
      <w:r w:rsidR="002D1F49">
        <w:rPr>
          <w:rFonts w:cstheme="minorHAnsi"/>
        </w:rPr>
        <w:t>ill</w:t>
      </w:r>
      <w:r w:rsidR="002D1F49" w:rsidRPr="0049645C">
        <w:rPr>
          <w:rFonts w:cstheme="minorHAnsi"/>
        </w:rPr>
        <w:t xml:space="preserve"> </w:t>
      </w:r>
      <w:r w:rsidRPr="0049645C">
        <w:rPr>
          <w:rFonts w:cstheme="minorHAnsi"/>
        </w:rPr>
        <w:t>read to potential subjects and a request for consent.</w:t>
      </w:r>
      <w:r w:rsidR="00F72CA1">
        <w:rPr>
          <w:rFonts w:cstheme="minorHAnsi"/>
        </w:rPr>
        <w:t xml:space="preserve"> </w:t>
      </w:r>
      <w:r w:rsidR="00F72CA1" w:rsidRPr="0049645C">
        <w:rPr>
          <w:rFonts w:cstheme="minorHAnsi"/>
        </w:rPr>
        <w:t>Response choices are: never, rarely, sometimes, often, always</w:t>
      </w:r>
      <w:r w:rsidR="00F572DB">
        <w:rPr>
          <w:rFonts w:cstheme="minorHAnsi"/>
        </w:rPr>
        <w:t>, and don’t know</w:t>
      </w:r>
      <w:r w:rsidR="00F72CA1" w:rsidRPr="0049645C">
        <w:rPr>
          <w:rFonts w:cstheme="minorHAnsi"/>
        </w:rPr>
        <w:t>.</w:t>
      </w:r>
    </w:p>
    <w:p w14:paraId="02A39556" w14:textId="77777777" w:rsidR="0049645C" w:rsidRPr="0049645C" w:rsidRDefault="0049645C">
      <w:pPr>
        <w:pStyle w:val="NoSpacing"/>
        <w:numPr>
          <w:ilvl w:val="1"/>
          <w:numId w:val="2"/>
        </w:numPr>
        <w:ind w:left="648" w:hanging="216"/>
        <w:rPr>
          <w:rFonts w:cstheme="minorHAnsi"/>
        </w:rPr>
      </w:pPr>
      <w:r w:rsidRPr="0049645C">
        <w:rPr>
          <w:rFonts w:cstheme="minorHAnsi"/>
        </w:rPr>
        <w:t>Communication. Q132. Did your primary care professionals speak to you in a way you could understand?</w:t>
      </w:r>
    </w:p>
    <w:p w14:paraId="58A4C055" w14:textId="77777777" w:rsidR="0049645C" w:rsidRPr="0049645C" w:rsidRDefault="0049645C">
      <w:pPr>
        <w:pStyle w:val="NoSpacing"/>
        <w:numPr>
          <w:ilvl w:val="1"/>
          <w:numId w:val="2"/>
        </w:numPr>
        <w:ind w:left="648" w:hanging="216"/>
        <w:rPr>
          <w:rFonts w:cstheme="minorHAnsi"/>
        </w:rPr>
      </w:pPr>
      <w:r w:rsidRPr="0049645C">
        <w:rPr>
          <w:rFonts w:cstheme="minorHAnsi"/>
        </w:rPr>
        <w:t>Respect. Q122. Did your primary care professionals treat you with respect?</w:t>
      </w:r>
    </w:p>
    <w:p w14:paraId="437370A5" w14:textId="77777777" w:rsidR="0049645C" w:rsidRPr="0049645C" w:rsidRDefault="0049645C">
      <w:pPr>
        <w:pStyle w:val="NoSpacing"/>
        <w:numPr>
          <w:ilvl w:val="1"/>
          <w:numId w:val="2"/>
        </w:numPr>
        <w:ind w:left="648" w:hanging="216"/>
        <w:rPr>
          <w:rFonts w:cstheme="minorHAnsi"/>
        </w:rPr>
      </w:pPr>
      <w:r w:rsidRPr="0049645C">
        <w:rPr>
          <w:rFonts w:cstheme="minorHAnsi"/>
        </w:rPr>
        <w:t>Autonomy. Q125. Did you feel like you were involved in making decisions about your care as much as you wanted?</w:t>
      </w:r>
    </w:p>
    <w:p w14:paraId="3EB54CC6" w14:textId="77777777" w:rsidR="0049645C" w:rsidRPr="0049645C" w:rsidRDefault="0049645C">
      <w:pPr>
        <w:pStyle w:val="NoSpacing"/>
        <w:numPr>
          <w:ilvl w:val="1"/>
          <w:numId w:val="2"/>
        </w:numPr>
        <w:ind w:left="648" w:hanging="216"/>
        <w:rPr>
          <w:rFonts w:cstheme="minorHAnsi"/>
        </w:rPr>
      </w:pPr>
      <w:r w:rsidRPr="0049645C">
        <w:rPr>
          <w:rFonts w:cstheme="minorHAnsi"/>
        </w:rPr>
        <w:t>Confidentiality. Q119. Did you believe your primary care professionals would keep your information confidential?</w:t>
      </w:r>
    </w:p>
    <w:p w14:paraId="4C4F11CF" w14:textId="402DD468" w:rsidR="0049645C" w:rsidRDefault="0049645C">
      <w:pPr>
        <w:pStyle w:val="NoSpacing"/>
        <w:numPr>
          <w:ilvl w:val="1"/>
          <w:numId w:val="2"/>
        </w:numPr>
        <w:ind w:left="648" w:hanging="216"/>
        <w:rPr>
          <w:rFonts w:cstheme="minorHAnsi"/>
        </w:rPr>
      </w:pPr>
      <w:r w:rsidRPr="0049645C">
        <w:rPr>
          <w:rFonts w:cstheme="minorHAnsi"/>
        </w:rPr>
        <w:lastRenderedPageBreak/>
        <w:t>Social support. Q129. Did your primary care professionals discuss with you the care and support you receive from family members, friends, and others?</w:t>
      </w:r>
    </w:p>
    <w:p w14:paraId="393A769E" w14:textId="42EB4F5E" w:rsidR="00385AF1" w:rsidRDefault="005476A9">
      <w:pPr>
        <w:pStyle w:val="NoSpacing"/>
        <w:numPr>
          <w:ilvl w:val="1"/>
          <w:numId w:val="2"/>
        </w:numPr>
        <w:ind w:left="648" w:hanging="216"/>
        <w:rPr>
          <w:rFonts w:cstheme="minorHAnsi"/>
        </w:rPr>
      </w:pPr>
      <w:r>
        <w:rPr>
          <w:rFonts w:cstheme="minorHAnsi"/>
        </w:rPr>
        <w:t xml:space="preserve">There are also </w:t>
      </w:r>
      <w:r w:rsidR="00111D8F">
        <w:rPr>
          <w:rFonts w:cstheme="minorHAnsi"/>
        </w:rPr>
        <w:t xml:space="preserve">five </w:t>
      </w:r>
      <w:r w:rsidR="00421B09">
        <w:rPr>
          <w:rFonts w:cstheme="minorHAnsi"/>
        </w:rPr>
        <w:t>o</w:t>
      </w:r>
      <w:r w:rsidR="00385AF1">
        <w:rPr>
          <w:rFonts w:cstheme="minorHAnsi"/>
        </w:rPr>
        <w:t>ther questions</w:t>
      </w:r>
      <w:r w:rsidR="0020094F">
        <w:rPr>
          <w:rFonts w:cstheme="minorHAnsi"/>
        </w:rPr>
        <w:t xml:space="preserve"> </w:t>
      </w:r>
      <w:r w:rsidR="004474CE">
        <w:rPr>
          <w:rFonts w:cstheme="minorHAnsi"/>
        </w:rPr>
        <w:t>added</w:t>
      </w:r>
      <w:r w:rsidR="0020094F">
        <w:rPr>
          <w:rFonts w:cstheme="minorHAnsi"/>
        </w:rPr>
        <w:t xml:space="preserve"> by </w:t>
      </w:r>
      <w:r w:rsidR="004474CE">
        <w:rPr>
          <w:rFonts w:cstheme="minorHAnsi"/>
        </w:rPr>
        <w:t>t-HFA team</w:t>
      </w:r>
      <w:r w:rsidR="0020094F">
        <w:rPr>
          <w:rFonts w:cstheme="minorHAnsi"/>
        </w:rPr>
        <w:t>:</w:t>
      </w:r>
    </w:p>
    <w:p w14:paraId="0BC6AB29" w14:textId="3C230222" w:rsidR="00DA254E" w:rsidRPr="001D6977" w:rsidRDefault="005B58CA">
      <w:pPr>
        <w:pStyle w:val="NoSpacing"/>
        <w:numPr>
          <w:ilvl w:val="2"/>
          <w:numId w:val="2"/>
        </w:numPr>
        <w:ind w:left="1152" w:hanging="288"/>
        <w:rPr>
          <w:rFonts w:cstheme="minorHAnsi"/>
        </w:rPr>
      </w:pPr>
      <w:r>
        <w:rPr>
          <w:rFonts w:cstheme="minorHAnsi"/>
        </w:rPr>
        <w:t xml:space="preserve">D003. </w:t>
      </w:r>
      <w:r w:rsidR="00DA254E" w:rsidRPr="001D6977">
        <w:rPr>
          <w:rFonts w:cstheme="minorHAnsi"/>
        </w:rPr>
        <w:t xml:space="preserve">Did the </w:t>
      </w:r>
      <w:r>
        <w:rPr>
          <w:rFonts w:cstheme="minorHAnsi"/>
        </w:rPr>
        <w:t>HW</w:t>
      </w:r>
      <w:r w:rsidRPr="001D6977">
        <w:rPr>
          <w:rFonts w:cstheme="minorHAnsi"/>
        </w:rPr>
        <w:t xml:space="preserve"> </w:t>
      </w:r>
      <w:r w:rsidR="00DA254E" w:rsidRPr="001D6977">
        <w:rPr>
          <w:rFonts w:cstheme="minorHAnsi"/>
        </w:rPr>
        <w:t>tell you what illness you have?</w:t>
      </w:r>
      <w:r w:rsidR="005B400B">
        <w:rPr>
          <w:rFonts w:cstheme="minorHAnsi"/>
        </w:rPr>
        <w:t xml:space="preserve"> [responses: yes/no/don’t know]</w:t>
      </w:r>
    </w:p>
    <w:p w14:paraId="44709661" w14:textId="2764D205" w:rsidR="00DA254E" w:rsidRPr="001D6977" w:rsidRDefault="001C7FC3">
      <w:pPr>
        <w:pStyle w:val="NoSpacing"/>
        <w:numPr>
          <w:ilvl w:val="2"/>
          <w:numId w:val="2"/>
        </w:numPr>
        <w:ind w:left="1152" w:hanging="288"/>
        <w:rPr>
          <w:rFonts w:cstheme="minorHAnsi"/>
        </w:rPr>
      </w:pPr>
      <w:r>
        <w:rPr>
          <w:rFonts w:cstheme="minorHAnsi"/>
        </w:rPr>
        <w:t xml:space="preserve">D004 and D005. </w:t>
      </w:r>
      <w:r w:rsidR="00DA254E" w:rsidRPr="001D6977">
        <w:rPr>
          <w:rFonts w:cstheme="minorHAnsi"/>
        </w:rPr>
        <w:t xml:space="preserve">Could the patient recall a danger sign that would require returning to the </w:t>
      </w:r>
      <w:r w:rsidR="0083168F">
        <w:rPr>
          <w:rFonts w:cstheme="minorHAnsi"/>
        </w:rPr>
        <w:t>facility</w:t>
      </w:r>
      <w:r w:rsidR="00DA254E" w:rsidRPr="001D6977">
        <w:rPr>
          <w:rFonts w:cstheme="minorHAnsi"/>
        </w:rPr>
        <w:t xml:space="preserve"> immediately?</w:t>
      </w:r>
      <w:r w:rsidR="005B400B">
        <w:rPr>
          <w:rFonts w:cstheme="minorHAnsi"/>
        </w:rPr>
        <w:t xml:space="preserve"> [responses for D004: yes/no/don’t know; responses for D005 are danger signs]</w:t>
      </w:r>
    </w:p>
    <w:p w14:paraId="0FC49076" w14:textId="61D9CCF3" w:rsidR="00DA254E" w:rsidRDefault="001C7FC3">
      <w:pPr>
        <w:pStyle w:val="NoSpacing"/>
        <w:numPr>
          <w:ilvl w:val="2"/>
          <w:numId w:val="2"/>
        </w:numPr>
        <w:ind w:left="1152" w:hanging="288"/>
        <w:rPr>
          <w:rFonts w:cstheme="minorHAnsi"/>
        </w:rPr>
      </w:pPr>
      <w:r>
        <w:rPr>
          <w:rFonts w:cstheme="minorHAnsi"/>
        </w:rPr>
        <w:t xml:space="preserve">D006. </w:t>
      </w:r>
      <w:r w:rsidR="00DA254E" w:rsidRPr="001D6977">
        <w:rPr>
          <w:rFonts w:cstheme="minorHAnsi"/>
        </w:rPr>
        <w:t xml:space="preserve">Did a </w:t>
      </w:r>
      <w:r w:rsidR="0083168F">
        <w:rPr>
          <w:rFonts w:cstheme="minorHAnsi"/>
        </w:rPr>
        <w:t>worker at the facility</w:t>
      </w:r>
      <w:r w:rsidR="00DA254E" w:rsidRPr="001D6977">
        <w:rPr>
          <w:rFonts w:cstheme="minorHAnsi"/>
        </w:rPr>
        <w:t xml:space="preserve"> shout, scold, insult, threaten, or treat you rudely?</w:t>
      </w:r>
      <w:r w:rsidR="00066469" w:rsidRPr="00066469">
        <w:rPr>
          <w:rFonts w:cstheme="minorHAnsi"/>
        </w:rPr>
        <w:t xml:space="preserve"> </w:t>
      </w:r>
      <w:r w:rsidR="00066469">
        <w:rPr>
          <w:rFonts w:cstheme="minorHAnsi"/>
        </w:rPr>
        <w:t>[responses: yes/no/don’t know]</w:t>
      </w:r>
    </w:p>
    <w:p w14:paraId="79E2D686" w14:textId="54777C3F" w:rsidR="00111D8F" w:rsidRPr="001D6977" w:rsidRDefault="00111D8F">
      <w:pPr>
        <w:pStyle w:val="NoSpacing"/>
        <w:numPr>
          <w:ilvl w:val="2"/>
          <w:numId w:val="2"/>
        </w:numPr>
        <w:ind w:left="1152" w:hanging="288"/>
        <w:rPr>
          <w:rFonts w:cstheme="minorHAnsi"/>
        </w:rPr>
      </w:pPr>
      <w:r w:rsidRPr="00111D8F">
        <w:rPr>
          <w:rFonts w:cstheme="minorHAnsi"/>
        </w:rPr>
        <w:t>D011. What are the key challenges/issues that you face while seeking care at this facility? [multiple responses]</w:t>
      </w:r>
    </w:p>
    <w:p w14:paraId="1D94E434" w14:textId="23BCDCCD" w:rsidR="00F72CA1" w:rsidRDefault="00F72CA1" w:rsidP="0049645C">
      <w:pPr>
        <w:pStyle w:val="NoSpacing"/>
        <w:rPr>
          <w:rFonts w:cstheme="minorHAnsi"/>
          <w:b/>
          <w:bCs/>
          <w:highlight w:val="yellow"/>
        </w:rPr>
      </w:pPr>
    </w:p>
    <w:p w14:paraId="3260B5F2" w14:textId="10473ADF" w:rsidR="00546F6B" w:rsidRDefault="00546F6B" w:rsidP="00546F6B">
      <w:pPr>
        <w:pStyle w:val="NoSpacing"/>
        <w:ind w:left="72"/>
        <w:rPr>
          <w:rFonts w:cstheme="minorHAnsi"/>
        </w:rPr>
      </w:pPr>
      <w:r>
        <w:rPr>
          <w:rFonts w:cstheme="minorHAnsi"/>
        </w:rPr>
        <w:t xml:space="preserve">Table </w:t>
      </w:r>
      <w:r w:rsidR="00C3405A">
        <w:rPr>
          <w:rFonts w:cstheme="minorHAnsi"/>
        </w:rPr>
        <w:t>1</w:t>
      </w:r>
      <w:r>
        <w:rPr>
          <w:rFonts w:cstheme="minorHAnsi"/>
        </w:rPr>
        <w:t xml:space="preserve">. Indicators and survey questions on </w:t>
      </w:r>
      <w:r w:rsidR="00FB257A">
        <w:rPr>
          <w:rFonts w:cstheme="minorHAnsi"/>
        </w:rPr>
        <w:t>integrated, people-centered, high-quality services</w:t>
      </w:r>
    </w:p>
    <w:p w14:paraId="4330E14D" w14:textId="4E8B26A3" w:rsidR="00546F6B" w:rsidRPr="008E259B" w:rsidRDefault="00307D0A" w:rsidP="00546F6B">
      <w:pPr>
        <w:pStyle w:val="NoSpacing"/>
        <w:ind w:left="72"/>
        <w:rPr>
          <w:rFonts w:cstheme="minorHAnsi"/>
          <w:sz w:val="12"/>
          <w:szCs w:val="12"/>
        </w:rPr>
      </w:pPr>
      <w:r w:rsidRPr="008E259B">
        <w:rPr>
          <w:rFonts w:cstheme="minorHAnsi"/>
          <w:sz w:val="12"/>
          <w:szCs w:val="12"/>
        </w:rPr>
        <w:t xml:space="preserve"> </w:t>
      </w:r>
    </w:p>
    <w:tbl>
      <w:tblPr>
        <w:tblStyle w:val="TableGrid"/>
        <w:tblW w:w="0" w:type="auto"/>
        <w:tblInd w:w="72" w:type="dxa"/>
        <w:tblLook w:val="04A0" w:firstRow="1" w:lastRow="0" w:firstColumn="1" w:lastColumn="0" w:noHBand="0" w:noVBand="1"/>
      </w:tblPr>
      <w:tblGrid>
        <w:gridCol w:w="1813"/>
        <w:gridCol w:w="5580"/>
        <w:gridCol w:w="1885"/>
        <w:tblGridChange w:id="45">
          <w:tblGrid>
            <w:gridCol w:w="1813"/>
            <w:gridCol w:w="5580"/>
            <w:gridCol w:w="1885"/>
          </w:tblGrid>
        </w:tblGridChange>
      </w:tblGrid>
      <w:tr w:rsidR="00546F6B" w14:paraId="56D66BCF" w14:textId="77777777" w:rsidTr="00FF4D92">
        <w:trPr>
          <w:trHeight w:val="386"/>
          <w:tblHeader/>
        </w:trPr>
        <w:tc>
          <w:tcPr>
            <w:tcW w:w="1813" w:type="dxa"/>
            <w:vAlign w:val="center"/>
          </w:tcPr>
          <w:p w14:paraId="45401F63" w14:textId="77777777" w:rsidR="00546F6B" w:rsidRPr="00654482" w:rsidRDefault="00546F6B" w:rsidP="006A04E5">
            <w:pPr>
              <w:pStyle w:val="NoSpacing"/>
              <w:rPr>
                <w:rFonts w:cstheme="minorHAnsi"/>
                <w:b/>
                <w:bCs/>
              </w:rPr>
            </w:pPr>
            <w:r w:rsidRPr="00654482">
              <w:rPr>
                <w:rFonts w:cstheme="minorHAnsi"/>
                <w:b/>
                <w:bCs/>
              </w:rPr>
              <w:t>Topic</w:t>
            </w:r>
          </w:p>
        </w:tc>
        <w:tc>
          <w:tcPr>
            <w:tcW w:w="5580" w:type="dxa"/>
            <w:vAlign w:val="center"/>
          </w:tcPr>
          <w:p w14:paraId="4800FFB1" w14:textId="77777777" w:rsidR="00546F6B" w:rsidRPr="00654482" w:rsidRDefault="00546F6B" w:rsidP="006A04E5">
            <w:pPr>
              <w:pStyle w:val="NoSpacing"/>
              <w:rPr>
                <w:rFonts w:cstheme="minorHAnsi"/>
                <w:b/>
                <w:bCs/>
              </w:rPr>
            </w:pPr>
            <w:r w:rsidRPr="00654482">
              <w:rPr>
                <w:rFonts w:cstheme="minorHAnsi"/>
                <w:b/>
                <w:bCs/>
              </w:rPr>
              <w:t>HHFA indicator</w:t>
            </w:r>
          </w:p>
        </w:tc>
        <w:tc>
          <w:tcPr>
            <w:tcW w:w="1885" w:type="dxa"/>
            <w:vAlign w:val="center"/>
          </w:tcPr>
          <w:p w14:paraId="695E0443" w14:textId="77777777" w:rsidR="00546F6B" w:rsidRPr="00654482" w:rsidRDefault="00546F6B" w:rsidP="006A04E5">
            <w:pPr>
              <w:pStyle w:val="NoSpacing"/>
              <w:rPr>
                <w:rFonts w:cstheme="minorHAnsi"/>
                <w:b/>
                <w:bCs/>
              </w:rPr>
            </w:pPr>
            <w:r>
              <w:rPr>
                <w:rFonts w:cstheme="minorHAnsi"/>
                <w:b/>
                <w:bCs/>
              </w:rPr>
              <w:t>t-HFA s</w:t>
            </w:r>
            <w:r w:rsidRPr="00654482">
              <w:rPr>
                <w:rFonts w:cstheme="minorHAnsi"/>
                <w:b/>
                <w:bCs/>
              </w:rPr>
              <w:t>urvey questions</w:t>
            </w:r>
          </w:p>
        </w:tc>
      </w:tr>
      <w:tr w:rsidR="004F36B0" w14:paraId="4EC042F8" w14:textId="77777777" w:rsidTr="004F36B0">
        <w:tblPrEx>
          <w:tblW w:w="0" w:type="auto"/>
          <w:tblInd w:w="72" w:type="dxa"/>
          <w:tblPrExChange w:id="46" w:author="Samantha Rowe" w:date="2024-09-24T15:36:00Z" w16du:dateUtc="2024-09-24T19:36:00Z">
            <w:tblPrEx>
              <w:tblW w:w="0" w:type="auto"/>
              <w:tblInd w:w="72" w:type="dxa"/>
            </w:tblPrEx>
          </w:tblPrExChange>
        </w:tblPrEx>
        <w:trPr>
          <w:trHeight w:val="746"/>
          <w:trPrChange w:id="47" w:author="Samantha Rowe" w:date="2024-09-24T15:36:00Z" w16du:dateUtc="2024-09-24T19:36:00Z">
            <w:trPr>
              <w:trHeight w:val="547"/>
            </w:trPr>
          </w:trPrChange>
        </w:trPr>
        <w:tc>
          <w:tcPr>
            <w:tcW w:w="9278" w:type="dxa"/>
            <w:gridSpan w:val="3"/>
            <w:vAlign w:val="center"/>
            <w:tcPrChange w:id="48" w:author="Samantha Rowe" w:date="2024-09-24T15:36:00Z" w16du:dateUtc="2024-09-24T19:36:00Z">
              <w:tcPr>
                <w:tcW w:w="9278" w:type="dxa"/>
                <w:gridSpan w:val="3"/>
                <w:vAlign w:val="center"/>
              </w:tcPr>
            </w:tcPrChange>
          </w:tcPr>
          <w:p w14:paraId="782C18CC" w14:textId="7E77E186" w:rsidR="004F36B0" w:rsidRPr="00C53B28" w:rsidRDefault="004F36B0" w:rsidP="006A04E5">
            <w:pPr>
              <w:pStyle w:val="NoSpacing"/>
              <w:rPr>
                <w:rFonts w:cstheme="minorHAnsi"/>
                <w:highlight w:val="cyan"/>
              </w:rPr>
            </w:pPr>
            <w:ins w:id="49" w:author="Samantha Rowe" w:date="2024-09-24T15:34:00Z" w16du:dateUtc="2024-09-24T19:34:00Z">
              <w:r w:rsidRPr="004F36B0">
                <w:rPr>
                  <w:rFonts w:cstheme="minorHAnsi"/>
                </w:rPr>
                <w:t>D</w:t>
              </w:r>
              <w:r>
                <w:rPr>
                  <w:rFonts w:cstheme="minorHAnsi"/>
                </w:rPr>
                <w:t xml:space="preserve">imension 1: </w:t>
              </w:r>
            </w:ins>
            <w:ins w:id="50" w:author="Samantha Rowe" w:date="2024-09-24T15:35:00Z" w16du:dateUtc="2024-09-24T19:35:00Z">
              <w:r w:rsidRPr="004F36B0">
                <w:rPr>
                  <w:rFonts w:cstheme="minorHAnsi"/>
                </w:rPr>
                <w:t>HW competence/treatment and counseling for SRH, ANC, and HTM delivered in an integrated fashion</w:t>
              </w:r>
            </w:ins>
          </w:p>
        </w:tc>
      </w:tr>
      <w:tr w:rsidR="004F36B0" w14:paraId="11474AA8" w14:textId="77777777" w:rsidTr="004F36B0">
        <w:trPr>
          <w:trHeight w:val="908"/>
        </w:trPr>
        <w:tc>
          <w:tcPr>
            <w:tcW w:w="1813" w:type="dxa"/>
          </w:tcPr>
          <w:p w14:paraId="1C653B34" w14:textId="0FBC86EA" w:rsidR="004F36B0" w:rsidRDefault="004F36B0" w:rsidP="006A04E5">
            <w:pPr>
              <w:pStyle w:val="NoSpacing"/>
              <w:rPr>
                <w:rFonts w:cstheme="minorHAnsi"/>
              </w:rPr>
            </w:pPr>
            <w:del w:id="51" w:author="Samantha Rowe" w:date="2024-09-24T15:45:00Z" w16du:dateUtc="2024-09-24T19:45:00Z">
              <w:r w:rsidDel="00DA2A02">
                <w:rPr>
                  <w:rFonts w:cstheme="minorHAnsi"/>
                </w:rPr>
                <w:delText>Dimension 1</w:delText>
              </w:r>
            </w:del>
            <w:ins w:id="52" w:author="Samantha Rowe" w:date="2024-09-24T15:45:00Z" w16du:dateUtc="2024-09-24T19:45:00Z">
              <w:r w:rsidR="00DA2A02">
                <w:rPr>
                  <w:rFonts w:cstheme="minorHAnsi"/>
                </w:rPr>
                <w:t>Attribute 1</w:t>
              </w:r>
            </w:ins>
            <w:ins w:id="53" w:author="Samantha Rowe" w:date="2024-09-24T15:49:00Z" w16du:dateUtc="2024-09-24T19:49:00Z">
              <w:r w:rsidR="008F28A5">
                <w:rPr>
                  <w:rFonts w:cstheme="minorHAnsi"/>
                </w:rPr>
                <w:t>.1</w:t>
              </w:r>
            </w:ins>
            <w:ins w:id="54" w:author="Samantha Rowe" w:date="2024-09-24T16:40:00Z" w16du:dateUtc="2024-09-24T20:40:00Z">
              <w:r w:rsidR="001D7D4E">
                <w:rPr>
                  <w:rFonts w:cstheme="minorHAnsi"/>
                </w:rPr>
                <w:t>.</w:t>
              </w:r>
            </w:ins>
            <w:del w:id="55" w:author="Samantha Rowe" w:date="2024-09-24T16:40:00Z" w16du:dateUtc="2024-09-24T20:40:00Z">
              <w:r w:rsidDel="001D7D4E">
                <w:rPr>
                  <w:rFonts w:cstheme="minorHAnsi"/>
                </w:rPr>
                <w:delText>:</w:delText>
              </w:r>
            </w:del>
            <w:r>
              <w:rPr>
                <w:rFonts w:cstheme="minorHAnsi"/>
              </w:rPr>
              <w:t xml:space="preserve"> Integrated ANC and HTM care</w:t>
            </w:r>
          </w:p>
        </w:tc>
        <w:tc>
          <w:tcPr>
            <w:tcW w:w="5580" w:type="dxa"/>
          </w:tcPr>
          <w:p w14:paraId="729CFA67" w14:textId="7B86F397" w:rsidR="004F36B0" w:rsidRDefault="004F36B0">
            <w:pPr>
              <w:pStyle w:val="NoSpacing"/>
              <w:numPr>
                <w:ilvl w:val="1"/>
                <w:numId w:val="21"/>
              </w:numPr>
              <w:ind w:left="216" w:hanging="216"/>
              <w:rPr>
                <w:rFonts w:cstheme="minorHAnsi"/>
              </w:rPr>
            </w:pPr>
            <w:r>
              <w:rPr>
                <w:rFonts w:cstheme="minorHAnsi"/>
              </w:rPr>
              <w:t xml:space="preserve">Indicators for 1) </w:t>
            </w:r>
            <w:r w:rsidRPr="00FB257A">
              <w:rPr>
                <w:rFonts w:cstheme="minorHAnsi"/>
              </w:rPr>
              <w:t xml:space="preserve">HIV counselling and testing, </w:t>
            </w:r>
            <w:r>
              <w:rPr>
                <w:rFonts w:cstheme="minorHAnsi"/>
              </w:rPr>
              <w:t xml:space="preserve">2) </w:t>
            </w:r>
            <w:r w:rsidRPr="00FB257A">
              <w:rPr>
                <w:rFonts w:cstheme="minorHAnsi"/>
              </w:rPr>
              <w:t xml:space="preserve">access to ART for HIV-positive women, </w:t>
            </w:r>
            <w:r>
              <w:rPr>
                <w:rFonts w:cstheme="minorHAnsi"/>
              </w:rPr>
              <w:t xml:space="preserve">3) </w:t>
            </w:r>
            <w:r w:rsidRPr="00FB257A">
              <w:rPr>
                <w:rFonts w:cstheme="minorHAnsi"/>
              </w:rPr>
              <w:t xml:space="preserve">IPTp given at ANC, </w:t>
            </w:r>
            <w:proofErr w:type="gramStart"/>
            <w:r w:rsidRPr="00FB257A">
              <w:rPr>
                <w:rFonts w:cstheme="minorHAnsi"/>
              </w:rPr>
              <w:t xml:space="preserve">and </w:t>
            </w:r>
            <w:r>
              <w:rPr>
                <w:rFonts w:cstheme="minorHAnsi"/>
              </w:rPr>
              <w:t xml:space="preserve"> 4</w:t>
            </w:r>
            <w:proofErr w:type="gramEnd"/>
            <w:r>
              <w:rPr>
                <w:rFonts w:cstheme="minorHAnsi"/>
              </w:rPr>
              <w:t xml:space="preserve">) </w:t>
            </w:r>
            <w:r w:rsidRPr="00FB257A">
              <w:rPr>
                <w:rFonts w:cstheme="minorHAnsi"/>
              </w:rPr>
              <w:t>TB screening</w:t>
            </w:r>
            <w:r>
              <w:rPr>
                <w:rFonts w:cstheme="minorHAnsi"/>
              </w:rPr>
              <w:t xml:space="preserve"> are described in Table 3.</w:t>
            </w:r>
          </w:p>
        </w:tc>
        <w:tc>
          <w:tcPr>
            <w:tcW w:w="1885" w:type="dxa"/>
          </w:tcPr>
          <w:p w14:paraId="0B3F2A52" w14:textId="3F4313DD" w:rsidR="004F36B0" w:rsidRPr="00FB257A" w:rsidRDefault="004F36B0" w:rsidP="006A04E5">
            <w:pPr>
              <w:pStyle w:val="NoSpacing"/>
              <w:rPr>
                <w:rFonts w:cstheme="minorHAnsi"/>
              </w:rPr>
            </w:pPr>
            <w:r w:rsidRPr="00FB257A">
              <w:rPr>
                <w:rFonts w:cstheme="minorHAnsi"/>
              </w:rPr>
              <w:t xml:space="preserve">See Table </w:t>
            </w:r>
            <w:r>
              <w:rPr>
                <w:rFonts w:cstheme="minorHAnsi"/>
              </w:rPr>
              <w:t>3</w:t>
            </w:r>
          </w:p>
        </w:tc>
      </w:tr>
      <w:tr w:rsidR="00E0294F" w14:paraId="2FABB498" w14:textId="77777777" w:rsidTr="00387B4A">
        <w:trPr>
          <w:trHeight w:val="881"/>
        </w:trPr>
        <w:tc>
          <w:tcPr>
            <w:tcW w:w="1813" w:type="dxa"/>
          </w:tcPr>
          <w:p w14:paraId="71442AC9" w14:textId="4492B3CB" w:rsidR="00E0294F" w:rsidRDefault="00DA2A02" w:rsidP="00E0294F">
            <w:pPr>
              <w:pStyle w:val="NoSpacing"/>
              <w:rPr>
                <w:rFonts w:cstheme="minorHAnsi"/>
              </w:rPr>
            </w:pPr>
            <w:ins w:id="56" w:author="Samantha Rowe" w:date="2024-09-24T15:45:00Z" w16du:dateUtc="2024-09-24T19:45:00Z">
              <w:r>
                <w:rPr>
                  <w:rFonts w:cstheme="minorHAnsi"/>
                </w:rPr>
                <w:t xml:space="preserve">Attribute </w:t>
              </w:r>
            </w:ins>
            <w:ins w:id="57" w:author="Samantha Rowe" w:date="2024-09-24T15:49:00Z" w16du:dateUtc="2024-09-24T19:49:00Z">
              <w:r w:rsidR="008F28A5">
                <w:rPr>
                  <w:rFonts w:cstheme="minorHAnsi"/>
                </w:rPr>
                <w:t>1.</w:t>
              </w:r>
            </w:ins>
            <w:ins w:id="58" w:author="Samantha Rowe" w:date="2024-09-24T15:45:00Z" w16du:dateUtc="2024-09-24T19:45:00Z">
              <w:r>
                <w:rPr>
                  <w:rFonts w:cstheme="minorHAnsi"/>
                </w:rPr>
                <w:t>2</w:t>
              </w:r>
            </w:ins>
            <w:del w:id="59" w:author="Samantha Rowe" w:date="2024-09-24T15:45:00Z" w16du:dateUtc="2024-09-24T19:45:00Z">
              <w:r w:rsidR="00E0294F" w:rsidDel="00DA2A02">
                <w:rPr>
                  <w:rFonts w:cstheme="minorHAnsi"/>
                </w:rPr>
                <w:delText>Dimension 1</w:delText>
              </w:r>
            </w:del>
            <w:ins w:id="60" w:author="Samantha Rowe" w:date="2024-09-24T16:40:00Z" w16du:dateUtc="2024-09-24T20:40:00Z">
              <w:r w:rsidR="001D7D4E">
                <w:rPr>
                  <w:rFonts w:cstheme="minorHAnsi"/>
                </w:rPr>
                <w:t>.</w:t>
              </w:r>
            </w:ins>
            <w:del w:id="61" w:author="Samantha Rowe" w:date="2024-09-24T16:40:00Z" w16du:dateUtc="2024-09-24T20:40:00Z">
              <w:r w:rsidR="00E0294F" w:rsidDel="001D7D4E">
                <w:rPr>
                  <w:rFonts w:cstheme="minorHAnsi"/>
                </w:rPr>
                <w:delText>:</w:delText>
              </w:r>
            </w:del>
            <w:r w:rsidR="00E0294F">
              <w:rPr>
                <w:rFonts w:cstheme="minorHAnsi"/>
              </w:rPr>
              <w:t xml:space="preserve"> Integrated ANC and SRH</w:t>
            </w:r>
          </w:p>
        </w:tc>
        <w:tc>
          <w:tcPr>
            <w:tcW w:w="5580" w:type="dxa"/>
          </w:tcPr>
          <w:p w14:paraId="5F2A6079" w14:textId="25A2665F" w:rsidR="00E0294F" w:rsidRDefault="00E0294F">
            <w:pPr>
              <w:pStyle w:val="NoSpacing"/>
              <w:numPr>
                <w:ilvl w:val="1"/>
                <w:numId w:val="21"/>
              </w:numPr>
              <w:ind w:left="216" w:hanging="216"/>
              <w:rPr>
                <w:rFonts w:cstheme="minorHAnsi"/>
              </w:rPr>
            </w:pPr>
            <w:r>
              <w:rPr>
                <w:rFonts w:cstheme="minorHAnsi"/>
              </w:rPr>
              <w:t>I</w:t>
            </w:r>
            <w:r w:rsidRPr="0087020F">
              <w:rPr>
                <w:rFonts w:cstheme="minorHAnsi"/>
              </w:rPr>
              <w:t>ndicator 5.1.1.1.9 (Permanent ID "DAP"; Percentage of ANC clients with screening for syphilis received during ANC).</w:t>
            </w:r>
          </w:p>
        </w:tc>
        <w:tc>
          <w:tcPr>
            <w:tcW w:w="1885" w:type="dxa"/>
          </w:tcPr>
          <w:p w14:paraId="77C3DABE" w14:textId="5B996FE5" w:rsidR="00E0294F" w:rsidRPr="00822D6A" w:rsidRDefault="00D85F8A" w:rsidP="00E0294F">
            <w:pPr>
              <w:pStyle w:val="NoSpacing"/>
              <w:rPr>
                <w:rFonts w:cstheme="minorHAnsi"/>
                <w:highlight w:val="yellow"/>
              </w:rPr>
            </w:pPr>
            <w:r w:rsidRPr="001D6950">
              <w:rPr>
                <w:rFonts w:cstheme="minorHAnsi"/>
              </w:rPr>
              <w:t>1300</w:t>
            </w:r>
            <w:r>
              <w:rPr>
                <w:rFonts w:cstheme="minorHAnsi"/>
              </w:rPr>
              <w:t>5</w:t>
            </w:r>
            <w:r w:rsidRPr="001D6950">
              <w:rPr>
                <w:rFonts w:cstheme="minorHAnsi"/>
              </w:rPr>
              <w:t>_</w:t>
            </w:r>
            <w:r w:rsidR="002470F0">
              <w:rPr>
                <w:rFonts w:cstheme="minorHAnsi"/>
              </w:rPr>
              <w:t>0</w:t>
            </w:r>
            <w:r w:rsidRPr="001D6950">
              <w:rPr>
                <w:rFonts w:cstheme="minorHAnsi"/>
              </w:rPr>
              <w:t>1</w:t>
            </w:r>
          </w:p>
        </w:tc>
      </w:tr>
      <w:tr w:rsidR="00E0294F" w14:paraId="39AA09A7" w14:textId="77777777" w:rsidTr="00387B4A">
        <w:trPr>
          <w:trHeight w:val="1151"/>
        </w:trPr>
        <w:tc>
          <w:tcPr>
            <w:tcW w:w="1813" w:type="dxa"/>
          </w:tcPr>
          <w:p w14:paraId="0B9E6A98" w14:textId="65D09E84" w:rsidR="00E0294F" w:rsidRDefault="00DA2A02" w:rsidP="00E0294F">
            <w:pPr>
              <w:pStyle w:val="NoSpacing"/>
              <w:rPr>
                <w:rFonts w:cstheme="minorHAnsi"/>
              </w:rPr>
            </w:pPr>
            <w:ins w:id="62" w:author="Samantha Rowe" w:date="2024-09-24T15:45:00Z" w16du:dateUtc="2024-09-24T19:45:00Z">
              <w:r>
                <w:rPr>
                  <w:rFonts w:cstheme="minorHAnsi"/>
                </w:rPr>
                <w:t xml:space="preserve">Attribute </w:t>
              </w:r>
            </w:ins>
            <w:ins w:id="63" w:author="Samantha Rowe" w:date="2024-09-24T15:49:00Z" w16du:dateUtc="2024-09-24T19:49:00Z">
              <w:r w:rsidR="008F28A5">
                <w:rPr>
                  <w:rFonts w:cstheme="minorHAnsi"/>
                </w:rPr>
                <w:t>1.</w:t>
              </w:r>
            </w:ins>
            <w:ins w:id="64" w:author="Samantha Rowe" w:date="2024-09-24T15:45:00Z" w16du:dateUtc="2024-09-24T19:45:00Z">
              <w:r>
                <w:rPr>
                  <w:rFonts w:cstheme="minorHAnsi"/>
                </w:rPr>
                <w:t>3</w:t>
              </w:r>
            </w:ins>
            <w:del w:id="65" w:author="Samantha Rowe" w:date="2024-09-24T15:45:00Z" w16du:dateUtc="2024-09-24T19:45:00Z">
              <w:r w:rsidR="00E0294F" w:rsidDel="00DA2A02">
                <w:rPr>
                  <w:rFonts w:cstheme="minorHAnsi"/>
                </w:rPr>
                <w:delText>Dimension 1</w:delText>
              </w:r>
            </w:del>
            <w:ins w:id="66" w:author="Samantha Rowe" w:date="2024-09-24T16:40:00Z" w16du:dateUtc="2024-09-24T20:40:00Z">
              <w:r w:rsidR="001D7D4E">
                <w:rPr>
                  <w:rFonts w:cstheme="minorHAnsi"/>
                </w:rPr>
                <w:t>.</w:t>
              </w:r>
            </w:ins>
            <w:del w:id="67" w:author="Samantha Rowe" w:date="2024-09-24T16:40:00Z" w16du:dateUtc="2024-09-24T20:40:00Z">
              <w:r w:rsidR="00E0294F" w:rsidDel="001D7D4E">
                <w:rPr>
                  <w:rFonts w:cstheme="minorHAnsi"/>
                </w:rPr>
                <w:delText>:</w:delText>
              </w:r>
            </w:del>
            <w:r w:rsidR="001D6950">
              <w:rPr>
                <w:rFonts w:cstheme="minorHAnsi"/>
              </w:rPr>
              <w:t xml:space="preserve"> General ANC (gestational age recorded)</w:t>
            </w:r>
          </w:p>
        </w:tc>
        <w:tc>
          <w:tcPr>
            <w:tcW w:w="5580" w:type="dxa"/>
          </w:tcPr>
          <w:p w14:paraId="576C06F5" w14:textId="68EF2873" w:rsidR="00E0294F" w:rsidRDefault="00103F01">
            <w:pPr>
              <w:pStyle w:val="NoSpacing"/>
              <w:numPr>
                <w:ilvl w:val="1"/>
                <w:numId w:val="21"/>
              </w:numPr>
              <w:ind w:left="216" w:hanging="216"/>
              <w:rPr>
                <w:rFonts w:cstheme="minorHAnsi"/>
              </w:rPr>
            </w:pPr>
            <w:r>
              <w:rPr>
                <w:rFonts w:cstheme="minorHAnsi"/>
              </w:rPr>
              <w:t>No HHFA indicator, but this HHFA question was used: “</w:t>
            </w:r>
            <w:r w:rsidRPr="00103F01">
              <w:rPr>
                <w:rFonts w:cstheme="minorHAnsi"/>
              </w:rPr>
              <w:t>What was the recorded gestational age (in weeks) at the most recent ANC visit?</w:t>
            </w:r>
            <w:r>
              <w:rPr>
                <w:rFonts w:cstheme="minorHAnsi"/>
              </w:rPr>
              <w:t>”</w:t>
            </w:r>
          </w:p>
        </w:tc>
        <w:tc>
          <w:tcPr>
            <w:tcW w:w="1885" w:type="dxa"/>
          </w:tcPr>
          <w:p w14:paraId="6653D89E" w14:textId="28667EDB" w:rsidR="00E0294F" w:rsidRPr="00822D6A" w:rsidRDefault="001D6950" w:rsidP="00E0294F">
            <w:pPr>
              <w:pStyle w:val="NoSpacing"/>
              <w:rPr>
                <w:rFonts w:cstheme="minorHAnsi"/>
                <w:highlight w:val="yellow"/>
              </w:rPr>
            </w:pPr>
            <w:r w:rsidRPr="001D6950">
              <w:rPr>
                <w:rFonts w:cstheme="minorHAnsi"/>
              </w:rPr>
              <w:t>13004_</w:t>
            </w:r>
            <w:r w:rsidR="002470F0">
              <w:rPr>
                <w:rFonts w:cstheme="minorHAnsi"/>
              </w:rPr>
              <w:t>0</w:t>
            </w:r>
            <w:r w:rsidRPr="001D6950">
              <w:rPr>
                <w:rFonts w:cstheme="minorHAnsi"/>
              </w:rPr>
              <w:t>1</w:t>
            </w:r>
          </w:p>
        </w:tc>
      </w:tr>
      <w:tr w:rsidR="00E0294F" w14:paraId="37228EF1" w14:textId="77777777" w:rsidTr="00387B4A">
        <w:trPr>
          <w:trHeight w:val="1169"/>
        </w:trPr>
        <w:tc>
          <w:tcPr>
            <w:tcW w:w="1813" w:type="dxa"/>
          </w:tcPr>
          <w:p w14:paraId="44E37928" w14:textId="28762FB3" w:rsidR="00E0294F" w:rsidRDefault="00DA2A02" w:rsidP="00E0294F">
            <w:pPr>
              <w:pStyle w:val="NoSpacing"/>
              <w:rPr>
                <w:rFonts w:cstheme="minorHAnsi"/>
              </w:rPr>
            </w:pPr>
            <w:ins w:id="68" w:author="Samantha Rowe" w:date="2024-09-24T15:45:00Z" w16du:dateUtc="2024-09-24T19:45:00Z">
              <w:r>
                <w:rPr>
                  <w:rFonts w:cstheme="minorHAnsi"/>
                </w:rPr>
                <w:t xml:space="preserve">Attribute </w:t>
              </w:r>
            </w:ins>
            <w:ins w:id="69" w:author="Samantha Rowe" w:date="2024-09-24T15:49:00Z" w16du:dateUtc="2024-09-24T19:49:00Z">
              <w:r w:rsidR="008F28A5">
                <w:rPr>
                  <w:rFonts w:cstheme="minorHAnsi"/>
                </w:rPr>
                <w:t>1.</w:t>
              </w:r>
            </w:ins>
            <w:ins w:id="70" w:author="Samantha Rowe" w:date="2024-09-24T15:45:00Z" w16du:dateUtc="2024-09-24T19:45:00Z">
              <w:r>
                <w:rPr>
                  <w:rFonts w:cstheme="minorHAnsi"/>
                </w:rPr>
                <w:t>4</w:t>
              </w:r>
            </w:ins>
            <w:del w:id="71" w:author="Samantha Rowe" w:date="2024-09-24T15:45:00Z" w16du:dateUtc="2024-09-24T19:45:00Z">
              <w:r w:rsidR="00E0294F" w:rsidDel="00DA2A02">
                <w:rPr>
                  <w:rFonts w:cstheme="minorHAnsi"/>
                </w:rPr>
                <w:delText>Dimension 1</w:delText>
              </w:r>
            </w:del>
            <w:ins w:id="72" w:author="Samantha Rowe" w:date="2024-09-24T16:40:00Z" w16du:dateUtc="2024-09-24T20:40:00Z">
              <w:r w:rsidR="001D7D4E">
                <w:rPr>
                  <w:rFonts w:cstheme="minorHAnsi"/>
                </w:rPr>
                <w:t>.</w:t>
              </w:r>
            </w:ins>
            <w:del w:id="73" w:author="Samantha Rowe" w:date="2024-09-24T16:40:00Z" w16du:dateUtc="2024-09-24T20:40:00Z">
              <w:r w:rsidR="00E0294F" w:rsidDel="001D7D4E">
                <w:rPr>
                  <w:rFonts w:cstheme="minorHAnsi"/>
                </w:rPr>
                <w:delText>:</w:delText>
              </w:r>
            </w:del>
            <w:r w:rsidR="00E0294F">
              <w:rPr>
                <w:rFonts w:cstheme="minorHAnsi"/>
              </w:rPr>
              <w:t xml:space="preserve"> </w:t>
            </w:r>
            <w:r w:rsidR="00103F01">
              <w:rPr>
                <w:rFonts w:cstheme="minorHAnsi"/>
              </w:rPr>
              <w:t>General ANC (</w:t>
            </w:r>
            <w:r w:rsidR="002D1F49">
              <w:rPr>
                <w:rFonts w:cstheme="minorHAnsi"/>
              </w:rPr>
              <w:t>blood pressure</w:t>
            </w:r>
            <w:r w:rsidR="00103F01">
              <w:rPr>
                <w:rFonts w:cstheme="minorHAnsi"/>
              </w:rPr>
              <w:t xml:space="preserve"> recorded)</w:t>
            </w:r>
          </w:p>
        </w:tc>
        <w:tc>
          <w:tcPr>
            <w:tcW w:w="5580" w:type="dxa"/>
          </w:tcPr>
          <w:p w14:paraId="65ABBBE9" w14:textId="14B61704" w:rsidR="00E0294F" w:rsidRDefault="00E0294F">
            <w:pPr>
              <w:pStyle w:val="NoSpacing"/>
              <w:numPr>
                <w:ilvl w:val="1"/>
                <w:numId w:val="21"/>
              </w:numPr>
              <w:ind w:left="216" w:hanging="216"/>
              <w:rPr>
                <w:rFonts w:cstheme="minorHAnsi"/>
              </w:rPr>
            </w:pPr>
            <w:r>
              <w:rPr>
                <w:rFonts w:cstheme="minorHAnsi"/>
              </w:rPr>
              <w:t>I</w:t>
            </w:r>
            <w:r w:rsidRPr="0087020F">
              <w:rPr>
                <w:rFonts w:cstheme="minorHAnsi"/>
              </w:rPr>
              <w:t xml:space="preserve">ndicator </w:t>
            </w:r>
            <w:r w:rsidR="00323183">
              <w:rPr>
                <w:rFonts w:cstheme="minorHAnsi"/>
              </w:rPr>
              <w:t>5.1.1.1.4 (Permanent ID “DAR”; Percentage of ANC clients with blood pressure measured at most recent ANC contact)</w:t>
            </w:r>
          </w:p>
        </w:tc>
        <w:tc>
          <w:tcPr>
            <w:tcW w:w="1885" w:type="dxa"/>
          </w:tcPr>
          <w:p w14:paraId="0854C552" w14:textId="7F1D6927" w:rsidR="00E0294F" w:rsidRPr="00FB257A" w:rsidRDefault="00323183" w:rsidP="00E0294F">
            <w:pPr>
              <w:pStyle w:val="NoSpacing"/>
              <w:rPr>
                <w:rFonts w:cstheme="minorHAnsi"/>
              </w:rPr>
            </w:pPr>
            <w:r w:rsidRPr="001D6950">
              <w:rPr>
                <w:rFonts w:cstheme="minorHAnsi"/>
              </w:rPr>
              <w:t>13004_</w:t>
            </w:r>
            <w:r w:rsidR="002470F0">
              <w:rPr>
                <w:rFonts w:cstheme="minorHAnsi"/>
              </w:rPr>
              <w:t>0</w:t>
            </w:r>
            <w:r>
              <w:rPr>
                <w:rFonts w:cstheme="minorHAnsi"/>
              </w:rPr>
              <w:t>8</w:t>
            </w:r>
          </w:p>
        </w:tc>
      </w:tr>
      <w:tr w:rsidR="002470F0" w14:paraId="5FACBA4E" w14:textId="77777777" w:rsidTr="00387B4A">
        <w:trPr>
          <w:trHeight w:val="1160"/>
        </w:trPr>
        <w:tc>
          <w:tcPr>
            <w:tcW w:w="1813" w:type="dxa"/>
          </w:tcPr>
          <w:p w14:paraId="447F1569" w14:textId="3064B19C" w:rsidR="002470F0" w:rsidRDefault="00DA2A02" w:rsidP="00E0294F">
            <w:pPr>
              <w:pStyle w:val="NoSpacing"/>
              <w:rPr>
                <w:rFonts w:cstheme="minorHAnsi"/>
              </w:rPr>
            </w:pPr>
            <w:ins w:id="74" w:author="Samantha Rowe" w:date="2024-09-24T15:45:00Z" w16du:dateUtc="2024-09-24T19:45:00Z">
              <w:r>
                <w:rPr>
                  <w:rFonts w:cstheme="minorHAnsi"/>
                </w:rPr>
                <w:t xml:space="preserve">Attribute </w:t>
              </w:r>
            </w:ins>
            <w:ins w:id="75" w:author="Samantha Rowe" w:date="2024-09-24T15:49:00Z" w16du:dateUtc="2024-09-24T19:49:00Z">
              <w:r w:rsidR="008F28A5">
                <w:rPr>
                  <w:rFonts w:cstheme="minorHAnsi"/>
                </w:rPr>
                <w:t>1.</w:t>
              </w:r>
            </w:ins>
            <w:ins w:id="76" w:author="Samantha Rowe" w:date="2024-09-24T15:45:00Z" w16du:dateUtc="2024-09-24T19:45:00Z">
              <w:r>
                <w:rPr>
                  <w:rFonts w:cstheme="minorHAnsi"/>
                </w:rPr>
                <w:t>5</w:t>
              </w:r>
            </w:ins>
            <w:del w:id="77" w:author="Samantha Rowe" w:date="2024-09-24T15:45:00Z" w16du:dateUtc="2024-09-24T19:45:00Z">
              <w:r w:rsidR="002470F0" w:rsidDel="00DA2A02">
                <w:rPr>
                  <w:rFonts w:cstheme="minorHAnsi"/>
                </w:rPr>
                <w:delText>Dimension 1</w:delText>
              </w:r>
            </w:del>
            <w:ins w:id="78" w:author="Samantha Rowe" w:date="2024-09-24T16:40:00Z" w16du:dateUtc="2024-09-24T20:40:00Z">
              <w:r w:rsidR="001D7D4E">
                <w:rPr>
                  <w:rFonts w:cstheme="minorHAnsi"/>
                </w:rPr>
                <w:t>.</w:t>
              </w:r>
            </w:ins>
            <w:del w:id="79" w:author="Samantha Rowe" w:date="2024-09-24T16:40:00Z" w16du:dateUtc="2024-09-24T20:40:00Z">
              <w:r w:rsidR="002470F0" w:rsidDel="001D7D4E">
                <w:rPr>
                  <w:rFonts w:cstheme="minorHAnsi"/>
                </w:rPr>
                <w:delText>:</w:delText>
              </w:r>
            </w:del>
            <w:r w:rsidR="002470F0">
              <w:rPr>
                <w:rFonts w:cstheme="minorHAnsi"/>
              </w:rPr>
              <w:t xml:space="preserve"> General ANC (iron and folic acid)</w:t>
            </w:r>
          </w:p>
        </w:tc>
        <w:tc>
          <w:tcPr>
            <w:tcW w:w="5580" w:type="dxa"/>
          </w:tcPr>
          <w:p w14:paraId="5A652992" w14:textId="37D3ECC8" w:rsidR="002470F0" w:rsidRDefault="003A5702">
            <w:pPr>
              <w:pStyle w:val="NoSpacing"/>
              <w:numPr>
                <w:ilvl w:val="1"/>
                <w:numId w:val="21"/>
              </w:numPr>
              <w:ind w:left="216" w:hanging="216"/>
              <w:rPr>
                <w:rFonts w:cstheme="minorHAnsi"/>
              </w:rPr>
            </w:pPr>
            <w:r>
              <w:rPr>
                <w:rFonts w:cstheme="minorHAnsi"/>
              </w:rPr>
              <w:t>No HHFA indicator, but this HHFA question was used: “</w:t>
            </w:r>
            <w:r w:rsidRPr="003A5702">
              <w:rPr>
                <w:rFonts w:cstheme="minorHAnsi"/>
              </w:rPr>
              <w:t>Is it documented that the client was provided or prescribed iron and folic acid during the most recent visit?</w:t>
            </w:r>
            <w:r>
              <w:rPr>
                <w:rFonts w:cstheme="minorHAnsi"/>
              </w:rPr>
              <w:t>”</w:t>
            </w:r>
          </w:p>
        </w:tc>
        <w:tc>
          <w:tcPr>
            <w:tcW w:w="1885" w:type="dxa"/>
          </w:tcPr>
          <w:p w14:paraId="75F8AA5D" w14:textId="2657F5F4" w:rsidR="002470F0" w:rsidRPr="001D6950" w:rsidRDefault="002470F0" w:rsidP="00E0294F">
            <w:pPr>
              <w:pStyle w:val="NoSpacing"/>
              <w:rPr>
                <w:rFonts w:cstheme="minorHAnsi"/>
              </w:rPr>
            </w:pPr>
            <w:r w:rsidRPr="001D6950">
              <w:rPr>
                <w:rFonts w:cstheme="minorHAnsi"/>
              </w:rPr>
              <w:t>13004_</w:t>
            </w:r>
            <w:r>
              <w:rPr>
                <w:rFonts w:cstheme="minorHAnsi"/>
              </w:rPr>
              <w:t>10</w:t>
            </w:r>
          </w:p>
        </w:tc>
      </w:tr>
      <w:tr w:rsidR="003A5702" w14:paraId="0C4687E8" w14:textId="77777777" w:rsidTr="00387B4A">
        <w:trPr>
          <w:trHeight w:val="881"/>
        </w:trPr>
        <w:tc>
          <w:tcPr>
            <w:tcW w:w="1813" w:type="dxa"/>
          </w:tcPr>
          <w:p w14:paraId="607FA23C" w14:textId="250458C8" w:rsidR="003A5702" w:rsidRDefault="00DA2A02" w:rsidP="003A5702">
            <w:pPr>
              <w:pStyle w:val="NoSpacing"/>
              <w:rPr>
                <w:rFonts w:cstheme="minorHAnsi"/>
              </w:rPr>
            </w:pPr>
            <w:ins w:id="80" w:author="Samantha Rowe" w:date="2024-09-24T15:45:00Z" w16du:dateUtc="2024-09-24T19:45:00Z">
              <w:r>
                <w:rPr>
                  <w:rFonts w:cstheme="minorHAnsi"/>
                </w:rPr>
                <w:t xml:space="preserve">Attribute </w:t>
              </w:r>
            </w:ins>
            <w:ins w:id="81" w:author="Samantha Rowe" w:date="2024-09-24T15:49:00Z" w16du:dateUtc="2024-09-24T19:49:00Z">
              <w:r w:rsidR="008F28A5">
                <w:rPr>
                  <w:rFonts w:cstheme="minorHAnsi"/>
                </w:rPr>
                <w:t>1.</w:t>
              </w:r>
            </w:ins>
            <w:ins w:id="82" w:author="Samantha Rowe" w:date="2024-09-24T15:45:00Z" w16du:dateUtc="2024-09-24T19:45:00Z">
              <w:r>
                <w:rPr>
                  <w:rFonts w:cstheme="minorHAnsi"/>
                </w:rPr>
                <w:t>6</w:t>
              </w:r>
            </w:ins>
            <w:del w:id="83" w:author="Samantha Rowe" w:date="2024-09-24T15:45:00Z" w16du:dateUtc="2024-09-24T19:45:00Z">
              <w:r w:rsidR="003A5702" w:rsidDel="00DA2A02">
                <w:rPr>
                  <w:rFonts w:cstheme="minorHAnsi"/>
                </w:rPr>
                <w:delText>Dimension 1</w:delText>
              </w:r>
            </w:del>
            <w:ins w:id="84" w:author="Samantha Rowe" w:date="2024-09-24T16:40:00Z" w16du:dateUtc="2024-09-24T20:40:00Z">
              <w:r w:rsidR="001D7D4E">
                <w:rPr>
                  <w:rFonts w:cstheme="minorHAnsi"/>
                </w:rPr>
                <w:t>.</w:t>
              </w:r>
            </w:ins>
            <w:del w:id="85" w:author="Samantha Rowe" w:date="2024-09-24T16:40:00Z" w16du:dateUtc="2024-09-24T20:40:00Z">
              <w:r w:rsidR="003A5702" w:rsidDel="001D7D4E">
                <w:rPr>
                  <w:rFonts w:cstheme="minorHAnsi"/>
                </w:rPr>
                <w:delText>:</w:delText>
              </w:r>
            </w:del>
            <w:r w:rsidR="003A5702">
              <w:rPr>
                <w:rFonts w:cstheme="minorHAnsi"/>
              </w:rPr>
              <w:t xml:space="preserve"> General ANC (danger signs)</w:t>
            </w:r>
          </w:p>
        </w:tc>
        <w:tc>
          <w:tcPr>
            <w:tcW w:w="5580" w:type="dxa"/>
          </w:tcPr>
          <w:p w14:paraId="1B7FB3A9" w14:textId="5ECF45DA" w:rsidR="003A5702" w:rsidRDefault="003A5702">
            <w:pPr>
              <w:pStyle w:val="NoSpacing"/>
              <w:numPr>
                <w:ilvl w:val="1"/>
                <w:numId w:val="21"/>
              </w:numPr>
              <w:ind w:left="216" w:hanging="216"/>
              <w:rPr>
                <w:rFonts w:cstheme="minorHAnsi"/>
              </w:rPr>
            </w:pPr>
            <w:r>
              <w:rPr>
                <w:rFonts w:cstheme="minorHAnsi"/>
              </w:rPr>
              <w:t>No HHFA indicator, but this HHFA question was used: “</w:t>
            </w:r>
            <w:r w:rsidRPr="003A5702">
              <w:rPr>
                <w:rFonts w:cstheme="minorHAnsi"/>
              </w:rPr>
              <w:t>Is there documentation that the client received counseling on pregnancy danger signs at the most recent visit?</w:t>
            </w:r>
            <w:r>
              <w:rPr>
                <w:rFonts w:cstheme="minorHAnsi"/>
              </w:rPr>
              <w:t>”</w:t>
            </w:r>
          </w:p>
        </w:tc>
        <w:tc>
          <w:tcPr>
            <w:tcW w:w="1885" w:type="dxa"/>
          </w:tcPr>
          <w:p w14:paraId="0D1C2866" w14:textId="178363FD" w:rsidR="003A5702" w:rsidRPr="001D6950" w:rsidRDefault="003A5702" w:rsidP="003A5702">
            <w:pPr>
              <w:pStyle w:val="NoSpacing"/>
              <w:rPr>
                <w:rFonts w:cstheme="minorHAnsi"/>
              </w:rPr>
            </w:pPr>
            <w:r w:rsidRPr="001D6950">
              <w:rPr>
                <w:rFonts w:cstheme="minorHAnsi"/>
              </w:rPr>
              <w:t>13004_</w:t>
            </w:r>
            <w:r>
              <w:rPr>
                <w:rFonts w:cstheme="minorHAnsi"/>
              </w:rPr>
              <w:t>11</w:t>
            </w:r>
          </w:p>
        </w:tc>
      </w:tr>
      <w:tr w:rsidR="003A5702" w14:paraId="5BBFB5D7" w14:textId="77777777" w:rsidTr="00FF4D92">
        <w:trPr>
          <w:trHeight w:val="547"/>
        </w:trPr>
        <w:tc>
          <w:tcPr>
            <w:tcW w:w="1813" w:type="dxa"/>
          </w:tcPr>
          <w:p w14:paraId="0ABFA4AE" w14:textId="36D715CF" w:rsidR="003A5702" w:rsidRDefault="00DA2A02" w:rsidP="003A5702">
            <w:pPr>
              <w:pStyle w:val="NoSpacing"/>
              <w:rPr>
                <w:rFonts w:cstheme="minorHAnsi"/>
              </w:rPr>
            </w:pPr>
            <w:ins w:id="86" w:author="Samantha Rowe" w:date="2024-09-24T15:45:00Z" w16du:dateUtc="2024-09-24T19:45:00Z">
              <w:r>
                <w:rPr>
                  <w:rFonts w:cstheme="minorHAnsi"/>
                </w:rPr>
                <w:t xml:space="preserve">Attribute </w:t>
              </w:r>
            </w:ins>
            <w:ins w:id="87" w:author="Samantha Rowe" w:date="2024-09-24T15:49:00Z" w16du:dateUtc="2024-09-24T19:49:00Z">
              <w:r w:rsidR="008F28A5">
                <w:rPr>
                  <w:rFonts w:cstheme="minorHAnsi"/>
                </w:rPr>
                <w:t>1.</w:t>
              </w:r>
            </w:ins>
            <w:ins w:id="88" w:author="Samantha Rowe" w:date="2024-09-24T15:45:00Z" w16du:dateUtc="2024-09-24T19:45:00Z">
              <w:r>
                <w:rPr>
                  <w:rFonts w:cstheme="minorHAnsi"/>
                </w:rPr>
                <w:t>7</w:t>
              </w:r>
            </w:ins>
            <w:del w:id="89" w:author="Samantha Rowe" w:date="2024-09-24T15:45:00Z" w16du:dateUtc="2024-09-24T19:45:00Z">
              <w:r w:rsidR="003A5702" w:rsidDel="00DA2A02">
                <w:rPr>
                  <w:rFonts w:cstheme="minorHAnsi"/>
                </w:rPr>
                <w:delText>Dimension 1</w:delText>
              </w:r>
            </w:del>
            <w:ins w:id="90" w:author="Samantha Rowe" w:date="2024-09-24T16:40:00Z" w16du:dateUtc="2024-09-24T20:40:00Z">
              <w:r w:rsidR="001D7D4E">
                <w:rPr>
                  <w:rFonts w:cstheme="minorHAnsi"/>
                </w:rPr>
                <w:t>.</w:t>
              </w:r>
            </w:ins>
            <w:del w:id="91" w:author="Samantha Rowe" w:date="2024-09-24T16:40:00Z" w16du:dateUtc="2024-09-24T20:40:00Z">
              <w:r w:rsidR="003A5702" w:rsidDel="001D7D4E">
                <w:rPr>
                  <w:rFonts w:cstheme="minorHAnsi"/>
                </w:rPr>
                <w:delText>:</w:delText>
              </w:r>
            </w:del>
            <w:r w:rsidR="003A5702">
              <w:rPr>
                <w:rFonts w:cstheme="minorHAnsi"/>
              </w:rPr>
              <w:t xml:space="preserve"> General ANC (treat intestinal worms)</w:t>
            </w:r>
          </w:p>
        </w:tc>
        <w:tc>
          <w:tcPr>
            <w:tcW w:w="5580" w:type="dxa"/>
          </w:tcPr>
          <w:p w14:paraId="751D627A" w14:textId="17CE6AD5" w:rsidR="003A5702" w:rsidRDefault="003A5702">
            <w:pPr>
              <w:pStyle w:val="NoSpacing"/>
              <w:numPr>
                <w:ilvl w:val="1"/>
                <w:numId w:val="21"/>
              </w:numPr>
              <w:ind w:left="216" w:hanging="216"/>
              <w:rPr>
                <w:rFonts w:cstheme="minorHAnsi"/>
              </w:rPr>
            </w:pPr>
            <w:r>
              <w:rPr>
                <w:rFonts w:cstheme="minorHAnsi"/>
              </w:rPr>
              <w:t>HHFA indicator</w:t>
            </w:r>
            <w:r w:rsidR="00582C07">
              <w:rPr>
                <w:rFonts w:cstheme="minorHAnsi"/>
              </w:rPr>
              <w:t xml:space="preserve"> (Permanent ID “CIB”</w:t>
            </w:r>
            <w:r w:rsidR="00BD6E6D">
              <w:rPr>
                <w:rFonts w:cstheme="minorHAnsi"/>
              </w:rPr>
              <w:t xml:space="preserve">; </w:t>
            </w:r>
            <w:r w:rsidR="00BD6E6D" w:rsidRPr="00BD6E6D">
              <w:rPr>
                <w:rFonts w:cstheme="minorHAnsi"/>
              </w:rPr>
              <w:t>Percentage of ANC clients with any medicine for intestinal worms received during ANC</w:t>
            </w:r>
            <w:r w:rsidR="00582C07">
              <w:rPr>
                <w:rFonts w:cstheme="minorHAnsi"/>
              </w:rPr>
              <w:t>)</w:t>
            </w:r>
          </w:p>
        </w:tc>
        <w:tc>
          <w:tcPr>
            <w:tcW w:w="1885" w:type="dxa"/>
          </w:tcPr>
          <w:p w14:paraId="0357D62A" w14:textId="269FAC4A" w:rsidR="003A5702" w:rsidRPr="001D6950" w:rsidRDefault="003A5702" w:rsidP="003A5702">
            <w:pPr>
              <w:pStyle w:val="NoSpacing"/>
              <w:rPr>
                <w:rFonts w:cstheme="minorHAnsi"/>
              </w:rPr>
            </w:pPr>
            <w:r w:rsidRPr="001D6950">
              <w:rPr>
                <w:rFonts w:cstheme="minorHAnsi"/>
              </w:rPr>
              <w:t>1300</w:t>
            </w:r>
            <w:r>
              <w:rPr>
                <w:rFonts w:cstheme="minorHAnsi"/>
              </w:rPr>
              <w:t>5</w:t>
            </w:r>
            <w:r w:rsidRPr="001D6950">
              <w:rPr>
                <w:rFonts w:cstheme="minorHAnsi"/>
              </w:rPr>
              <w:t>_</w:t>
            </w:r>
            <w:r>
              <w:rPr>
                <w:rFonts w:cstheme="minorHAnsi"/>
              </w:rPr>
              <w:t>02</w:t>
            </w:r>
          </w:p>
        </w:tc>
      </w:tr>
      <w:tr w:rsidR="003A5702" w14:paraId="4DBFEE2E" w14:textId="77777777" w:rsidTr="00387B4A">
        <w:trPr>
          <w:trHeight w:val="881"/>
        </w:trPr>
        <w:tc>
          <w:tcPr>
            <w:tcW w:w="1813" w:type="dxa"/>
          </w:tcPr>
          <w:p w14:paraId="4D9ADE04" w14:textId="0E3C6D35" w:rsidR="003A5702" w:rsidRDefault="00DA2A02" w:rsidP="003A5702">
            <w:pPr>
              <w:pStyle w:val="NoSpacing"/>
              <w:rPr>
                <w:rFonts w:cstheme="minorHAnsi"/>
              </w:rPr>
            </w:pPr>
            <w:ins w:id="92" w:author="Samantha Rowe" w:date="2024-09-24T15:46:00Z" w16du:dateUtc="2024-09-24T19:46:00Z">
              <w:r>
                <w:rPr>
                  <w:rFonts w:cstheme="minorHAnsi"/>
                </w:rPr>
                <w:lastRenderedPageBreak/>
                <w:t xml:space="preserve">Attribute </w:t>
              </w:r>
            </w:ins>
            <w:ins w:id="93" w:author="Samantha Rowe" w:date="2024-09-24T15:49:00Z" w16du:dateUtc="2024-09-24T19:49:00Z">
              <w:r w:rsidR="008F28A5">
                <w:rPr>
                  <w:rFonts w:cstheme="minorHAnsi"/>
                </w:rPr>
                <w:t>1.</w:t>
              </w:r>
            </w:ins>
            <w:ins w:id="94" w:author="Samantha Rowe" w:date="2024-09-24T15:46:00Z" w16du:dateUtc="2024-09-24T19:46:00Z">
              <w:r>
                <w:rPr>
                  <w:rFonts w:cstheme="minorHAnsi"/>
                </w:rPr>
                <w:t>8</w:t>
              </w:r>
            </w:ins>
            <w:del w:id="95" w:author="Samantha Rowe" w:date="2024-09-24T15:46:00Z" w16du:dateUtc="2024-09-24T19:46:00Z">
              <w:r w:rsidR="003A5702" w:rsidDel="00DA2A02">
                <w:rPr>
                  <w:rFonts w:cstheme="minorHAnsi"/>
                </w:rPr>
                <w:delText>Dimension 1</w:delText>
              </w:r>
            </w:del>
            <w:ins w:id="96" w:author="Samantha Rowe" w:date="2024-09-24T16:40:00Z" w16du:dateUtc="2024-09-24T20:40:00Z">
              <w:r w:rsidR="001D7D4E">
                <w:rPr>
                  <w:rFonts w:cstheme="minorHAnsi"/>
                </w:rPr>
                <w:t>.</w:t>
              </w:r>
            </w:ins>
            <w:del w:id="97" w:author="Samantha Rowe" w:date="2024-09-24T16:40:00Z" w16du:dateUtc="2024-09-24T20:40:00Z">
              <w:r w:rsidR="003A5702" w:rsidDel="001D7D4E">
                <w:rPr>
                  <w:rFonts w:cstheme="minorHAnsi"/>
                </w:rPr>
                <w:delText>:</w:delText>
              </w:r>
            </w:del>
            <w:r w:rsidR="003A5702">
              <w:rPr>
                <w:rFonts w:cstheme="minorHAnsi"/>
              </w:rPr>
              <w:t xml:space="preserve"> General ANC (hem</w:t>
            </w:r>
            <w:r w:rsidR="00E23672">
              <w:rPr>
                <w:rFonts w:cstheme="minorHAnsi"/>
              </w:rPr>
              <w:t>o</w:t>
            </w:r>
            <w:r w:rsidR="003A5702">
              <w:rPr>
                <w:rFonts w:cstheme="minorHAnsi"/>
              </w:rPr>
              <w:t>globin)</w:t>
            </w:r>
          </w:p>
        </w:tc>
        <w:tc>
          <w:tcPr>
            <w:tcW w:w="5580" w:type="dxa"/>
          </w:tcPr>
          <w:p w14:paraId="49441386" w14:textId="3FE86253" w:rsidR="003A5702" w:rsidRDefault="003A5702">
            <w:pPr>
              <w:pStyle w:val="NoSpacing"/>
              <w:numPr>
                <w:ilvl w:val="1"/>
                <w:numId w:val="21"/>
              </w:numPr>
              <w:ind w:left="216" w:hanging="216"/>
              <w:rPr>
                <w:rFonts w:cstheme="minorHAnsi"/>
              </w:rPr>
            </w:pPr>
            <w:r>
              <w:rPr>
                <w:rFonts w:cstheme="minorHAnsi"/>
              </w:rPr>
              <w:t>No HHFA indicator, but this HHFA question was used: “</w:t>
            </w:r>
            <w:r w:rsidR="00E23672" w:rsidRPr="00E23672">
              <w:rPr>
                <w:rFonts w:cstheme="minorHAnsi"/>
              </w:rPr>
              <w:t>Is any hemoglobin or hematocrit result documented for any ANC visit during this pregnancy?</w:t>
            </w:r>
            <w:r>
              <w:rPr>
                <w:rFonts w:cstheme="minorHAnsi"/>
              </w:rPr>
              <w:t>”</w:t>
            </w:r>
          </w:p>
        </w:tc>
        <w:tc>
          <w:tcPr>
            <w:tcW w:w="1885" w:type="dxa"/>
          </w:tcPr>
          <w:p w14:paraId="53ADCDE0" w14:textId="56A16261" w:rsidR="003A5702" w:rsidRPr="001D6950" w:rsidRDefault="003A5702" w:rsidP="003A5702">
            <w:pPr>
              <w:pStyle w:val="NoSpacing"/>
              <w:rPr>
                <w:rFonts w:cstheme="minorHAnsi"/>
              </w:rPr>
            </w:pPr>
            <w:r w:rsidRPr="001D6950">
              <w:rPr>
                <w:rFonts w:cstheme="minorHAnsi"/>
              </w:rPr>
              <w:t>1300</w:t>
            </w:r>
            <w:r>
              <w:rPr>
                <w:rFonts w:cstheme="minorHAnsi"/>
              </w:rPr>
              <w:t>5</w:t>
            </w:r>
            <w:r w:rsidRPr="001D6950">
              <w:rPr>
                <w:rFonts w:cstheme="minorHAnsi"/>
              </w:rPr>
              <w:t>_</w:t>
            </w:r>
            <w:r>
              <w:rPr>
                <w:rFonts w:cstheme="minorHAnsi"/>
              </w:rPr>
              <w:t>05</w:t>
            </w:r>
          </w:p>
        </w:tc>
      </w:tr>
      <w:tr w:rsidR="005735C4" w14:paraId="681CD5C8" w14:textId="77777777" w:rsidTr="002B4D83">
        <w:trPr>
          <w:trHeight w:val="1691"/>
        </w:trPr>
        <w:tc>
          <w:tcPr>
            <w:tcW w:w="1813" w:type="dxa"/>
          </w:tcPr>
          <w:p w14:paraId="326E6D2E" w14:textId="7E497150" w:rsidR="004F5FB0" w:rsidDel="00C26F7B" w:rsidRDefault="004F5FB0" w:rsidP="003A5702">
            <w:pPr>
              <w:pStyle w:val="NoSpacing"/>
              <w:rPr>
                <w:del w:id="98" w:author="Samantha Rowe" w:date="2024-09-24T15:48:00Z" w16du:dateUtc="2024-09-24T19:48:00Z"/>
                <w:rFonts w:cstheme="minorHAnsi"/>
              </w:rPr>
            </w:pPr>
          </w:p>
          <w:p w14:paraId="2A8E8CA7" w14:textId="077F0461" w:rsidR="00DA2A02" w:rsidRDefault="00DA2A02" w:rsidP="003A5702">
            <w:pPr>
              <w:pStyle w:val="NoSpacing"/>
              <w:rPr>
                <w:rFonts w:cstheme="minorHAnsi"/>
              </w:rPr>
            </w:pPr>
            <w:ins w:id="99" w:author="Samantha Rowe" w:date="2024-09-24T15:46:00Z" w16du:dateUtc="2024-09-24T19:46:00Z">
              <w:r>
                <w:rPr>
                  <w:rFonts w:cstheme="minorHAnsi"/>
                </w:rPr>
                <w:t xml:space="preserve">Attribute </w:t>
              </w:r>
            </w:ins>
            <w:ins w:id="100" w:author="Samantha Rowe" w:date="2024-09-24T15:49:00Z" w16du:dateUtc="2024-09-24T19:49:00Z">
              <w:r w:rsidR="008F28A5">
                <w:rPr>
                  <w:rFonts w:cstheme="minorHAnsi"/>
                </w:rPr>
                <w:t>1.</w:t>
              </w:r>
            </w:ins>
            <w:del w:id="101" w:author="Samantha Rowe" w:date="2024-09-24T15:46:00Z" w16du:dateUtc="2024-09-24T19:46:00Z">
              <w:r w:rsidR="005735C4" w:rsidDel="00DA2A02">
                <w:rPr>
                  <w:rFonts w:cstheme="minorHAnsi"/>
                </w:rPr>
                <w:delText xml:space="preserve">Dimension </w:delText>
              </w:r>
            </w:del>
            <w:ins w:id="102" w:author="Samantha Rowe" w:date="2024-09-24T15:46:00Z" w16du:dateUtc="2024-09-24T19:46:00Z">
              <w:r>
                <w:rPr>
                  <w:rFonts w:cstheme="minorHAnsi"/>
                </w:rPr>
                <w:t>9</w:t>
              </w:r>
            </w:ins>
            <w:del w:id="103" w:author="Samantha Rowe" w:date="2024-09-24T15:46:00Z" w16du:dateUtc="2024-09-24T19:46:00Z">
              <w:r w:rsidR="005735C4" w:rsidDel="00DA2A02">
                <w:rPr>
                  <w:rFonts w:cstheme="minorHAnsi"/>
                </w:rPr>
                <w:delText>1</w:delText>
              </w:r>
            </w:del>
            <w:ins w:id="104" w:author="Samantha Rowe" w:date="2024-09-24T16:40:00Z" w16du:dateUtc="2024-09-24T20:40:00Z">
              <w:r w:rsidR="001D7D4E">
                <w:rPr>
                  <w:rFonts w:cstheme="minorHAnsi"/>
                </w:rPr>
                <w:t>.</w:t>
              </w:r>
            </w:ins>
            <w:del w:id="105" w:author="Samantha Rowe" w:date="2024-09-24T16:40:00Z" w16du:dateUtc="2024-09-24T20:40:00Z">
              <w:r w:rsidR="005735C4" w:rsidDel="001D7D4E">
                <w:rPr>
                  <w:rFonts w:cstheme="minorHAnsi"/>
                </w:rPr>
                <w:delText>:</w:delText>
              </w:r>
            </w:del>
            <w:r w:rsidR="005735C4">
              <w:rPr>
                <w:rFonts w:cstheme="minorHAnsi"/>
              </w:rPr>
              <w:t xml:space="preserve"> Integrated HIV and TB care</w:t>
            </w:r>
            <w:ins w:id="106" w:author="Samantha Rowe" w:date="2024-09-24T15:46:00Z" w16du:dateUtc="2024-09-24T19:46:00Z">
              <w:r>
                <w:rPr>
                  <w:rFonts w:cstheme="minorHAnsi"/>
                </w:rPr>
                <w:t xml:space="preserve"> (TB screening)</w:t>
              </w:r>
            </w:ins>
          </w:p>
        </w:tc>
        <w:tc>
          <w:tcPr>
            <w:tcW w:w="5580" w:type="dxa"/>
          </w:tcPr>
          <w:p w14:paraId="39B6B0F8" w14:textId="17A1C756" w:rsidR="005735C4" w:rsidRDefault="005735C4">
            <w:pPr>
              <w:pStyle w:val="NoSpacing"/>
              <w:numPr>
                <w:ilvl w:val="1"/>
                <w:numId w:val="21"/>
              </w:numPr>
              <w:ind w:left="216" w:hanging="216"/>
              <w:rPr>
                <w:rFonts w:cstheme="minorHAnsi"/>
              </w:rPr>
            </w:pPr>
            <w:r>
              <w:rPr>
                <w:rFonts w:cstheme="minorHAnsi"/>
              </w:rPr>
              <w:t>Four symptom-specific questions (cough, fever, night sweats, and weight loss) and one non-specific TB screening question. Note that HHFA i</w:t>
            </w:r>
            <w:r w:rsidRPr="00822D6A">
              <w:rPr>
                <w:rFonts w:cstheme="minorHAnsi"/>
              </w:rPr>
              <w:t>ndicator 5.3.2.1.8 (Permanent ID "DBK"; Percentage of ART clients with standard screening for TB recorded at most recent clinical visit)</w:t>
            </w:r>
            <w:r>
              <w:rPr>
                <w:rFonts w:cstheme="minorHAnsi"/>
              </w:rPr>
              <w:t xml:space="preserve"> is </w:t>
            </w:r>
            <w:r w:rsidRPr="008E259B">
              <w:rPr>
                <w:rFonts w:cstheme="minorHAnsi"/>
                <w:b/>
                <w:bCs/>
                <w:u w:val="single"/>
              </w:rPr>
              <w:t>not</w:t>
            </w:r>
            <w:r>
              <w:rPr>
                <w:rFonts w:cstheme="minorHAnsi"/>
              </w:rPr>
              <w:t xml:space="preserve"> used. See explanation above.</w:t>
            </w:r>
          </w:p>
        </w:tc>
        <w:tc>
          <w:tcPr>
            <w:tcW w:w="1885" w:type="dxa"/>
          </w:tcPr>
          <w:p w14:paraId="43F96334" w14:textId="259CA73C" w:rsidR="005735C4" w:rsidRDefault="005735C4" w:rsidP="003A5702">
            <w:pPr>
              <w:pStyle w:val="NoSpacing"/>
              <w:rPr>
                <w:rFonts w:cstheme="minorHAnsi"/>
              </w:rPr>
            </w:pPr>
            <w:r w:rsidRPr="004079E2">
              <w:rPr>
                <w:rFonts w:cstheme="minorHAnsi"/>
              </w:rPr>
              <w:t>13408_</w:t>
            </w:r>
            <w:r>
              <w:rPr>
                <w:rFonts w:cstheme="minorHAnsi"/>
              </w:rPr>
              <w:t>0</w:t>
            </w:r>
            <w:r w:rsidRPr="004079E2">
              <w:rPr>
                <w:rFonts w:cstheme="minorHAnsi"/>
              </w:rPr>
              <w:t>1, 13408_</w:t>
            </w:r>
            <w:r>
              <w:rPr>
                <w:rFonts w:cstheme="minorHAnsi"/>
              </w:rPr>
              <w:t>0</w:t>
            </w:r>
            <w:r w:rsidRPr="004079E2">
              <w:rPr>
                <w:rFonts w:cstheme="minorHAnsi"/>
              </w:rPr>
              <w:t>2, 13408_</w:t>
            </w:r>
            <w:r>
              <w:rPr>
                <w:rFonts w:cstheme="minorHAnsi"/>
              </w:rPr>
              <w:t>0</w:t>
            </w:r>
            <w:r w:rsidRPr="004079E2">
              <w:rPr>
                <w:rFonts w:cstheme="minorHAnsi"/>
              </w:rPr>
              <w:t>3</w:t>
            </w:r>
            <w:r>
              <w:rPr>
                <w:rFonts w:cstheme="minorHAnsi"/>
              </w:rPr>
              <w:t>,</w:t>
            </w:r>
          </w:p>
          <w:p w14:paraId="30AFECD1" w14:textId="7BB25C9A" w:rsidR="005735C4" w:rsidRPr="00FB257A" w:rsidRDefault="005735C4" w:rsidP="003A5702">
            <w:pPr>
              <w:pStyle w:val="NoSpacing"/>
              <w:rPr>
                <w:rFonts w:cstheme="minorHAnsi"/>
              </w:rPr>
            </w:pPr>
            <w:r>
              <w:rPr>
                <w:rFonts w:cstheme="minorHAnsi"/>
              </w:rPr>
              <w:t>G003, and G004.</w:t>
            </w:r>
          </w:p>
        </w:tc>
      </w:tr>
      <w:tr w:rsidR="005735C4" w14:paraId="51279DA2" w14:textId="77777777" w:rsidTr="008515F1">
        <w:trPr>
          <w:trHeight w:val="1169"/>
        </w:trPr>
        <w:tc>
          <w:tcPr>
            <w:tcW w:w="1813" w:type="dxa"/>
          </w:tcPr>
          <w:p w14:paraId="7F1D7EBD" w14:textId="71D0534E" w:rsidR="005735C4" w:rsidRDefault="00DA2A02" w:rsidP="003A5702">
            <w:pPr>
              <w:pStyle w:val="NoSpacing"/>
              <w:rPr>
                <w:rFonts w:cstheme="minorHAnsi"/>
              </w:rPr>
            </w:pPr>
            <w:ins w:id="107" w:author="Samantha Rowe" w:date="2024-09-24T15:46:00Z" w16du:dateUtc="2024-09-24T19:46:00Z">
              <w:r>
                <w:rPr>
                  <w:rFonts w:cstheme="minorHAnsi"/>
                </w:rPr>
                <w:t xml:space="preserve">Attribute </w:t>
              </w:r>
            </w:ins>
            <w:ins w:id="108" w:author="Samantha Rowe" w:date="2024-09-24T15:49:00Z" w16du:dateUtc="2024-09-24T19:49:00Z">
              <w:r w:rsidR="008F28A5">
                <w:rPr>
                  <w:rFonts w:cstheme="minorHAnsi"/>
                </w:rPr>
                <w:t>1.</w:t>
              </w:r>
            </w:ins>
            <w:ins w:id="109" w:author="Samantha Rowe" w:date="2024-09-24T15:47:00Z" w16du:dateUtc="2024-09-24T19:47:00Z">
              <w:r>
                <w:rPr>
                  <w:rFonts w:cstheme="minorHAnsi"/>
                </w:rPr>
                <w:t>10</w:t>
              </w:r>
            </w:ins>
            <w:ins w:id="110" w:author="Samantha Rowe" w:date="2024-09-24T16:40:00Z" w16du:dateUtc="2024-09-24T20:40:00Z">
              <w:r w:rsidR="001D7D4E">
                <w:rPr>
                  <w:rFonts w:cstheme="minorHAnsi"/>
                </w:rPr>
                <w:t>.</w:t>
              </w:r>
            </w:ins>
            <w:ins w:id="111" w:author="Samantha Rowe" w:date="2024-09-24T15:46:00Z" w16du:dateUtc="2024-09-24T19:46:00Z">
              <w:r>
                <w:rPr>
                  <w:rFonts w:cstheme="minorHAnsi"/>
                </w:rPr>
                <w:t xml:space="preserve"> Integrated HIV and TB care (TB </w:t>
              </w:r>
            </w:ins>
            <w:ins w:id="112" w:author="Samantha Rowe" w:date="2024-09-24T15:47:00Z" w16du:dateUtc="2024-09-24T19:47:00Z">
              <w:r>
                <w:rPr>
                  <w:rFonts w:cstheme="minorHAnsi"/>
                </w:rPr>
                <w:t>treatment</w:t>
              </w:r>
            </w:ins>
            <w:ins w:id="113" w:author="Samantha Rowe" w:date="2024-09-24T15:46:00Z" w16du:dateUtc="2024-09-24T19:46:00Z">
              <w:r>
                <w:rPr>
                  <w:rFonts w:cstheme="minorHAnsi"/>
                </w:rPr>
                <w:t>)</w:t>
              </w:r>
            </w:ins>
          </w:p>
        </w:tc>
        <w:tc>
          <w:tcPr>
            <w:tcW w:w="5580" w:type="dxa"/>
          </w:tcPr>
          <w:p w14:paraId="29940C47" w14:textId="45B68218" w:rsidR="005735C4" w:rsidRDefault="005735C4">
            <w:pPr>
              <w:pStyle w:val="NoSpacing"/>
              <w:numPr>
                <w:ilvl w:val="1"/>
                <w:numId w:val="21"/>
              </w:numPr>
              <w:ind w:left="216" w:hanging="216"/>
              <w:rPr>
                <w:rFonts w:cstheme="minorHAnsi"/>
              </w:rPr>
            </w:pPr>
            <w:r>
              <w:rPr>
                <w:rFonts w:cstheme="minorHAnsi"/>
              </w:rPr>
              <w:t>I</w:t>
            </w:r>
            <w:r w:rsidRPr="00822D6A">
              <w:rPr>
                <w:rFonts w:cstheme="minorHAnsi"/>
              </w:rPr>
              <w:t>ndicator 5.3.2.3.5 (Permanent ID "DET"; Percentage of ART clients with active TB and currently enrolled in TB treatment)</w:t>
            </w:r>
          </w:p>
        </w:tc>
        <w:tc>
          <w:tcPr>
            <w:tcW w:w="1885" w:type="dxa"/>
          </w:tcPr>
          <w:p w14:paraId="2FA7BDC3" w14:textId="08693A28" w:rsidR="005735C4" w:rsidRPr="00FB257A" w:rsidRDefault="005735C4" w:rsidP="003A5702">
            <w:pPr>
              <w:pStyle w:val="NoSpacing"/>
              <w:rPr>
                <w:rFonts w:cstheme="minorHAnsi"/>
              </w:rPr>
            </w:pPr>
            <w:r w:rsidRPr="004079E2">
              <w:rPr>
                <w:rFonts w:cstheme="minorHAnsi"/>
              </w:rPr>
              <w:t>13408_</w:t>
            </w:r>
            <w:r>
              <w:rPr>
                <w:rFonts w:cstheme="minorHAnsi"/>
              </w:rPr>
              <w:t>08</w:t>
            </w:r>
            <w:r w:rsidR="00D77EC4">
              <w:rPr>
                <w:rFonts w:cstheme="minorHAnsi"/>
              </w:rPr>
              <w:t xml:space="preserve"> and</w:t>
            </w:r>
            <w:r w:rsidRPr="004079E2">
              <w:rPr>
                <w:rFonts w:cstheme="minorHAnsi"/>
              </w:rPr>
              <w:t xml:space="preserve"> 13408_</w:t>
            </w:r>
            <w:r>
              <w:rPr>
                <w:rFonts w:cstheme="minorHAnsi"/>
              </w:rPr>
              <w:t>09</w:t>
            </w:r>
          </w:p>
        </w:tc>
      </w:tr>
      <w:tr w:rsidR="005735C4" w14:paraId="03496979" w14:textId="77777777" w:rsidTr="008515F1">
        <w:trPr>
          <w:trHeight w:val="1160"/>
        </w:trPr>
        <w:tc>
          <w:tcPr>
            <w:tcW w:w="1813" w:type="dxa"/>
          </w:tcPr>
          <w:p w14:paraId="210C2ABB" w14:textId="5F588ABE" w:rsidR="005735C4" w:rsidRDefault="00DA2A02" w:rsidP="003A5702">
            <w:pPr>
              <w:pStyle w:val="NoSpacing"/>
              <w:rPr>
                <w:rFonts w:cstheme="minorHAnsi"/>
              </w:rPr>
            </w:pPr>
            <w:ins w:id="114" w:author="Samantha Rowe" w:date="2024-09-24T15:47:00Z" w16du:dateUtc="2024-09-24T19:47:00Z">
              <w:r>
                <w:rPr>
                  <w:rFonts w:cstheme="minorHAnsi"/>
                </w:rPr>
                <w:t xml:space="preserve">Attribute </w:t>
              </w:r>
            </w:ins>
            <w:ins w:id="115" w:author="Samantha Rowe" w:date="2024-09-24T15:49:00Z" w16du:dateUtc="2024-09-24T19:49:00Z">
              <w:r w:rsidR="008F28A5">
                <w:rPr>
                  <w:rFonts w:cstheme="minorHAnsi"/>
                </w:rPr>
                <w:t>1.</w:t>
              </w:r>
            </w:ins>
            <w:ins w:id="116" w:author="Samantha Rowe" w:date="2024-09-24T15:47:00Z" w16du:dateUtc="2024-09-24T19:47:00Z">
              <w:r>
                <w:rPr>
                  <w:rFonts w:cstheme="minorHAnsi"/>
                </w:rPr>
                <w:t>11</w:t>
              </w:r>
            </w:ins>
            <w:ins w:id="117" w:author="Samantha Rowe" w:date="2024-09-24T16:40:00Z" w16du:dateUtc="2024-09-24T20:40:00Z">
              <w:r w:rsidR="001D7D4E">
                <w:rPr>
                  <w:rFonts w:cstheme="minorHAnsi"/>
                </w:rPr>
                <w:t>.</w:t>
              </w:r>
            </w:ins>
            <w:ins w:id="118" w:author="Samantha Rowe" w:date="2024-09-24T15:47:00Z" w16du:dateUtc="2024-09-24T19:47:00Z">
              <w:r>
                <w:rPr>
                  <w:rFonts w:cstheme="minorHAnsi"/>
                </w:rPr>
                <w:t xml:space="preserve"> Integrated HIV and TB care (TB </w:t>
              </w:r>
              <w:r>
                <w:rPr>
                  <w:rFonts w:cstheme="minorHAnsi"/>
                </w:rPr>
                <w:t>status recorded</w:t>
              </w:r>
              <w:r>
                <w:rPr>
                  <w:rFonts w:cstheme="minorHAnsi"/>
                </w:rPr>
                <w:t>)</w:t>
              </w:r>
            </w:ins>
          </w:p>
        </w:tc>
        <w:tc>
          <w:tcPr>
            <w:tcW w:w="5580" w:type="dxa"/>
          </w:tcPr>
          <w:p w14:paraId="6AD004FF" w14:textId="07202BCD" w:rsidR="005735C4" w:rsidRDefault="005735C4">
            <w:pPr>
              <w:pStyle w:val="NoSpacing"/>
              <w:numPr>
                <w:ilvl w:val="1"/>
                <w:numId w:val="20"/>
              </w:numPr>
              <w:ind w:left="216" w:hanging="216"/>
              <w:rPr>
                <w:rFonts w:cstheme="minorHAnsi"/>
              </w:rPr>
            </w:pPr>
            <w:r w:rsidRPr="005735C4">
              <w:rPr>
                <w:rFonts w:cstheme="minorHAnsi"/>
              </w:rPr>
              <w:t>Indicator 5.4.1.1.11 (Permanent ID "DFZ"; Percentage of TB clients with HIV status recorded at least once)</w:t>
            </w:r>
          </w:p>
        </w:tc>
        <w:tc>
          <w:tcPr>
            <w:tcW w:w="1885" w:type="dxa"/>
          </w:tcPr>
          <w:p w14:paraId="495CAC43" w14:textId="32EE7F19" w:rsidR="005735C4" w:rsidRDefault="005735C4" w:rsidP="003A5702">
            <w:pPr>
              <w:pStyle w:val="NoSpacing"/>
              <w:rPr>
                <w:rFonts w:cstheme="minorHAnsi"/>
              </w:rPr>
            </w:pPr>
            <w:r>
              <w:rPr>
                <w:rFonts w:cstheme="minorHAnsi"/>
              </w:rPr>
              <w:t>13507_01</w:t>
            </w:r>
          </w:p>
        </w:tc>
      </w:tr>
      <w:tr w:rsidR="003A5702" w14:paraId="76F757DD" w14:textId="77777777" w:rsidTr="008515F1">
        <w:trPr>
          <w:trHeight w:val="1151"/>
        </w:trPr>
        <w:tc>
          <w:tcPr>
            <w:tcW w:w="1813" w:type="dxa"/>
          </w:tcPr>
          <w:p w14:paraId="344C39D2" w14:textId="028F5B16" w:rsidR="003A5702" w:rsidRDefault="00254514" w:rsidP="003A5702">
            <w:pPr>
              <w:pStyle w:val="NoSpacing"/>
              <w:rPr>
                <w:rFonts w:cstheme="minorHAnsi"/>
              </w:rPr>
            </w:pPr>
            <w:ins w:id="119" w:author="Samantha Rowe" w:date="2024-09-24T15:48:00Z" w16du:dateUtc="2024-09-24T19:48:00Z">
              <w:r>
                <w:rPr>
                  <w:rFonts w:cstheme="minorHAnsi"/>
                </w:rPr>
                <w:t xml:space="preserve">Attribute </w:t>
              </w:r>
            </w:ins>
            <w:ins w:id="120" w:author="Samantha Rowe" w:date="2024-09-24T15:49:00Z" w16du:dateUtc="2024-09-24T19:49:00Z">
              <w:r w:rsidR="008F28A5">
                <w:rPr>
                  <w:rFonts w:cstheme="minorHAnsi"/>
                </w:rPr>
                <w:t>1.</w:t>
              </w:r>
            </w:ins>
            <w:ins w:id="121" w:author="Samantha Rowe" w:date="2024-09-24T15:48:00Z" w16du:dateUtc="2024-09-24T19:48:00Z">
              <w:r>
                <w:rPr>
                  <w:rFonts w:cstheme="minorHAnsi"/>
                </w:rPr>
                <w:t>12</w:t>
              </w:r>
            </w:ins>
            <w:del w:id="122" w:author="Samantha Rowe" w:date="2024-09-24T15:48:00Z" w16du:dateUtc="2024-09-24T19:48:00Z">
              <w:r w:rsidR="003A5702" w:rsidDel="00254514">
                <w:rPr>
                  <w:rFonts w:cstheme="minorHAnsi"/>
                </w:rPr>
                <w:delText>Dimension 1</w:delText>
              </w:r>
            </w:del>
            <w:ins w:id="123" w:author="Samantha Rowe" w:date="2024-09-24T16:40:00Z" w16du:dateUtc="2024-09-24T20:40:00Z">
              <w:r w:rsidR="001D7D4E">
                <w:rPr>
                  <w:rFonts w:cstheme="minorHAnsi"/>
                </w:rPr>
                <w:t>.</w:t>
              </w:r>
            </w:ins>
            <w:del w:id="124" w:author="Samantha Rowe" w:date="2024-09-24T16:40:00Z" w16du:dateUtc="2024-09-24T20:40:00Z">
              <w:r w:rsidR="003A5702" w:rsidDel="001D7D4E">
                <w:rPr>
                  <w:rFonts w:cstheme="minorHAnsi"/>
                </w:rPr>
                <w:delText>:</w:delText>
              </w:r>
            </w:del>
            <w:r w:rsidR="003A5702">
              <w:rPr>
                <w:rFonts w:cstheme="minorHAnsi"/>
              </w:rPr>
              <w:t xml:space="preserve"> B</w:t>
            </w:r>
            <w:r w:rsidR="00F312D1">
              <w:rPr>
                <w:rFonts w:cstheme="minorHAnsi"/>
              </w:rPr>
              <w:t>lood pressure</w:t>
            </w:r>
            <w:r w:rsidR="003A5702">
              <w:rPr>
                <w:rFonts w:cstheme="minorHAnsi"/>
              </w:rPr>
              <w:t xml:space="preserve"> recorded for ART clients</w:t>
            </w:r>
          </w:p>
        </w:tc>
        <w:tc>
          <w:tcPr>
            <w:tcW w:w="5580" w:type="dxa"/>
          </w:tcPr>
          <w:p w14:paraId="6B52F49E" w14:textId="2267ADC6" w:rsidR="003A5702" w:rsidRDefault="003A5702">
            <w:pPr>
              <w:pStyle w:val="NoSpacing"/>
              <w:numPr>
                <w:ilvl w:val="1"/>
                <w:numId w:val="20"/>
              </w:numPr>
              <w:ind w:left="216" w:hanging="216"/>
              <w:rPr>
                <w:rFonts w:cstheme="minorHAnsi"/>
              </w:rPr>
            </w:pPr>
            <w:r>
              <w:rPr>
                <w:rFonts w:cstheme="minorHAnsi"/>
              </w:rPr>
              <w:t>No HHFA indicator. Question developed by t-HFA team.</w:t>
            </w:r>
          </w:p>
        </w:tc>
        <w:tc>
          <w:tcPr>
            <w:tcW w:w="1885" w:type="dxa"/>
          </w:tcPr>
          <w:p w14:paraId="687F4E9A" w14:textId="316205FC" w:rsidR="003A5702" w:rsidRPr="00792B9B" w:rsidRDefault="003A5702" w:rsidP="003A5702">
            <w:pPr>
              <w:pStyle w:val="NoSpacing"/>
              <w:rPr>
                <w:rFonts w:cstheme="minorHAnsi"/>
              </w:rPr>
            </w:pPr>
            <w:r>
              <w:rPr>
                <w:rFonts w:cstheme="minorHAnsi"/>
              </w:rPr>
              <w:t>G001</w:t>
            </w:r>
          </w:p>
        </w:tc>
      </w:tr>
      <w:tr w:rsidR="003A5702" w14:paraId="6598378F" w14:textId="77777777" w:rsidTr="00843A94">
        <w:trPr>
          <w:trHeight w:val="1169"/>
        </w:trPr>
        <w:tc>
          <w:tcPr>
            <w:tcW w:w="1813" w:type="dxa"/>
          </w:tcPr>
          <w:p w14:paraId="177AFD6E" w14:textId="134BC3DB" w:rsidR="003A5702" w:rsidRDefault="00254514" w:rsidP="003A5702">
            <w:pPr>
              <w:pStyle w:val="NoSpacing"/>
              <w:rPr>
                <w:rFonts w:cstheme="minorHAnsi"/>
              </w:rPr>
            </w:pPr>
            <w:ins w:id="125" w:author="Samantha Rowe" w:date="2024-09-24T15:48:00Z" w16du:dateUtc="2024-09-24T19:48:00Z">
              <w:r>
                <w:rPr>
                  <w:rFonts w:cstheme="minorHAnsi"/>
                </w:rPr>
                <w:t xml:space="preserve">Attribute </w:t>
              </w:r>
            </w:ins>
            <w:ins w:id="126" w:author="Samantha Rowe" w:date="2024-09-24T15:49:00Z" w16du:dateUtc="2024-09-24T19:49:00Z">
              <w:r w:rsidR="008F28A5">
                <w:rPr>
                  <w:rFonts w:cstheme="minorHAnsi"/>
                </w:rPr>
                <w:t>1.</w:t>
              </w:r>
            </w:ins>
            <w:ins w:id="127" w:author="Samantha Rowe" w:date="2024-09-24T15:48:00Z" w16du:dateUtc="2024-09-24T19:48:00Z">
              <w:r>
                <w:rPr>
                  <w:rFonts w:cstheme="minorHAnsi"/>
                </w:rPr>
                <w:t>13</w:t>
              </w:r>
            </w:ins>
            <w:del w:id="128" w:author="Samantha Rowe" w:date="2024-09-24T15:48:00Z" w16du:dateUtc="2024-09-24T19:48:00Z">
              <w:r w:rsidR="003A5702" w:rsidDel="00254514">
                <w:rPr>
                  <w:rFonts w:cstheme="minorHAnsi"/>
                </w:rPr>
                <w:delText>Dimension 1</w:delText>
              </w:r>
            </w:del>
            <w:ins w:id="129" w:author="Samantha Rowe" w:date="2024-09-24T16:40:00Z" w16du:dateUtc="2024-09-24T20:40:00Z">
              <w:r w:rsidR="001D7D4E">
                <w:rPr>
                  <w:rFonts w:cstheme="minorHAnsi"/>
                </w:rPr>
                <w:t>.</w:t>
              </w:r>
            </w:ins>
            <w:del w:id="130" w:author="Samantha Rowe" w:date="2024-09-24T16:40:00Z" w16du:dateUtc="2024-09-24T20:40:00Z">
              <w:r w:rsidR="003A5702" w:rsidDel="001D7D4E">
                <w:rPr>
                  <w:rFonts w:cstheme="minorHAnsi"/>
                </w:rPr>
                <w:delText>:</w:delText>
              </w:r>
            </w:del>
          </w:p>
          <w:p w14:paraId="164AD822" w14:textId="21612A4A" w:rsidR="003A5702" w:rsidRDefault="00D21AD6" w:rsidP="003A5702">
            <w:pPr>
              <w:pStyle w:val="NoSpacing"/>
              <w:rPr>
                <w:rFonts w:cstheme="minorHAnsi"/>
              </w:rPr>
            </w:pPr>
            <w:r>
              <w:rPr>
                <w:rFonts w:cstheme="minorHAnsi"/>
              </w:rPr>
              <w:t xml:space="preserve">Changes in </w:t>
            </w:r>
            <w:r w:rsidR="003A5702">
              <w:rPr>
                <w:rFonts w:cstheme="minorHAnsi"/>
              </w:rPr>
              <w:t>TB symptoms recorded</w:t>
            </w:r>
          </w:p>
        </w:tc>
        <w:tc>
          <w:tcPr>
            <w:tcW w:w="5580" w:type="dxa"/>
          </w:tcPr>
          <w:p w14:paraId="5052445A" w14:textId="663B0B50" w:rsidR="003A5702" w:rsidRDefault="003A5702">
            <w:pPr>
              <w:pStyle w:val="NoSpacing"/>
              <w:numPr>
                <w:ilvl w:val="1"/>
                <w:numId w:val="20"/>
              </w:numPr>
              <w:ind w:left="216" w:hanging="216"/>
              <w:rPr>
                <w:rFonts w:cstheme="minorHAnsi"/>
              </w:rPr>
            </w:pPr>
            <w:r>
              <w:rPr>
                <w:rFonts w:cstheme="minorHAnsi"/>
              </w:rPr>
              <w:t>Indicator 5.4.1.1.10 (Permanent ID “DFX”; Percentage of TB clients with changes in symptoms recorded at every clinical visit)</w:t>
            </w:r>
          </w:p>
        </w:tc>
        <w:tc>
          <w:tcPr>
            <w:tcW w:w="1885" w:type="dxa"/>
          </w:tcPr>
          <w:p w14:paraId="7F150CC7" w14:textId="50FD4EBF" w:rsidR="003A5702" w:rsidRPr="00C47B45" w:rsidRDefault="003A5702" w:rsidP="003A5702">
            <w:pPr>
              <w:pStyle w:val="NoSpacing"/>
              <w:rPr>
                <w:rFonts w:cstheme="minorHAnsi"/>
              </w:rPr>
            </w:pPr>
            <w:r w:rsidRPr="00792B9B">
              <w:rPr>
                <w:rFonts w:cstheme="minorHAnsi"/>
              </w:rPr>
              <w:t>13510_</w:t>
            </w:r>
            <w:r w:rsidR="00EF3585">
              <w:rPr>
                <w:rFonts w:cstheme="minorHAnsi"/>
              </w:rPr>
              <w:t>0</w:t>
            </w:r>
            <w:r w:rsidRPr="00792B9B">
              <w:rPr>
                <w:rFonts w:cstheme="minorHAnsi"/>
              </w:rPr>
              <w:t>1</w:t>
            </w:r>
            <w:r w:rsidR="00843A94">
              <w:rPr>
                <w:rFonts w:cstheme="minorHAnsi"/>
              </w:rPr>
              <w:t xml:space="preserve"> </w:t>
            </w:r>
          </w:p>
        </w:tc>
      </w:tr>
      <w:tr w:rsidR="004F36B0" w14:paraId="0810DC45" w14:textId="77777777" w:rsidTr="004F36B0">
        <w:trPr>
          <w:trHeight w:val="548"/>
        </w:trPr>
        <w:tc>
          <w:tcPr>
            <w:tcW w:w="9278" w:type="dxa"/>
            <w:gridSpan w:val="3"/>
            <w:vAlign w:val="center"/>
          </w:tcPr>
          <w:p w14:paraId="5D224DD5" w14:textId="2730BDCA" w:rsidR="004F36B0" w:rsidRPr="00792B9B" w:rsidRDefault="004F36B0" w:rsidP="003A5702">
            <w:pPr>
              <w:pStyle w:val="NoSpacing"/>
              <w:rPr>
                <w:rFonts w:cstheme="minorHAnsi"/>
              </w:rPr>
            </w:pPr>
            <w:ins w:id="131" w:author="Samantha Rowe" w:date="2024-09-24T15:36:00Z" w16du:dateUtc="2024-09-24T19:36:00Z">
              <w:r>
                <w:rPr>
                  <w:rFonts w:cstheme="minorHAnsi"/>
                </w:rPr>
                <w:t>Dimension 2: Patient centeredness</w:t>
              </w:r>
            </w:ins>
          </w:p>
        </w:tc>
      </w:tr>
      <w:tr w:rsidR="003A5702" w14:paraId="34F10821" w14:textId="77777777" w:rsidTr="008E259B">
        <w:trPr>
          <w:trHeight w:val="710"/>
        </w:trPr>
        <w:tc>
          <w:tcPr>
            <w:tcW w:w="1813" w:type="dxa"/>
          </w:tcPr>
          <w:p w14:paraId="40D5FD7C" w14:textId="1D45335C" w:rsidR="003A5702" w:rsidRDefault="003A5702" w:rsidP="003A5702">
            <w:pPr>
              <w:pStyle w:val="NoSpacing"/>
              <w:rPr>
                <w:rFonts w:cstheme="minorHAnsi"/>
              </w:rPr>
            </w:pPr>
            <w:del w:id="132" w:author="Samantha Rowe" w:date="2024-09-24T15:48:00Z" w16du:dateUtc="2024-09-24T19:48:00Z">
              <w:r w:rsidDel="008F28A5">
                <w:rPr>
                  <w:rFonts w:cstheme="minorHAnsi"/>
                </w:rPr>
                <w:delText>Dimension 2</w:delText>
              </w:r>
            </w:del>
            <w:ins w:id="133" w:author="Samantha Rowe" w:date="2024-09-24T15:48:00Z" w16du:dateUtc="2024-09-24T19:48:00Z">
              <w:r w:rsidR="008F28A5">
                <w:rPr>
                  <w:rFonts w:cstheme="minorHAnsi"/>
                </w:rPr>
                <w:t xml:space="preserve">Attribute </w:t>
              </w:r>
            </w:ins>
            <w:ins w:id="134" w:author="Samantha Rowe" w:date="2024-09-24T15:49:00Z" w16du:dateUtc="2024-09-24T19:49:00Z">
              <w:r w:rsidR="008F28A5">
                <w:rPr>
                  <w:rFonts w:cstheme="minorHAnsi"/>
                </w:rPr>
                <w:t>2.</w:t>
              </w:r>
            </w:ins>
            <w:ins w:id="135" w:author="Samantha Rowe" w:date="2024-09-24T15:48:00Z" w16du:dateUtc="2024-09-24T19:48:00Z">
              <w:r w:rsidR="008F28A5">
                <w:rPr>
                  <w:rFonts w:cstheme="minorHAnsi"/>
                </w:rPr>
                <w:t>1</w:t>
              </w:r>
            </w:ins>
            <w:ins w:id="136" w:author="Samantha Rowe" w:date="2024-09-24T16:41:00Z" w16du:dateUtc="2024-09-24T20:41:00Z">
              <w:r w:rsidR="001D7D4E">
                <w:rPr>
                  <w:rFonts w:cstheme="minorHAnsi"/>
                </w:rPr>
                <w:t>.</w:t>
              </w:r>
            </w:ins>
            <w:del w:id="137" w:author="Samantha Rowe" w:date="2024-09-24T16:41:00Z" w16du:dateUtc="2024-09-24T20:41:00Z">
              <w:r w:rsidDel="001D7D4E">
                <w:rPr>
                  <w:rFonts w:cstheme="minorHAnsi"/>
                </w:rPr>
                <w:delText>:</w:delText>
              </w:r>
            </w:del>
            <w:r>
              <w:rPr>
                <w:rFonts w:cstheme="minorHAnsi"/>
              </w:rPr>
              <w:t xml:space="preserve"> Communication</w:t>
            </w:r>
          </w:p>
        </w:tc>
        <w:tc>
          <w:tcPr>
            <w:tcW w:w="5580" w:type="dxa"/>
          </w:tcPr>
          <w:p w14:paraId="6C6A4C45" w14:textId="3E3D31A6" w:rsidR="003A5702" w:rsidRPr="000E3E09" w:rsidRDefault="003A5702">
            <w:pPr>
              <w:pStyle w:val="NoSpacing"/>
              <w:numPr>
                <w:ilvl w:val="1"/>
                <w:numId w:val="20"/>
              </w:numPr>
              <w:ind w:left="216" w:hanging="216"/>
              <w:rPr>
                <w:rFonts w:cstheme="minorHAnsi"/>
              </w:rPr>
            </w:pPr>
            <w:r>
              <w:rPr>
                <w:rFonts w:cstheme="minorHAnsi"/>
              </w:rPr>
              <w:t xml:space="preserve">No HHFA indicator. Question developed by </w:t>
            </w:r>
            <w:proofErr w:type="gramStart"/>
            <w:r>
              <w:rPr>
                <w:rFonts w:cstheme="minorHAnsi"/>
              </w:rPr>
              <w:t>WHO.*</w:t>
            </w:r>
            <w:proofErr w:type="gramEnd"/>
          </w:p>
        </w:tc>
        <w:tc>
          <w:tcPr>
            <w:tcW w:w="1885" w:type="dxa"/>
          </w:tcPr>
          <w:p w14:paraId="44FCE52F" w14:textId="4E787151" w:rsidR="003A5702" w:rsidRPr="00C47B45" w:rsidRDefault="003A5702" w:rsidP="003A5702">
            <w:pPr>
              <w:pStyle w:val="NoSpacing"/>
              <w:rPr>
                <w:rFonts w:cstheme="minorHAnsi"/>
              </w:rPr>
            </w:pPr>
            <w:r w:rsidRPr="00C47B45">
              <w:rPr>
                <w:rFonts w:cstheme="minorHAnsi"/>
              </w:rPr>
              <w:t>Q132</w:t>
            </w:r>
          </w:p>
        </w:tc>
      </w:tr>
      <w:tr w:rsidR="003A5702" w14:paraId="37B4BD10" w14:textId="77777777" w:rsidTr="008E259B">
        <w:trPr>
          <w:trHeight w:val="710"/>
        </w:trPr>
        <w:tc>
          <w:tcPr>
            <w:tcW w:w="1813" w:type="dxa"/>
          </w:tcPr>
          <w:p w14:paraId="5BDB075B" w14:textId="593AA236" w:rsidR="003A5702" w:rsidRDefault="008F28A5" w:rsidP="003A5702">
            <w:pPr>
              <w:pStyle w:val="NoSpacing"/>
              <w:rPr>
                <w:rFonts w:cstheme="minorHAnsi"/>
              </w:rPr>
            </w:pPr>
            <w:ins w:id="138" w:author="Samantha Rowe" w:date="2024-09-24T15:50:00Z" w16du:dateUtc="2024-09-24T19:50:00Z">
              <w:r>
                <w:rPr>
                  <w:rFonts w:cstheme="minorHAnsi"/>
                </w:rPr>
                <w:t>Attribute 2.</w:t>
              </w:r>
            </w:ins>
            <w:del w:id="139" w:author="Samantha Rowe" w:date="2024-09-24T15:50:00Z" w16du:dateUtc="2024-09-24T19:50:00Z">
              <w:r w:rsidR="003A5702" w:rsidDel="008F28A5">
                <w:rPr>
                  <w:rFonts w:cstheme="minorHAnsi"/>
                </w:rPr>
                <w:delText xml:space="preserve">Dimension </w:delText>
              </w:r>
            </w:del>
            <w:r w:rsidR="003A5702">
              <w:rPr>
                <w:rFonts w:cstheme="minorHAnsi"/>
              </w:rPr>
              <w:t>2</w:t>
            </w:r>
            <w:ins w:id="140" w:author="Samantha Rowe" w:date="2024-09-24T16:41:00Z" w16du:dateUtc="2024-09-24T20:41:00Z">
              <w:r w:rsidR="001D7D4E">
                <w:rPr>
                  <w:rFonts w:cstheme="minorHAnsi"/>
                </w:rPr>
                <w:t>.</w:t>
              </w:r>
            </w:ins>
            <w:del w:id="141" w:author="Samantha Rowe" w:date="2024-09-24T16:41:00Z" w16du:dateUtc="2024-09-24T20:41:00Z">
              <w:r w:rsidR="003A5702" w:rsidDel="001D7D4E">
                <w:rPr>
                  <w:rFonts w:cstheme="minorHAnsi"/>
                </w:rPr>
                <w:delText>:</w:delText>
              </w:r>
            </w:del>
            <w:r w:rsidR="003A5702">
              <w:rPr>
                <w:rFonts w:cstheme="minorHAnsi"/>
              </w:rPr>
              <w:t xml:space="preserve"> Respect</w:t>
            </w:r>
          </w:p>
        </w:tc>
        <w:tc>
          <w:tcPr>
            <w:tcW w:w="5580" w:type="dxa"/>
          </w:tcPr>
          <w:p w14:paraId="7CB6245E" w14:textId="4CA67A08" w:rsidR="003A5702" w:rsidRDefault="003A5702">
            <w:pPr>
              <w:pStyle w:val="NoSpacing"/>
              <w:numPr>
                <w:ilvl w:val="1"/>
                <w:numId w:val="20"/>
              </w:numPr>
              <w:ind w:left="216" w:hanging="216"/>
              <w:rPr>
                <w:rFonts w:cstheme="minorHAnsi"/>
              </w:rPr>
            </w:pPr>
            <w:r>
              <w:rPr>
                <w:rFonts w:cstheme="minorHAnsi"/>
              </w:rPr>
              <w:t xml:space="preserve">No HHFA indicator. Question developed by </w:t>
            </w:r>
            <w:proofErr w:type="gramStart"/>
            <w:r>
              <w:rPr>
                <w:rFonts w:cstheme="minorHAnsi"/>
              </w:rPr>
              <w:t>WHO.*</w:t>
            </w:r>
            <w:proofErr w:type="gramEnd"/>
          </w:p>
        </w:tc>
        <w:tc>
          <w:tcPr>
            <w:tcW w:w="1885" w:type="dxa"/>
          </w:tcPr>
          <w:p w14:paraId="729E2314" w14:textId="50B991B9" w:rsidR="003A5702" w:rsidRPr="00C47B45" w:rsidRDefault="003A5702" w:rsidP="003A5702">
            <w:pPr>
              <w:pStyle w:val="NoSpacing"/>
              <w:rPr>
                <w:rFonts w:cstheme="minorHAnsi"/>
              </w:rPr>
            </w:pPr>
            <w:r>
              <w:rPr>
                <w:rFonts w:cstheme="minorHAnsi"/>
              </w:rPr>
              <w:t>Q122</w:t>
            </w:r>
          </w:p>
        </w:tc>
      </w:tr>
      <w:tr w:rsidR="003A5702" w14:paraId="6C8A5EA2" w14:textId="77777777" w:rsidTr="008515F1">
        <w:trPr>
          <w:trHeight w:val="602"/>
        </w:trPr>
        <w:tc>
          <w:tcPr>
            <w:tcW w:w="1813" w:type="dxa"/>
          </w:tcPr>
          <w:p w14:paraId="65DDE757" w14:textId="42FAC77F" w:rsidR="003A5702" w:rsidRDefault="008F28A5" w:rsidP="003A5702">
            <w:pPr>
              <w:pStyle w:val="NoSpacing"/>
              <w:rPr>
                <w:rFonts w:cstheme="minorHAnsi"/>
              </w:rPr>
            </w:pPr>
            <w:ins w:id="142" w:author="Samantha Rowe" w:date="2024-09-24T15:50:00Z" w16du:dateUtc="2024-09-24T19:50:00Z">
              <w:r>
                <w:rPr>
                  <w:rFonts w:cstheme="minorHAnsi"/>
                </w:rPr>
                <w:t>Attribute 2.</w:t>
              </w:r>
              <w:r>
                <w:rPr>
                  <w:rFonts w:cstheme="minorHAnsi"/>
                </w:rPr>
                <w:t>3</w:t>
              </w:r>
            </w:ins>
            <w:del w:id="143" w:author="Samantha Rowe" w:date="2024-09-24T15:50:00Z" w16du:dateUtc="2024-09-24T19:50:00Z">
              <w:r w:rsidR="003A5702" w:rsidDel="008F28A5">
                <w:rPr>
                  <w:rFonts w:cstheme="minorHAnsi"/>
                </w:rPr>
                <w:delText>Dimension 2</w:delText>
              </w:r>
            </w:del>
            <w:ins w:id="144" w:author="Samantha Rowe" w:date="2024-09-24T16:41:00Z" w16du:dateUtc="2024-09-24T20:41:00Z">
              <w:r w:rsidR="001D7D4E">
                <w:rPr>
                  <w:rFonts w:cstheme="minorHAnsi"/>
                </w:rPr>
                <w:t>.</w:t>
              </w:r>
            </w:ins>
            <w:del w:id="145" w:author="Samantha Rowe" w:date="2024-09-24T16:41:00Z" w16du:dateUtc="2024-09-24T20:41:00Z">
              <w:r w:rsidR="003A5702" w:rsidDel="001D7D4E">
                <w:rPr>
                  <w:rFonts w:cstheme="minorHAnsi"/>
                </w:rPr>
                <w:delText>:</w:delText>
              </w:r>
            </w:del>
            <w:r w:rsidR="003A5702">
              <w:rPr>
                <w:rFonts w:cstheme="minorHAnsi"/>
              </w:rPr>
              <w:t xml:space="preserve"> Autonomy</w:t>
            </w:r>
          </w:p>
        </w:tc>
        <w:tc>
          <w:tcPr>
            <w:tcW w:w="5580" w:type="dxa"/>
          </w:tcPr>
          <w:p w14:paraId="0D00D93D" w14:textId="29A45EBF" w:rsidR="003A5702" w:rsidRDefault="003A5702">
            <w:pPr>
              <w:pStyle w:val="NoSpacing"/>
              <w:numPr>
                <w:ilvl w:val="1"/>
                <w:numId w:val="20"/>
              </w:numPr>
              <w:ind w:left="216" w:hanging="216"/>
              <w:rPr>
                <w:rFonts w:cstheme="minorHAnsi"/>
              </w:rPr>
            </w:pPr>
            <w:r>
              <w:rPr>
                <w:rFonts w:cstheme="minorHAnsi"/>
              </w:rPr>
              <w:t xml:space="preserve">No HHFA indicator. Question developed by </w:t>
            </w:r>
            <w:proofErr w:type="gramStart"/>
            <w:r>
              <w:rPr>
                <w:rFonts w:cstheme="minorHAnsi"/>
              </w:rPr>
              <w:t>WHO.*</w:t>
            </w:r>
            <w:proofErr w:type="gramEnd"/>
          </w:p>
        </w:tc>
        <w:tc>
          <w:tcPr>
            <w:tcW w:w="1885" w:type="dxa"/>
          </w:tcPr>
          <w:p w14:paraId="749AAA76" w14:textId="7AF52F60" w:rsidR="003A5702" w:rsidRPr="00C47B45" w:rsidRDefault="003A5702" w:rsidP="003A5702">
            <w:pPr>
              <w:pStyle w:val="NoSpacing"/>
              <w:rPr>
                <w:rFonts w:cstheme="minorHAnsi"/>
              </w:rPr>
            </w:pPr>
            <w:r>
              <w:rPr>
                <w:rFonts w:cstheme="minorHAnsi"/>
              </w:rPr>
              <w:t>Q125</w:t>
            </w:r>
          </w:p>
        </w:tc>
      </w:tr>
      <w:tr w:rsidR="003A5702" w14:paraId="460BD64B" w14:textId="77777777" w:rsidTr="008515F1">
        <w:trPr>
          <w:trHeight w:val="620"/>
        </w:trPr>
        <w:tc>
          <w:tcPr>
            <w:tcW w:w="1813" w:type="dxa"/>
          </w:tcPr>
          <w:p w14:paraId="7893BBB2" w14:textId="7530E081" w:rsidR="003A5702" w:rsidRDefault="008F28A5" w:rsidP="003A5702">
            <w:pPr>
              <w:pStyle w:val="NoSpacing"/>
              <w:rPr>
                <w:rFonts w:cstheme="minorHAnsi"/>
              </w:rPr>
            </w:pPr>
            <w:ins w:id="146" w:author="Samantha Rowe" w:date="2024-09-24T15:50:00Z" w16du:dateUtc="2024-09-24T19:50:00Z">
              <w:r>
                <w:rPr>
                  <w:rFonts w:cstheme="minorHAnsi"/>
                </w:rPr>
                <w:t>Attribute 2.</w:t>
              </w:r>
              <w:r>
                <w:rPr>
                  <w:rFonts w:cstheme="minorHAnsi"/>
                </w:rPr>
                <w:t>4</w:t>
              </w:r>
            </w:ins>
            <w:del w:id="147" w:author="Samantha Rowe" w:date="2024-09-24T15:50:00Z" w16du:dateUtc="2024-09-24T19:50:00Z">
              <w:r w:rsidR="003A5702" w:rsidDel="008F28A5">
                <w:rPr>
                  <w:rFonts w:cstheme="minorHAnsi"/>
                </w:rPr>
                <w:delText>Dimension 2</w:delText>
              </w:r>
            </w:del>
            <w:ins w:id="148" w:author="Samantha Rowe" w:date="2024-09-24T16:41:00Z" w16du:dateUtc="2024-09-24T20:41:00Z">
              <w:r w:rsidR="001D7D4E">
                <w:rPr>
                  <w:rFonts w:cstheme="minorHAnsi"/>
                </w:rPr>
                <w:t>.</w:t>
              </w:r>
            </w:ins>
            <w:del w:id="149" w:author="Samantha Rowe" w:date="2024-09-24T16:41:00Z" w16du:dateUtc="2024-09-24T20:41:00Z">
              <w:r w:rsidR="003A5702" w:rsidDel="001D7D4E">
                <w:rPr>
                  <w:rFonts w:cstheme="minorHAnsi"/>
                </w:rPr>
                <w:delText>:</w:delText>
              </w:r>
            </w:del>
          </w:p>
          <w:p w14:paraId="5F1CA1B7" w14:textId="04B2E5B6" w:rsidR="003A5702" w:rsidRDefault="003A5702" w:rsidP="003A5702">
            <w:pPr>
              <w:pStyle w:val="NoSpacing"/>
              <w:rPr>
                <w:rFonts w:cstheme="minorHAnsi"/>
              </w:rPr>
            </w:pPr>
            <w:r>
              <w:rPr>
                <w:rFonts w:cstheme="minorHAnsi"/>
              </w:rPr>
              <w:t>Confidentiality</w:t>
            </w:r>
          </w:p>
        </w:tc>
        <w:tc>
          <w:tcPr>
            <w:tcW w:w="5580" w:type="dxa"/>
          </w:tcPr>
          <w:p w14:paraId="6874CE42" w14:textId="21D39710" w:rsidR="003A5702" w:rsidRDefault="003A5702">
            <w:pPr>
              <w:pStyle w:val="NoSpacing"/>
              <w:numPr>
                <w:ilvl w:val="1"/>
                <w:numId w:val="20"/>
              </w:numPr>
              <w:ind w:left="216" w:hanging="216"/>
              <w:rPr>
                <w:rFonts w:cstheme="minorHAnsi"/>
              </w:rPr>
            </w:pPr>
            <w:r>
              <w:rPr>
                <w:rFonts w:cstheme="minorHAnsi"/>
              </w:rPr>
              <w:t xml:space="preserve">No HHFA indicator. Question developed by </w:t>
            </w:r>
            <w:proofErr w:type="gramStart"/>
            <w:r>
              <w:rPr>
                <w:rFonts w:cstheme="minorHAnsi"/>
              </w:rPr>
              <w:t>WHO.*</w:t>
            </w:r>
            <w:proofErr w:type="gramEnd"/>
          </w:p>
        </w:tc>
        <w:tc>
          <w:tcPr>
            <w:tcW w:w="1885" w:type="dxa"/>
          </w:tcPr>
          <w:p w14:paraId="64199F94" w14:textId="6781745E" w:rsidR="003A5702" w:rsidRPr="00C47B45" w:rsidRDefault="003A5702" w:rsidP="003A5702">
            <w:pPr>
              <w:pStyle w:val="NoSpacing"/>
              <w:rPr>
                <w:rFonts w:cstheme="minorHAnsi"/>
              </w:rPr>
            </w:pPr>
            <w:r>
              <w:rPr>
                <w:rFonts w:cstheme="minorHAnsi"/>
              </w:rPr>
              <w:t>Q119</w:t>
            </w:r>
          </w:p>
        </w:tc>
      </w:tr>
      <w:tr w:rsidR="003A5702" w14:paraId="1A7B0121" w14:textId="77777777" w:rsidTr="008515F1">
        <w:trPr>
          <w:trHeight w:val="620"/>
        </w:trPr>
        <w:tc>
          <w:tcPr>
            <w:tcW w:w="1813" w:type="dxa"/>
          </w:tcPr>
          <w:p w14:paraId="04936D00" w14:textId="1E0C10C6" w:rsidR="003A5702" w:rsidRDefault="008F28A5" w:rsidP="003A5702">
            <w:pPr>
              <w:pStyle w:val="NoSpacing"/>
              <w:rPr>
                <w:rFonts w:cstheme="minorHAnsi"/>
              </w:rPr>
            </w:pPr>
            <w:ins w:id="150" w:author="Samantha Rowe" w:date="2024-09-24T15:50:00Z" w16du:dateUtc="2024-09-24T19:50:00Z">
              <w:r>
                <w:rPr>
                  <w:rFonts w:cstheme="minorHAnsi"/>
                </w:rPr>
                <w:t>Attribute 2.</w:t>
              </w:r>
              <w:r>
                <w:rPr>
                  <w:rFonts w:cstheme="minorHAnsi"/>
                </w:rPr>
                <w:t>5</w:t>
              </w:r>
            </w:ins>
            <w:del w:id="151" w:author="Samantha Rowe" w:date="2024-09-24T15:50:00Z" w16du:dateUtc="2024-09-24T19:50:00Z">
              <w:r w:rsidR="003A5702" w:rsidDel="008F28A5">
                <w:rPr>
                  <w:rFonts w:cstheme="minorHAnsi"/>
                </w:rPr>
                <w:delText>Dimension 2</w:delText>
              </w:r>
            </w:del>
            <w:ins w:id="152" w:author="Samantha Rowe" w:date="2024-09-24T16:41:00Z" w16du:dateUtc="2024-09-24T20:41:00Z">
              <w:r w:rsidR="001D7D4E">
                <w:rPr>
                  <w:rFonts w:cstheme="minorHAnsi"/>
                </w:rPr>
                <w:t>.</w:t>
              </w:r>
            </w:ins>
            <w:del w:id="153" w:author="Samantha Rowe" w:date="2024-09-24T16:41:00Z" w16du:dateUtc="2024-09-24T20:41:00Z">
              <w:r w:rsidR="003A5702" w:rsidDel="001D7D4E">
                <w:rPr>
                  <w:rFonts w:cstheme="minorHAnsi"/>
                </w:rPr>
                <w:delText>:</w:delText>
              </w:r>
            </w:del>
          </w:p>
          <w:p w14:paraId="415C51CE" w14:textId="38527F6A" w:rsidR="003A5702" w:rsidRDefault="003A5702" w:rsidP="003A5702">
            <w:pPr>
              <w:pStyle w:val="NoSpacing"/>
              <w:rPr>
                <w:rFonts w:cstheme="minorHAnsi"/>
              </w:rPr>
            </w:pPr>
            <w:r>
              <w:rPr>
                <w:rFonts w:cstheme="minorHAnsi"/>
              </w:rPr>
              <w:t>Social support</w:t>
            </w:r>
          </w:p>
        </w:tc>
        <w:tc>
          <w:tcPr>
            <w:tcW w:w="5580" w:type="dxa"/>
          </w:tcPr>
          <w:p w14:paraId="0DBB1FE9" w14:textId="610481A1" w:rsidR="003A5702" w:rsidRDefault="003A5702">
            <w:pPr>
              <w:pStyle w:val="NoSpacing"/>
              <w:numPr>
                <w:ilvl w:val="1"/>
                <w:numId w:val="20"/>
              </w:numPr>
              <w:ind w:left="216" w:hanging="216"/>
              <w:rPr>
                <w:rFonts w:cstheme="minorHAnsi"/>
              </w:rPr>
            </w:pPr>
            <w:r>
              <w:rPr>
                <w:rFonts w:cstheme="minorHAnsi"/>
              </w:rPr>
              <w:t xml:space="preserve">No HHFA indicator. Question developed by </w:t>
            </w:r>
            <w:proofErr w:type="gramStart"/>
            <w:r>
              <w:rPr>
                <w:rFonts w:cstheme="minorHAnsi"/>
              </w:rPr>
              <w:t>WHO.*</w:t>
            </w:r>
            <w:proofErr w:type="gramEnd"/>
          </w:p>
        </w:tc>
        <w:tc>
          <w:tcPr>
            <w:tcW w:w="1885" w:type="dxa"/>
          </w:tcPr>
          <w:p w14:paraId="5EC3D97A" w14:textId="3139FE37" w:rsidR="003A5702" w:rsidRPr="00C47B45" w:rsidRDefault="003A5702" w:rsidP="003A5702">
            <w:pPr>
              <w:pStyle w:val="NoSpacing"/>
              <w:rPr>
                <w:rFonts w:cstheme="minorHAnsi"/>
              </w:rPr>
            </w:pPr>
            <w:r>
              <w:rPr>
                <w:rFonts w:cstheme="minorHAnsi"/>
              </w:rPr>
              <w:t>Q129</w:t>
            </w:r>
          </w:p>
        </w:tc>
      </w:tr>
      <w:tr w:rsidR="003A5702" w14:paraId="2A358027" w14:textId="77777777" w:rsidTr="00FF4D92">
        <w:tc>
          <w:tcPr>
            <w:tcW w:w="1813" w:type="dxa"/>
          </w:tcPr>
          <w:p w14:paraId="51B82C32" w14:textId="0C2A00D3" w:rsidR="003A5702" w:rsidRDefault="008F28A5" w:rsidP="003A5702">
            <w:pPr>
              <w:pStyle w:val="NoSpacing"/>
              <w:rPr>
                <w:rFonts w:cstheme="minorHAnsi"/>
              </w:rPr>
            </w:pPr>
            <w:ins w:id="154" w:author="Samantha Rowe" w:date="2024-09-24T15:50:00Z" w16du:dateUtc="2024-09-24T19:50:00Z">
              <w:r>
                <w:rPr>
                  <w:rFonts w:cstheme="minorHAnsi"/>
                </w:rPr>
                <w:t>Attribute 2.</w:t>
              </w:r>
              <w:r>
                <w:rPr>
                  <w:rFonts w:cstheme="minorHAnsi"/>
                </w:rPr>
                <w:t>6</w:t>
              </w:r>
            </w:ins>
            <w:del w:id="155" w:author="Samantha Rowe" w:date="2024-09-24T15:50:00Z" w16du:dateUtc="2024-09-24T19:50:00Z">
              <w:r w:rsidR="003A5702" w:rsidDel="008F28A5">
                <w:rPr>
                  <w:rFonts w:cstheme="minorHAnsi"/>
                </w:rPr>
                <w:delText>Dimension 2</w:delText>
              </w:r>
            </w:del>
            <w:ins w:id="156" w:author="Samantha Rowe" w:date="2024-09-24T16:41:00Z" w16du:dateUtc="2024-09-24T20:41:00Z">
              <w:r w:rsidR="001D7D4E">
                <w:rPr>
                  <w:rFonts w:cstheme="minorHAnsi"/>
                </w:rPr>
                <w:t>.</w:t>
              </w:r>
            </w:ins>
            <w:del w:id="157" w:author="Samantha Rowe" w:date="2024-09-24T16:41:00Z" w16du:dateUtc="2024-09-24T20:41:00Z">
              <w:r w:rsidR="003A5702" w:rsidDel="001D7D4E">
                <w:rPr>
                  <w:rFonts w:cstheme="minorHAnsi"/>
                </w:rPr>
                <w:delText>:</w:delText>
              </w:r>
            </w:del>
            <w:r w:rsidR="003A5702">
              <w:rPr>
                <w:rFonts w:cstheme="minorHAnsi"/>
              </w:rPr>
              <w:t xml:space="preserve"> HW told diagnosis</w:t>
            </w:r>
          </w:p>
          <w:p w14:paraId="7B5F39FC" w14:textId="4E99EAE9" w:rsidR="00AF15A2" w:rsidRPr="00AF15A2" w:rsidRDefault="00AF15A2" w:rsidP="003A5702">
            <w:pPr>
              <w:pStyle w:val="NoSpacing"/>
              <w:rPr>
                <w:rFonts w:cstheme="minorHAnsi"/>
                <w:sz w:val="10"/>
                <w:szCs w:val="10"/>
              </w:rPr>
            </w:pPr>
            <w:r w:rsidRPr="00AF15A2">
              <w:rPr>
                <w:rFonts w:cstheme="minorHAnsi"/>
                <w:sz w:val="10"/>
                <w:szCs w:val="10"/>
              </w:rPr>
              <w:t xml:space="preserve"> </w:t>
            </w:r>
          </w:p>
        </w:tc>
        <w:tc>
          <w:tcPr>
            <w:tcW w:w="5580" w:type="dxa"/>
          </w:tcPr>
          <w:p w14:paraId="0F40784E" w14:textId="4F5A2DBC" w:rsidR="003A5702" w:rsidRDefault="003A5702">
            <w:pPr>
              <w:pStyle w:val="NoSpacing"/>
              <w:numPr>
                <w:ilvl w:val="1"/>
                <w:numId w:val="20"/>
              </w:numPr>
              <w:ind w:left="216" w:hanging="216"/>
              <w:rPr>
                <w:rFonts w:cstheme="minorHAnsi"/>
              </w:rPr>
            </w:pPr>
            <w:r>
              <w:rPr>
                <w:rFonts w:cstheme="minorHAnsi"/>
              </w:rPr>
              <w:t>No HHFA indicator. Question developed by GF t-HFA team.</w:t>
            </w:r>
          </w:p>
        </w:tc>
        <w:tc>
          <w:tcPr>
            <w:tcW w:w="1885" w:type="dxa"/>
          </w:tcPr>
          <w:p w14:paraId="3753F046" w14:textId="61196778" w:rsidR="003A5702" w:rsidRPr="00C47B45" w:rsidRDefault="003A5702" w:rsidP="003A5702">
            <w:pPr>
              <w:pStyle w:val="NoSpacing"/>
              <w:rPr>
                <w:rFonts w:cstheme="minorHAnsi"/>
              </w:rPr>
            </w:pPr>
            <w:r>
              <w:rPr>
                <w:rFonts w:cstheme="minorHAnsi"/>
              </w:rPr>
              <w:t>D003</w:t>
            </w:r>
          </w:p>
        </w:tc>
      </w:tr>
      <w:tr w:rsidR="003A5702" w14:paraId="29C1655F" w14:textId="77777777" w:rsidTr="008515F1">
        <w:trPr>
          <w:trHeight w:val="881"/>
        </w:trPr>
        <w:tc>
          <w:tcPr>
            <w:tcW w:w="1813" w:type="dxa"/>
          </w:tcPr>
          <w:p w14:paraId="2CE494FA" w14:textId="70F54FD4" w:rsidR="003A5702" w:rsidRDefault="008F28A5" w:rsidP="003A5702">
            <w:pPr>
              <w:pStyle w:val="NoSpacing"/>
              <w:rPr>
                <w:rFonts w:cstheme="minorHAnsi"/>
              </w:rPr>
            </w:pPr>
            <w:ins w:id="158" w:author="Samantha Rowe" w:date="2024-09-24T15:50:00Z" w16du:dateUtc="2024-09-24T19:50:00Z">
              <w:r>
                <w:rPr>
                  <w:rFonts w:cstheme="minorHAnsi"/>
                </w:rPr>
                <w:lastRenderedPageBreak/>
                <w:t>Attribute 2.</w:t>
              </w:r>
              <w:r>
                <w:rPr>
                  <w:rFonts w:cstheme="minorHAnsi"/>
                </w:rPr>
                <w:t>7</w:t>
              </w:r>
            </w:ins>
            <w:del w:id="159" w:author="Samantha Rowe" w:date="2024-09-24T15:50:00Z" w16du:dateUtc="2024-09-24T19:50:00Z">
              <w:r w:rsidR="003A5702" w:rsidDel="008F28A5">
                <w:rPr>
                  <w:rFonts w:cstheme="minorHAnsi"/>
                </w:rPr>
                <w:delText>Dimension 2</w:delText>
              </w:r>
            </w:del>
            <w:ins w:id="160" w:author="Samantha Rowe" w:date="2024-09-24T16:41:00Z" w16du:dateUtc="2024-09-24T20:41:00Z">
              <w:r w:rsidR="001D7D4E">
                <w:rPr>
                  <w:rFonts w:cstheme="minorHAnsi"/>
                </w:rPr>
                <w:t>.</w:t>
              </w:r>
            </w:ins>
            <w:del w:id="161" w:author="Samantha Rowe" w:date="2024-09-24T16:41:00Z" w16du:dateUtc="2024-09-24T20:41:00Z">
              <w:r w:rsidR="003A5702" w:rsidDel="001D7D4E">
                <w:rPr>
                  <w:rFonts w:cstheme="minorHAnsi"/>
                </w:rPr>
                <w:delText>:</w:delText>
              </w:r>
            </w:del>
            <w:r w:rsidR="003A5702">
              <w:rPr>
                <w:rFonts w:cstheme="minorHAnsi"/>
              </w:rPr>
              <w:t xml:space="preserve"> Patient recalled danger sign</w:t>
            </w:r>
          </w:p>
        </w:tc>
        <w:tc>
          <w:tcPr>
            <w:tcW w:w="5580" w:type="dxa"/>
          </w:tcPr>
          <w:p w14:paraId="583407C5" w14:textId="1A9277BB" w:rsidR="003A5702" w:rsidRDefault="003A5702">
            <w:pPr>
              <w:pStyle w:val="NoSpacing"/>
              <w:numPr>
                <w:ilvl w:val="1"/>
                <w:numId w:val="20"/>
              </w:numPr>
              <w:ind w:left="216" w:hanging="216"/>
              <w:rPr>
                <w:rFonts w:cstheme="minorHAnsi"/>
              </w:rPr>
            </w:pPr>
            <w:r>
              <w:rPr>
                <w:rFonts w:cstheme="minorHAnsi"/>
              </w:rPr>
              <w:t>No HHFA indicator. Question developed by GF t-HFA team.</w:t>
            </w:r>
          </w:p>
        </w:tc>
        <w:tc>
          <w:tcPr>
            <w:tcW w:w="1885" w:type="dxa"/>
          </w:tcPr>
          <w:p w14:paraId="5F1AFF4F" w14:textId="093D2811" w:rsidR="003A5702" w:rsidRPr="00C47B45" w:rsidRDefault="003A5702" w:rsidP="003A5702">
            <w:pPr>
              <w:pStyle w:val="NoSpacing"/>
              <w:rPr>
                <w:rFonts w:cstheme="minorHAnsi"/>
              </w:rPr>
            </w:pPr>
            <w:r>
              <w:rPr>
                <w:rFonts w:cstheme="minorHAnsi"/>
              </w:rPr>
              <w:t>D004 and D005</w:t>
            </w:r>
          </w:p>
        </w:tc>
      </w:tr>
      <w:tr w:rsidR="003A5702" w14:paraId="1DC738CC" w14:textId="77777777" w:rsidTr="008515F1">
        <w:trPr>
          <w:trHeight w:val="620"/>
        </w:trPr>
        <w:tc>
          <w:tcPr>
            <w:tcW w:w="1813" w:type="dxa"/>
          </w:tcPr>
          <w:p w14:paraId="4F91220E" w14:textId="3F145A34" w:rsidR="003A5702" w:rsidRDefault="008F28A5" w:rsidP="003A5702">
            <w:pPr>
              <w:pStyle w:val="NoSpacing"/>
              <w:rPr>
                <w:rFonts w:cstheme="minorHAnsi"/>
              </w:rPr>
            </w:pPr>
            <w:ins w:id="162" w:author="Samantha Rowe" w:date="2024-09-24T15:50:00Z" w16du:dateUtc="2024-09-24T19:50:00Z">
              <w:r>
                <w:rPr>
                  <w:rFonts w:cstheme="minorHAnsi"/>
                </w:rPr>
                <w:t>Attribute 2.</w:t>
              </w:r>
              <w:r>
                <w:rPr>
                  <w:rFonts w:cstheme="minorHAnsi"/>
                </w:rPr>
                <w:t>8</w:t>
              </w:r>
            </w:ins>
            <w:del w:id="163" w:author="Samantha Rowe" w:date="2024-09-24T15:50:00Z" w16du:dateUtc="2024-09-24T19:50:00Z">
              <w:r w:rsidR="003A5702" w:rsidDel="008F28A5">
                <w:rPr>
                  <w:rFonts w:cstheme="minorHAnsi"/>
                </w:rPr>
                <w:delText>Dimension 2</w:delText>
              </w:r>
            </w:del>
            <w:ins w:id="164" w:author="Samantha Rowe" w:date="2024-09-24T16:41:00Z" w16du:dateUtc="2024-09-24T20:41:00Z">
              <w:r w:rsidR="001D7D4E">
                <w:rPr>
                  <w:rFonts w:cstheme="minorHAnsi"/>
                </w:rPr>
                <w:t>.</w:t>
              </w:r>
            </w:ins>
            <w:del w:id="165" w:author="Samantha Rowe" w:date="2024-09-24T16:41:00Z" w16du:dateUtc="2024-09-24T20:41:00Z">
              <w:r w:rsidR="003A5702" w:rsidDel="001D7D4E">
                <w:rPr>
                  <w:rFonts w:cstheme="minorHAnsi"/>
                </w:rPr>
                <w:delText>:</w:delText>
              </w:r>
            </w:del>
            <w:r w:rsidR="003A5702">
              <w:rPr>
                <w:rFonts w:cstheme="minorHAnsi"/>
              </w:rPr>
              <w:t xml:space="preserve"> W</w:t>
            </w:r>
            <w:r w:rsidR="00D9271F">
              <w:rPr>
                <w:rFonts w:cstheme="minorHAnsi"/>
              </w:rPr>
              <w:t>orker</w:t>
            </w:r>
            <w:r w:rsidR="003A5702">
              <w:rPr>
                <w:rFonts w:cstheme="minorHAnsi"/>
              </w:rPr>
              <w:t xml:space="preserve"> rudeness</w:t>
            </w:r>
          </w:p>
        </w:tc>
        <w:tc>
          <w:tcPr>
            <w:tcW w:w="5580" w:type="dxa"/>
          </w:tcPr>
          <w:p w14:paraId="0DD44164" w14:textId="72841440" w:rsidR="003A5702" w:rsidRDefault="003A5702">
            <w:pPr>
              <w:pStyle w:val="NoSpacing"/>
              <w:numPr>
                <w:ilvl w:val="1"/>
                <w:numId w:val="20"/>
              </w:numPr>
              <w:ind w:left="216" w:hanging="216"/>
              <w:rPr>
                <w:rFonts w:cstheme="minorHAnsi"/>
              </w:rPr>
            </w:pPr>
            <w:r>
              <w:rPr>
                <w:rFonts w:cstheme="minorHAnsi"/>
              </w:rPr>
              <w:t>No HHFA indicator. Question developed by GF t-HFA team.</w:t>
            </w:r>
            <w:del w:id="166" w:author="Samantha Rowe" w:date="2024-09-24T16:32:00Z" w16du:dateUtc="2024-09-24T20:32:00Z">
              <w:r w:rsidDel="00AF15A2">
                <w:rPr>
                  <w:rFonts w:cstheme="minorHAnsi"/>
                </w:rPr>
                <w:delText>**</w:delText>
              </w:r>
            </w:del>
          </w:p>
        </w:tc>
        <w:tc>
          <w:tcPr>
            <w:tcW w:w="1885" w:type="dxa"/>
          </w:tcPr>
          <w:p w14:paraId="22DD45B0" w14:textId="4975F10F" w:rsidR="003A5702" w:rsidRPr="00C47B45" w:rsidRDefault="003A5702" w:rsidP="003A5702">
            <w:pPr>
              <w:pStyle w:val="NoSpacing"/>
              <w:rPr>
                <w:rFonts w:cstheme="minorHAnsi"/>
              </w:rPr>
            </w:pPr>
            <w:r>
              <w:rPr>
                <w:rFonts w:cstheme="minorHAnsi"/>
              </w:rPr>
              <w:t>D006</w:t>
            </w:r>
          </w:p>
        </w:tc>
      </w:tr>
      <w:tr w:rsidR="00364280" w14:paraId="15014F8F" w14:textId="77777777" w:rsidTr="008515F1">
        <w:trPr>
          <w:trHeight w:val="620"/>
        </w:trPr>
        <w:tc>
          <w:tcPr>
            <w:tcW w:w="1813" w:type="dxa"/>
          </w:tcPr>
          <w:p w14:paraId="640BD7F1" w14:textId="679EC11C" w:rsidR="00364280" w:rsidRDefault="008F28A5" w:rsidP="003A5702">
            <w:pPr>
              <w:pStyle w:val="NoSpacing"/>
              <w:rPr>
                <w:rFonts w:cstheme="minorHAnsi"/>
              </w:rPr>
            </w:pPr>
            <w:ins w:id="167" w:author="Samantha Rowe" w:date="2024-09-24T15:50:00Z" w16du:dateUtc="2024-09-24T19:50:00Z">
              <w:r>
                <w:rPr>
                  <w:rFonts w:cstheme="minorHAnsi"/>
                </w:rPr>
                <w:t>Attribute 2.</w:t>
              </w:r>
              <w:r>
                <w:rPr>
                  <w:rFonts w:cstheme="minorHAnsi"/>
                </w:rPr>
                <w:t>9</w:t>
              </w:r>
            </w:ins>
            <w:del w:id="168" w:author="Samantha Rowe" w:date="2024-09-24T15:50:00Z" w16du:dateUtc="2024-09-24T19:50:00Z">
              <w:r w:rsidR="009D3334" w:rsidDel="008F28A5">
                <w:rPr>
                  <w:rFonts w:cstheme="minorHAnsi"/>
                </w:rPr>
                <w:delText>Dimension 2</w:delText>
              </w:r>
            </w:del>
            <w:ins w:id="169" w:author="Samantha Rowe" w:date="2024-09-24T16:41:00Z" w16du:dateUtc="2024-09-24T20:41:00Z">
              <w:r w:rsidR="001D7D4E">
                <w:rPr>
                  <w:rFonts w:cstheme="minorHAnsi"/>
                </w:rPr>
                <w:t>.</w:t>
              </w:r>
            </w:ins>
            <w:del w:id="170" w:author="Samantha Rowe" w:date="2024-09-24T16:41:00Z" w16du:dateUtc="2024-09-24T20:41:00Z">
              <w:r w:rsidR="009D3334" w:rsidDel="001D7D4E">
                <w:rPr>
                  <w:rFonts w:cstheme="minorHAnsi"/>
                </w:rPr>
                <w:delText>:</w:delText>
              </w:r>
            </w:del>
            <w:r w:rsidR="009D3334">
              <w:rPr>
                <w:rFonts w:cstheme="minorHAnsi"/>
              </w:rPr>
              <w:t xml:space="preserve"> Multiple factors</w:t>
            </w:r>
          </w:p>
        </w:tc>
        <w:tc>
          <w:tcPr>
            <w:tcW w:w="5580" w:type="dxa"/>
          </w:tcPr>
          <w:p w14:paraId="35682603" w14:textId="17BCEB65" w:rsidR="00364280" w:rsidRDefault="009D3334">
            <w:pPr>
              <w:pStyle w:val="NoSpacing"/>
              <w:numPr>
                <w:ilvl w:val="1"/>
                <w:numId w:val="20"/>
              </w:numPr>
              <w:ind w:left="216" w:hanging="216"/>
              <w:rPr>
                <w:rFonts w:cstheme="minorHAnsi"/>
              </w:rPr>
            </w:pPr>
            <w:r>
              <w:rPr>
                <w:rFonts w:cstheme="minorHAnsi"/>
              </w:rPr>
              <w:t>No HHFA indicator. Question developed by GF t-HFA team.</w:t>
            </w:r>
          </w:p>
        </w:tc>
        <w:tc>
          <w:tcPr>
            <w:tcW w:w="1885" w:type="dxa"/>
          </w:tcPr>
          <w:p w14:paraId="77871A1A" w14:textId="301C962A" w:rsidR="00364280" w:rsidRDefault="009D3334" w:rsidP="003A5702">
            <w:pPr>
              <w:pStyle w:val="NoSpacing"/>
              <w:rPr>
                <w:rFonts w:cstheme="minorHAnsi"/>
              </w:rPr>
            </w:pPr>
            <w:r>
              <w:rPr>
                <w:rFonts w:cstheme="minorHAnsi"/>
              </w:rPr>
              <w:t>D011</w:t>
            </w:r>
          </w:p>
        </w:tc>
      </w:tr>
    </w:tbl>
    <w:p w14:paraId="1DD19B7A" w14:textId="77777777" w:rsidR="00546F6B" w:rsidRDefault="00546F6B" w:rsidP="00546F6B">
      <w:pPr>
        <w:pStyle w:val="NoSpacing"/>
        <w:rPr>
          <w:rFonts w:cstheme="minorHAnsi"/>
        </w:rPr>
      </w:pPr>
    </w:p>
    <w:p w14:paraId="371678E6" w14:textId="6467A330" w:rsidR="00451B59" w:rsidRDefault="00546F6B" w:rsidP="00546F6B">
      <w:pPr>
        <w:pStyle w:val="NoSpacing"/>
        <w:rPr>
          <w:rFonts w:cstheme="minorHAnsi"/>
        </w:rPr>
      </w:pPr>
      <w:r>
        <w:rPr>
          <w:rFonts w:cstheme="minorHAnsi"/>
        </w:rPr>
        <w:t xml:space="preserve">* </w:t>
      </w:r>
      <w:r w:rsidR="00451B59">
        <w:rPr>
          <w:rFonts w:cstheme="minorHAnsi"/>
        </w:rPr>
        <w:t>Questions developed by WHO Special Program on Primary Health Care.</w:t>
      </w:r>
      <w:r>
        <w:rPr>
          <w:rFonts w:cstheme="minorHAnsi"/>
        </w:rPr>
        <w:t xml:space="preserve"> </w:t>
      </w:r>
      <w:r w:rsidR="00451B59">
        <w:rPr>
          <w:rFonts w:cstheme="minorHAnsi"/>
        </w:rPr>
        <w:t>“</w:t>
      </w:r>
      <w:r w:rsidR="00451B59" w:rsidRPr="00700BAD">
        <w:rPr>
          <w:rFonts w:cstheme="minorHAnsi"/>
          <w:i/>
          <w:iCs/>
        </w:rPr>
        <w:t>WHO (2023). Patient-reported experiences in primary care: Patient questionnaire.</w:t>
      </w:r>
      <w:r w:rsidR="00451B59">
        <w:rPr>
          <w:rFonts w:cstheme="minorHAnsi"/>
        </w:rPr>
        <w:t>”</w:t>
      </w:r>
      <w:r w:rsidR="00451B59" w:rsidRPr="0049645C">
        <w:rPr>
          <w:rFonts w:cstheme="minorHAnsi"/>
        </w:rPr>
        <w:t xml:space="preserve"> Draft. (Personal communication from Dirk </w:t>
      </w:r>
      <w:proofErr w:type="spellStart"/>
      <w:r w:rsidR="00451B59" w:rsidRPr="0049645C">
        <w:rPr>
          <w:rFonts w:cstheme="minorHAnsi"/>
        </w:rPr>
        <w:t>Horemans</w:t>
      </w:r>
      <w:proofErr w:type="spellEnd"/>
      <w:r w:rsidR="00451B59" w:rsidRPr="0049645C">
        <w:rPr>
          <w:rFonts w:cstheme="minorHAnsi"/>
        </w:rPr>
        <w:t xml:space="preserve"> on April 18, 2023).</w:t>
      </w:r>
    </w:p>
    <w:p w14:paraId="27B69D4A" w14:textId="0DB7395D" w:rsidR="00546F6B" w:rsidRDefault="00546F6B" w:rsidP="0049645C">
      <w:pPr>
        <w:pStyle w:val="NoSpacing"/>
        <w:rPr>
          <w:rFonts w:cstheme="minorHAnsi"/>
          <w:b/>
          <w:bCs/>
          <w:highlight w:val="yellow"/>
        </w:rPr>
      </w:pPr>
    </w:p>
    <w:p w14:paraId="492057A9" w14:textId="77777777" w:rsidR="006076EB" w:rsidRDefault="006076EB" w:rsidP="0049645C">
      <w:pPr>
        <w:pStyle w:val="NoSpacing"/>
        <w:rPr>
          <w:rFonts w:cstheme="minorHAnsi"/>
          <w:b/>
          <w:bCs/>
          <w:highlight w:val="yellow"/>
        </w:rPr>
      </w:pPr>
    </w:p>
    <w:p w14:paraId="43F79354" w14:textId="2BE9DD87" w:rsidR="000A2380" w:rsidRDefault="001E3F40" w:rsidP="0049645C">
      <w:pPr>
        <w:pStyle w:val="NoSpacing"/>
        <w:rPr>
          <w:rFonts w:cstheme="minorHAnsi"/>
          <w:b/>
          <w:bCs/>
        </w:rPr>
      </w:pPr>
      <w:r>
        <w:rPr>
          <w:rFonts w:cstheme="minorHAnsi"/>
          <w:b/>
          <w:bCs/>
        </w:rPr>
        <w:t>A</w:t>
      </w:r>
      <w:r w:rsidR="0049645C" w:rsidRPr="000A2380">
        <w:rPr>
          <w:rFonts w:cstheme="minorHAnsi"/>
          <w:b/>
          <w:bCs/>
        </w:rPr>
        <w:t>nalysis method</w:t>
      </w:r>
    </w:p>
    <w:p w14:paraId="4061FEA2" w14:textId="10390F6F" w:rsidR="0049645C" w:rsidRDefault="0049645C" w:rsidP="0049645C">
      <w:pPr>
        <w:pStyle w:val="NoSpacing"/>
        <w:rPr>
          <w:rFonts w:cstheme="minorHAnsi"/>
        </w:rPr>
      </w:pPr>
      <w:r w:rsidRPr="000A2380">
        <w:rPr>
          <w:rFonts w:cstheme="minorHAnsi"/>
        </w:rPr>
        <w:t>T</w:t>
      </w:r>
      <w:r w:rsidR="003379EC" w:rsidRPr="000A2380">
        <w:rPr>
          <w:rFonts w:cstheme="minorHAnsi"/>
        </w:rPr>
        <w:t>he method must</w:t>
      </w:r>
      <w:r w:rsidRPr="000A2380">
        <w:rPr>
          <w:rFonts w:cstheme="minorHAnsi"/>
        </w:rPr>
        <w:t xml:space="preserve"> account for the differing number of attributes that </w:t>
      </w:r>
      <w:r w:rsidR="003379EC" w:rsidRPr="000A2380">
        <w:rPr>
          <w:rFonts w:cstheme="minorHAnsi"/>
        </w:rPr>
        <w:t xml:space="preserve">could </w:t>
      </w:r>
      <w:r w:rsidRPr="000A2380">
        <w:rPr>
          <w:rFonts w:cstheme="minorHAnsi"/>
        </w:rPr>
        <w:t>apply to a given facility (e.g., not all facilities provide ANC and HIV</w:t>
      </w:r>
      <w:r w:rsidR="003379EC" w:rsidRPr="000A2380">
        <w:rPr>
          <w:rFonts w:cstheme="minorHAnsi"/>
        </w:rPr>
        <w:t xml:space="preserve"> services</w:t>
      </w:r>
      <w:r w:rsidRPr="000A2380">
        <w:rPr>
          <w:rFonts w:cstheme="minorHAnsi"/>
        </w:rPr>
        <w:t>)</w:t>
      </w:r>
      <w:r w:rsidR="00B862DE">
        <w:rPr>
          <w:rFonts w:cstheme="minorHAnsi"/>
        </w:rPr>
        <w:t xml:space="preserve">, the </w:t>
      </w:r>
      <w:r w:rsidR="00E9163E">
        <w:rPr>
          <w:rFonts w:cstheme="minorHAnsi"/>
        </w:rPr>
        <w:t xml:space="preserve">differing </w:t>
      </w:r>
      <w:r w:rsidR="00B862DE">
        <w:rPr>
          <w:rFonts w:cstheme="minorHAnsi"/>
        </w:rPr>
        <w:t xml:space="preserve">number of clients for whom data were collected at a given facility (e.g., it might not be possible to complete </w:t>
      </w:r>
      <w:r w:rsidR="00E9163E">
        <w:rPr>
          <w:rFonts w:cstheme="minorHAnsi"/>
        </w:rPr>
        <w:t xml:space="preserve">five </w:t>
      </w:r>
      <w:r w:rsidR="00B862DE">
        <w:rPr>
          <w:rFonts w:cstheme="minorHAnsi"/>
        </w:rPr>
        <w:t>exit interviews), and missing data (e.g., a client might r</w:t>
      </w:r>
      <w:r w:rsidR="00E9163E">
        <w:rPr>
          <w:rFonts w:cstheme="minorHAnsi"/>
        </w:rPr>
        <w:t>e</w:t>
      </w:r>
      <w:r w:rsidR="00B862DE">
        <w:rPr>
          <w:rFonts w:cstheme="minorHAnsi"/>
        </w:rPr>
        <w:t>spond “don’t know” to a question during the exit interview)</w:t>
      </w:r>
      <w:r w:rsidRPr="000A2380">
        <w:rPr>
          <w:rFonts w:cstheme="minorHAnsi"/>
        </w:rPr>
        <w:t xml:space="preserve">. </w:t>
      </w:r>
      <w:r w:rsidR="00E9163E">
        <w:rPr>
          <w:rFonts w:cstheme="minorHAnsi"/>
        </w:rPr>
        <w:t>For a given client record or exit interview, e</w:t>
      </w:r>
      <w:r w:rsidRPr="000A2380">
        <w:rPr>
          <w:rFonts w:cstheme="minorHAnsi"/>
        </w:rPr>
        <w:t xml:space="preserve">ach </w:t>
      </w:r>
      <w:r w:rsidR="00E31B34">
        <w:rPr>
          <w:rFonts w:cstheme="minorHAnsi"/>
        </w:rPr>
        <w:t>question</w:t>
      </w:r>
      <w:r w:rsidRPr="000A2380">
        <w:rPr>
          <w:rFonts w:cstheme="minorHAnsi"/>
        </w:rPr>
        <w:t xml:space="preserve"> is scored on a scale of 0–100</w:t>
      </w:r>
      <w:r w:rsidR="00322FD6">
        <w:rPr>
          <w:rFonts w:cstheme="minorHAnsi"/>
        </w:rPr>
        <w:t xml:space="preserve"> </w:t>
      </w:r>
      <w:r w:rsidR="00322FD6" w:rsidRPr="000A2380">
        <w:rPr>
          <w:rFonts w:cstheme="minorHAnsi"/>
        </w:rPr>
        <w:t>(a higher score means better quality)</w:t>
      </w:r>
      <w:r w:rsidRPr="000A2380">
        <w:rPr>
          <w:rFonts w:cstheme="minorHAnsi"/>
        </w:rPr>
        <w:t>. Binary items (e.g., did a pregnant woman get at least 1 dose of IPTp?) get a value of "100" if the service was provided or a "0" if the service was not provided.</w:t>
      </w:r>
      <w:r w:rsidR="009A1D85">
        <w:rPr>
          <w:rFonts w:cstheme="minorHAnsi"/>
        </w:rPr>
        <w:t xml:space="preserve"> For the </w:t>
      </w:r>
      <w:r w:rsidR="00E9163E">
        <w:rPr>
          <w:rFonts w:cstheme="minorHAnsi"/>
        </w:rPr>
        <w:t xml:space="preserve">exit interview </w:t>
      </w:r>
      <w:r w:rsidR="009A1D85">
        <w:rPr>
          <w:rFonts w:cstheme="minorHAnsi"/>
        </w:rPr>
        <w:t>question on whether the client was treated rudely</w:t>
      </w:r>
      <w:r w:rsidR="009A1D85" w:rsidRPr="009A1D85">
        <w:t xml:space="preserve"> </w:t>
      </w:r>
      <w:r w:rsidR="009A1D85">
        <w:t>(</w:t>
      </w:r>
      <w:r w:rsidR="009A1D85" w:rsidRPr="009A1D85">
        <w:rPr>
          <w:rFonts w:cstheme="minorHAnsi"/>
        </w:rPr>
        <w:t>shouted at</w:t>
      </w:r>
      <w:r w:rsidR="009A1D85">
        <w:rPr>
          <w:rFonts w:cstheme="minorHAnsi"/>
        </w:rPr>
        <w:t>,</w:t>
      </w:r>
      <w:r w:rsidR="009A1D85" w:rsidRPr="009A1D85">
        <w:rPr>
          <w:rFonts w:cstheme="minorHAnsi"/>
        </w:rPr>
        <w:t xml:space="preserve"> scolded, insulted,</w:t>
      </w:r>
      <w:r w:rsidR="009A1D85">
        <w:rPr>
          <w:rFonts w:cstheme="minorHAnsi"/>
        </w:rPr>
        <w:t xml:space="preserve"> or</w:t>
      </w:r>
      <w:r w:rsidR="009A1D85" w:rsidRPr="009A1D85">
        <w:rPr>
          <w:rFonts w:cstheme="minorHAnsi"/>
        </w:rPr>
        <w:t xml:space="preserve"> threatened</w:t>
      </w:r>
      <w:r w:rsidR="009A1D85">
        <w:rPr>
          <w:rFonts w:cstheme="minorHAnsi"/>
        </w:rPr>
        <w:t xml:space="preserve">), the </w:t>
      </w:r>
      <w:r w:rsidR="00E9163E">
        <w:rPr>
          <w:rFonts w:cstheme="minorHAnsi"/>
        </w:rPr>
        <w:t>attribute gets</w:t>
      </w:r>
      <w:r w:rsidR="009A1D85">
        <w:rPr>
          <w:rFonts w:cstheme="minorHAnsi"/>
        </w:rPr>
        <w:t xml:space="preserve"> a score of “0” if the client was treated rudely or “100” if not treated rudely.</w:t>
      </w:r>
      <w:r w:rsidR="00BE0BC7">
        <w:rPr>
          <w:rFonts w:cstheme="minorHAnsi"/>
        </w:rPr>
        <w:t xml:space="preserve"> </w:t>
      </w:r>
      <w:bookmarkStart w:id="171" w:name="_Hlk164271131"/>
      <w:r w:rsidR="00BE0BC7">
        <w:rPr>
          <w:rFonts w:cstheme="minorHAnsi"/>
        </w:rPr>
        <w:t xml:space="preserve">For exit interview questions on danger signs, the score is “100” if the patient responds “YES” that the HW mentioned a danger sign (question D004) </w:t>
      </w:r>
      <w:r w:rsidR="00BE0BC7" w:rsidRPr="000A4B06">
        <w:rPr>
          <w:rFonts w:cstheme="minorHAnsi"/>
          <w:b/>
          <w:bCs/>
          <w:u w:val="single"/>
        </w:rPr>
        <w:t>and</w:t>
      </w:r>
      <w:r w:rsidR="00BE0BC7">
        <w:rPr>
          <w:rFonts w:cstheme="minorHAnsi"/>
        </w:rPr>
        <w:t xml:space="preserve"> the patient recalls a danger sign (question D005, responses 1–7); </w:t>
      </w:r>
      <w:r w:rsidR="00CF2E17">
        <w:rPr>
          <w:rFonts w:cstheme="minorHAnsi"/>
        </w:rPr>
        <w:t xml:space="preserve">but </w:t>
      </w:r>
      <w:r w:rsidR="00BE0BC7">
        <w:rPr>
          <w:rFonts w:cstheme="minorHAnsi"/>
        </w:rPr>
        <w:t xml:space="preserve">the score is “0” if </w:t>
      </w:r>
      <w:r w:rsidR="00BE0BC7" w:rsidRPr="000A4B06">
        <w:rPr>
          <w:rFonts w:cstheme="minorHAnsi"/>
          <w:b/>
          <w:bCs/>
          <w:u w:val="single"/>
        </w:rPr>
        <w:t>either</w:t>
      </w:r>
      <w:r w:rsidR="00BE0BC7">
        <w:rPr>
          <w:rFonts w:cstheme="minorHAnsi"/>
        </w:rPr>
        <w:t xml:space="preserve"> the patient responds that the HW did not mention a danger sign (“NO” to question D004) </w:t>
      </w:r>
      <w:r w:rsidR="00BE0BC7" w:rsidRPr="000A4B06">
        <w:rPr>
          <w:rFonts w:cstheme="minorHAnsi"/>
          <w:b/>
          <w:bCs/>
          <w:u w:val="single"/>
        </w:rPr>
        <w:t>or</w:t>
      </w:r>
      <w:r w:rsidR="00BE0BC7">
        <w:rPr>
          <w:rFonts w:cstheme="minorHAnsi"/>
        </w:rPr>
        <w:t xml:space="preserve"> the patient cannot recall it (“DON’T KNOW” to question D005).</w:t>
      </w:r>
      <w:r w:rsidR="00EC6B29">
        <w:rPr>
          <w:rFonts w:cstheme="minorHAnsi"/>
        </w:rPr>
        <w:t xml:space="preserve"> </w:t>
      </w:r>
      <w:bookmarkStart w:id="172" w:name="_Hlk164273272"/>
      <w:r w:rsidR="00EC6B29">
        <w:rPr>
          <w:rFonts w:cstheme="minorHAnsi"/>
        </w:rPr>
        <w:t xml:space="preserve">For the exit interview question on key challenges/issues (question D011), the score is “100” if none of the key challenges/issues are reported (i.e., none of the response options “A” to “H” are mentioned), and the score is “0” if at least one key challenge/issue is reported (i.e., at least one of the response options “A” to “H” is mentioned). If the only response is “OTHER” (i.e., “J”) </w:t>
      </w:r>
      <w:r w:rsidR="00EC6B29" w:rsidRPr="00F65222">
        <w:rPr>
          <w:rFonts w:cstheme="minorHAnsi"/>
          <w:b/>
          <w:bCs/>
          <w:u w:val="single"/>
        </w:rPr>
        <w:t>and</w:t>
      </w:r>
      <w:r w:rsidR="00EC6B29">
        <w:rPr>
          <w:rFonts w:cstheme="minorHAnsi"/>
        </w:rPr>
        <w:t xml:space="preserve"> the response specified in “J1” is a challenge or issue (e.g., “</w:t>
      </w:r>
      <w:r w:rsidR="007A005D">
        <w:rPr>
          <w:rFonts w:cstheme="minorHAnsi"/>
        </w:rPr>
        <w:t>I could not communicate with the h</w:t>
      </w:r>
      <w:r w:rsidR="00EC6B29">
        <w:rPr>
          <w:rFonts w:cstheme="minorHAnsi"/>
        </w:rPr>
        <w:t>eal</w:t>
      </w:r>
      <w:r w:rsidR="007A005D">
        <w:rPr>
          <w:rFonts w:cstheme="minorHAnsi"/>
        </w:rPr>
        <w:t xml:space="preserve">th worker because he did not speak my </w:t>
      </w:r>
      <w:proofErr w:type="gramStart"/>
      <w:r w:rsidR="007A005D">
        <w:rPr>
          <w:rFonts w:cstheme="minorHAnsi"/>
        </w:rPr>
        <w:t>language“</w:t>
      </w:r>
      <w:proofErr w:type="gramEnd"/>
      <w:r w:rsidR="007A005D">
        <w:rPr>
          <w:rFonts w:cstheme="minorHAnsi"/>
        </w:rPr>
        <w:t xml:space="preserve">), then the score is “0”. If the only response is “OTHER” (i.e., “J”) </w:t>
      </w:r>
      <w:r w:rsidR="007A005D" w:rsidRPr="00F65222">
        <w:rPr>
          <w:rFonts w:cstheme="minorHAnsi"/>
          <w:b/>
          <w:bCs/>
          <w:u w:val="single"/>
        </w:rPr>
        <w:t>and</w:t>
      </w:r>
      <w:r w:rsidR="007A005D">
        <w:rPr>
          <w:rFonts w:cstheme="minorHAnsi"/>
        </w:rPr>
        <w:t xml:space="preserve"> the response specified in “J1” indicates that there are no challenges or issues (e.g., “My visit went well. I cannot think of any </w:t>
      </w:r>
      <w:proofErr w:type="gramStart"/>
      <w:r w:rsidR="007A005D">
        <w:rPr>
          <w:rFonts w:cstheme="minorHAnsi"/>
        </w:rPr>
        <w:t>problems.“</w:t>
      </w:r>
      <w:proofErr w:type="gramEnd"/>
      <w:r w:rsidR="007A005D">
        <w:rPr>
          <w:rFonts w:cstheme="minorHAnsi"/>
        </w:rPr>
        <w:t>), then the score is “100”</w:t>
      </w:r>
      <w:r w:rsidR="00EC6B29">
        <w:rPr>
          <w:rFonts w:cstheme="minorHAnsi"/>
        </w:rPr>
        <w:t>.</w:t>
      </w:r>
      <w:bookmarkEnd w:id="172"/>
      <w:r w:rsidRPr="000A2380">
        <w:rPr>
          <w:rFonts w:cstheme="minorHAnsi"/>
        </w:rPr>
        <w:t xml:space="preserve"> </w:t>
      </w:r>
      <w:bookmarkEnd w:id="171"/>
      <w:r w:rsidRPr="000A2380">
        <w:rPr>
          <w:rFonts w:cstheme="minorHAnsi"/>
        </w:rPr>
        <w:t xml:space="preserve">Likert-scale </w:t>
      </w:r>
      <w:r w:rsidR="00E31B34">
        <w:rPr>
          <w:rFonts w:cstheme="minorHAnsi"/>
        </w:rPr>
        <w:t>questions</w:t>
      </w:r>
      <w:r w:rsidRPr="000A2380">
        <w:rPr>
          <w:rFonts w:cstheme="minorHAnsi"/>
        </w:rPr>
        <w:t xml:space="preserve"> get a "0" for never, "25" for rarely, "50" for sometimes, "75" for often, or a "100" for always.</w:t>
      </w:r>
      <w:r w:rsidR="009463F5">
        <w:rPr>
          <w:rFonts w:cstheme="minorHAnsi"/>
        </w:rPr>
        <w:t xml:space="preserve"> </w:t>
      </w:r>
      <w:r w:rsidR="00E31B34">
        <w:rPr>
          <w:rFonts w:cstheme="minorHAnsi"/>
        </w:rPr>
        <w:t>For</w:t>
      </w:r>
      <w:r w:rsidR="009463F5">
        <w:rPr>
          <w:rFonts w:cstheme="minorHAnsi"/>
        </w:rPr>
        <w:t xml:space="preserve"> TB screening </w:t>
      </w:r>
      <w:r w:rsidR="007B2FF7">
        <w:rPr>
          <w:rFonts w:cstheme="minorHAnsi"/>
        </w:rPr>
        <w:t>in the</w:t>
      </w:r>
      <w:r w:rsidR="009463F5">
        <w:rPr>
          <w:rFonts w:cstheme="minorHAnsi"/>
        </w:rPr>
        <w:t xml:space="preserve"> ANC</w:t>
      </w:r>
      <w:r w:rsidR="007B2FF7">
        <w:rPr>
          <w:rFonts w:cstheme="minorHAnsi"/>
        </w:rPr>
        <w:t xml:space="preserve"> and ART record review</w:t>
      </w:r>
      <w:r w:rsidR="009463F5">
        <w:rPr>
          <w:rFonts w:cstheme="minorHAnsi"/>
        </w:rPr>
        <w:t xml:space="preserve">, </w:t>
      </w:r>
      <w:r w:rsidR="006870FA">
        <w:rPr>
          <w:rFonts w:cstheme="minorHAnsi"/>
        </w:rPr>
        <w:t xml:space="preserve">the score is “100” if all </w:t>
      </w:r>
      <w:r w:rsidR="009463F5">
        <w:rPr>
          <w:rFonts w:cstheme="minorHAnsi"/>
        </w:rPr>
        <w:t xml:space="preserve">four symptoms </w:t>
      </w:r>
      <w:r w:rsidR="006870FA">
        <w:rPr>
          <w:rFonts w:cstheme="minorHAnsi"/>
        </w:rPr>
        <w:t xml:space="preserve">are </w:t>
      </w:r>
      <w:r w:rsidR="009463F5">
        <w:rPr>
          <w:rFonts w:cstheme="minorHAnsi"/>
        </w:rPr>
        <w:t>recorded in the ANC record (current cough, fever, night sweats, and weight loss</w:t>
      </w:r>
      <w:r w:rsidR="006870FA">
        <w:rPr>
          <w:rFonts w:cstheme="minorHAnsi"/>
        </w:rPr>
        <w:t xml:space="preserve"> — each recorded as present or absent</w:t>
      </w:r>
      <w:r w:rsidR="009463F5">
        <w:rPr>
          <w:rFonts w:cstheme="minorHAnsi"/>
        </w:rPr>
        <w:t>);</w:t>
      </w:r>
      <w:r w:rsidR="006870FA">
        <w:rPr>
          <w:rFonts w:cstheme="minorHAnsi"/>
        </w:rPr>
        <w:t xml:space="preserve"> otherwise</w:t>
      </w:r>
      <w:r w:rsidR="009A1D85">
        <w:rPr>
          <w:rFonts w:cstheme="minorHAnsi"/>
        </w:rPr>
        <w:t>,</w:t>
      </w:r>
      <w:r w:rsidR="009463F5">
        <w:rPr>
          <w:rFonts w:cstheme="minorHAnsi"/>
        </w:rPr>
        <w:t xml:space="preserve"> the score</w:t>
      </w:r>
      <w:r w:rsidR="006870FA">
        <w:rPr>
          <w:rFonts w:cstheme="minorHAnsi"/>
        </w:rPr>
        <w:t xml:space="preserve"> is “0”</w:t>
      </w:r>
      <w:r w:rsidR="009463F5">
        <w:rPr>
          <w:rFonts w:cstheme="minorHAnsi"/>
        </w:rPr>
        <w:t>.</w:t>
      </w:r>
      <w:r w:rsidR="009A1D85">
        <w:rPr>
          <w:rFonts w:cstheme="minorHAnsi"/>
        </w:rPr>
        <w:t xml:space="preserve"> If any </w:t>
      </w:r>
      <w:r w:rsidR="00E31B34">
        <w:rPr>
          <w:rFonts w:cstheme="minorHAnsi"/>
        </w:rPr>
        <w:t>question</w:t>
      </w:r>
      <w:r w:rsidR="009A1D85">
        <w:rPr>
          <w:rFonts w:cstheme="minorHAnsi"/>
        </w:rPr>
        <w:t xml:space="preserve"> has a response of “don’t know”, it is excluded from the calculation of the score</w:t>
      </w:r>
      <w:r w:rsidR="00CF2E17">
        <w:rPr>
          <w:rFonts w:cstheme="minorHAnsi"/>
        </w:rPr>
        <w:t xml:space="preserve"> (except for D005, see above)</w:t>
      </w:r>
      <w:r w:rsidR="009A1D85">
        <w:rPr>
          <w:rFonts w:cstheme="minorHAnsi"/>
        </w:rPr>
        <w:t>.</w:t>
      </w:r>
      <w:r w:rsidR="00E9163E">
        <w:rPr>
          <w:rFonts w:cstheme="minorHAnsi"/>
        </w:rPr>
        <w:t xml:space="preserve"> </w:t>
      </w:r>
      <w:r w:rsidR="00956B76" w:rsidRPr="00956B76">
        <w:rPr>
          <w:rFonts w:cstheme="minorHAnsi"/>
        </w:rPr>
        <w:t>For the attribute “ART clients with active TB and currently enrolled in TB treatment”, if the question "What was the client’s TB status at the most recent time this was documented?" (question 13408_08)</w:t>
      </w:r>
      <w:r w:rsidR="00690016">
        <w:rPr>
          <w:rFonts w:cstheme="minorHAnsi"/>
        </w:rPr>
        <w:t xml:space="preserve"> has a</w:t>
      </w:r>
      <w:r w:rsidR="00956B76" w:rsidRPr="00956B76">
        <w:rPr>
          <w:rFonts w:cstheme="minorHAnsi"/>
        </w:rPr>
        <w:t xml:space="preserve"> response </w:t>
      </w:r>
      <w:r w:rsidR="00690016">
        <w:rPr>
          <w:rFonts w:cstheme="minorHAnsi"/>
        </w:rPr>
        <w:t>of</w:t>
      </w:r>
      <w:r w:rsidR="00956B76" w:rsidRPr="00956B76">
        <w:rPr>
          <w:rFonts w:cstheme="minorHAnsi"/>
        </w:rPr>
        <w:t xml:space="preserve"> either "LATENT TB", "NO TB INFECTION", or "NOT DOCUMENTED", it is excluded from the calculation of the score. </w:t>
      </w:r>
      <w:r w:rsidR="00E9163E" w:rsidRPr="00E9163E">
        <w:rPr>
          <w:rFonts w:cstheme="minorHAnsi"/>
        </w:rPr>
        <w:t xml:space="preserve">For each surveyed </w:t>
      </w:r>
      <w:r w:rsidR="00E31B34">
        <w:rPr>
          <w:rFonts w:cstheme="minorHAnsi"/>
        </w:rPr>
        <w:t>client (assessed by record review or exit interview)</w:t>
      </w:r>
      <w:r w:rsidR="00E9163E" w:rsidRPr="00E9163E">
        <w:rPr>
          <w:rFonts w:cstheme="minorHAnsi"/>
        </w:rPr>
        <w:t>, calculate a score between 0 and 100 (a higher score means better quality)</w:t>
      </w:r>
      <w:r w:rsidR="00E31B34">
        <w:rPr>
          <w:rFonts w:cstheme="minorHAnsi"/>
        </w:rPr>
        <w:t xml:space="preserve"> that equals the</w:t>
      </w:r>
      <w:r w:rsidR="00E9163E" w:rsidRPr="00E9163E">
        <w:rPr>
          <w:rFonts w:cstheme="minorHAnsi"/>
        </w:rPr>
        <w:t xml:space="preserve"> unweighted average of </w:t>
      </w:r>
      <w:r w:rsidR="00E31B34">
        <w:rPr>
          <w:rFonts w:cstheme="minorHAnsi"/>
        </w:rPr>
        <w:t>question</w:t>
      </w:r>
      <w:r w:rsidR="00E9163E" w:rsidRPr="00E9163E">
        <w:rPr>
          <w:rFonts w:cstheme="minorHAnsi"/>
        </w:rPr>
        <w:t>-specific scores</w:t>
      </w:r>
      <w:r w:rsidR="00E31B34">
        <w:rPr>
          <w:rFonts w:cstheme="minorHAnsi"/>
        </w:rPr>
        <w:t xml:space="preserve"> for questions that apply to the client</w:t>
      </w:r>
      <w:r w:rsidR="00E9163E" w:rsidRPr="00E9163E">
        <w:rPr>
          <w:rFonts w:cstheme="minorHAnsi"/>
        </w:rPr>
        <w:t>.</w:t>
      </w:r>
      <w:r w:rsidR="003356D8">
        <w:rPr>
          <w:rFonts w:cstheme="minorHAnsi"/>
        </w:rPr>
        <w:t xml:space="preserve"> For each of the two indicator dimensions </w:t>
      </w:r>
      <w:r w:rsidR="003356D8">
        <w:rPr>
          <w:rFonts w:cstheme="minorHAnsi"/>
        </w:rPr>
        <w:lastRenderedPageBreak/>
        <w:t xml:space="preserve">(HW competence and patient-centeredness), </w:t>
      </w:r>
      <w:r w:rsidR="003356D8" w:rsidRPr="00E9163E">
        <w:rPr>
          <w:rFonts w:cstheme="minorHAnsi"/>
        </w:rPr>
        <w:t>calculate a score between 0 and 100 (a higher score means better quality)</w:t>
      </w:r>
      <w:r w:rsidR="003356D8">
        <w:rPr>
          <w:rFonts w:cstheme="minorHAnsi"/>
        </w:rPr>
        <w:t xml:space="preserve"> that equals the</w:t>
      </w:r>
      <w:r w:rsidR="003356D8" w:rsidRPr="00E9163E">
        <w:rPr>
          <w:rFonts w:cstheme="minorHAnsi"/>
        </w:rPr>
        <w:t xml:space="preserve"> unweighted average of</w:t>
      </w:r>
      <w:r w:rsidR="003356D8">
        <w:rPr>
          <w:rFonts w:cstheme="minorHAnsi"/>
        </w:rPr>
        <w:t xml:space="preserve"> client-specific scores for the clients assessed for the dimension.</w:t>
      </w:r>
      <w:r w:rsidR="00E9163E" w:rsidRPr="00E9163E">
        <w:rPr>
          <w:rFonts w:cstheme="minorHAnsi"/>
        </w:rPr>
        <w:t xml:space="preserve"> The indicator value for a </w:t>
      </w:r>
      <w:r w:rsidR="00E31B34">
        <w:rPr>
          <w:rFonts w:cstheme="minorHAnsi"/>
        </w:rPr>
        <w:t>given</w:t>
      </w:r>
      <w:r w:rsidR="00E9163E" w:rsidRPr="00E9163E">
        <w:rPr>
          <w:rFonts w:cstheme="minorHAnsi"/>
        </w:rPr>
        <w:t xml:space="preserve"> facility equals the </w:t>
      </w:r>
      <w:r w:rsidR="00E31B34">
        <w:rPr>
          <w:rFonts w:cstheme="minorHAnsi"/>
        </w:rPr>
        <w:t xml:space="preserve">unweighted average of </w:t>
      </w:r>
      <w:r w:rsidR="003356D8">
        <w:rPr>
          <w:rFonts w:cstheme="minorHAnsi"/>
        </w:rPr>
        <w:t>the two dimension</w:t>
      </w:r>
      <w:r w:rsidR="00E31B34">
        <w:rPr>
          <w:rFonts w:cstheme="minorHAnsi"/>
        </w:rPr>
        <w:t>-specific scores</w:t>
      </w:r>
      <w:r w:rsidR="00E9163E" w:rsidRPr="00E9163E">
        <w:rPr>
          <w:rFonts w:cstheme="minorHAnsi"/>
        </w:rPr>
        <w:t>.</w:t>
      </w:r>
      <w:r w:rsidRPr="000A2380">
        <w:rPr>
          <w:rFonts w:cstheme="minorHAnsi"/>
        </w:rPr>
        <w:t xml:space="preserve"> With th</w:t>
      </w:r>
      <w:r w:rsidR="003379EC" w:rsidRPr="000A2380">
        <w:rPr>
          <w:rFonts w:cstheme="minorHAnsi"/>
        </w:rPr>
        <w:t>is</w:t>
      </w:r>
      <w:r w:rsidRPr="000A2380">
        <w:rPr>
          <w:rFonts w:cstheme="minorHAnsi"/>
        </w:rPr>
        <w:t xml:space="preserve"> approach, </w:t>
      </w:r>
      <w:r w:rsidR="00E31B34">
        <w:rPr>
          <w:rFonts w:cstheme="minorHAnsi"/>
        </w:rPr>
        <w:t xml:space="preserve">one can </w:t>
      </w:r>
      <w:r w:rsidRPr="000A2380">
        <w:rPr>
          <w:rFonts w:cstheme="minorHAnsi"/>
        </w:rPr>
        <w:t>calculate a mean score (from 0 to 100) for an individual facility, group of facilities (e.g., in a geographic province, or a facility type), entire country, or group of countries.</w:t>
      </w:r>
      <w:r w:rsidR="009463F5">
        <w:rPr>
          <w:rFonts w:cstheme="minorHAnsi"/>
        </w:rPr>
        <w:t xml:space="preserve"> Below is a summary of the steps needed to calculate values for KPI S1.</w:t>
      </w:r>
    </w:p>
    <w:p w14:paraId="0626039B" w14:textId="333BCA99" w:rsidR="009463F5" w:rsidRDefault="009463F5">
      <w:pPr>
        <w:pStyle w:val="NoSpacing"/>
        <w:numPr>
          <w:ilvl w:val="0"/>
          <w:numId w:val="24"/>
        </w:numPr>
        <w:rPr>
          <w:rFonts w:cstheme="minorHAnsi"/>
        </w:rPr>
      </w:pPr>
      <w:r w:rsidRPr="005023F7">
        <w:rPr>
          <w:rFonts w:cstheme="minorHAnsi"/>
        </w:rPr>
        <w:t xml:space="preserve">For each ANC </w:t>
      </w:r>
      <w:r w:rsidR="000A0AD6">
        <w:rPr>
          <w:rFonts w:cstheme="minorHAnsi"/>
        </w:rPr>
        <w:t xml:space="preserve">client assessed by </w:t>
      </w:r>
      <w:r w:rsidRPr="005023F7">
        <w:rPr>
          <w:rFonts w:cstheme="minorHAnsi"/>
        </w:rPr>
        <w:t>record</w:t>
      </w:r>
      <w:r w:rsidR="000A0AD6">
        <w:rPr>
          <w:rFonts w:cstheme="minorHAnsi"/>
        </w:rPr>
        <w:t xml:space="preserve"> review</w:t>
      </w:r>
      <w:r w:rsidRPr="005023F7">
        <w:rPr>
          <w:rFonts w:cstheme="minorHAnsi"/>
        </w:rPr>
        <w:t xml:space="preserve">, calculate a </w:t>
      </w:r>
      <w:r w:rsidR="000A0AD6">
        <w:rPr>
          <w:rFonts w:cstheme="minorHAnsi"/>
        </w:rPr>
        <w:t>client</w:t>
      </w:r>
      <w:r w:rsidRPr="005023F7">
        <w:rPr>
          <w:rFonts w:cstheme="minorHAnsi"/>
        </w:rPr>
        <w:t xml:space="preserve">-specific score by averaging the </w:t>
      </w:r>
      <w:r w:rsidR="00524E21">
        <w:rPr>
          <w:rFonts w:cstheme="minorHAnsi"/>
        </w:rPr>
        <w:t xml:space="preserve">11 </w:t>
      </w:r>
      <w:r w:rsidRPr="005023F7">
        <w:rPr>
          <w:rFonts w:cstheme="minorHAnsi"/>
        </w:rPr>
        <w:t>item-specific score</w:t>
      </w:r>
      <w:r w:rsidR="005023F7">
        <w:rPr>
          <w:rFonts w:cstheme="minorHAnsi"/>
        </w:rPr>
        <w:t>s</w:t>
      </w:r>
      <w:r w:rsidRPr="005023F7">
        <w:rPr>
          <w:rFonts w:cstheme="minorHAnsi"/>
        </w:rPr>
        <w:t xml:space="preserve"> (</w:t>
      </w:r>
      <w:r w:rsidR="005023F7">
        <w:rPr>
          <w:rFonts w:cstheme="minorHAnsi"/>
        </w:rPr>
        <w:t>i.</w:t>
      </w:r>
      <w:r w:rsidRPr="005023F7">
        <w:rPr>
          <w:rFonts w:cstheme="minorHAnsi"/>
        </w:rPr>
        <w:t xml:space="preserve">e., </w:t>
      </w:r>
      <w:r w:rsidR="002B7C48" w:rsidRPr="005023F7">
        <w:rPr>
          <w:rFonts w:cstheme="minorHAnsi"/>
        </w:rPr>
        <w:t>HIV counseling and testing, access to ART for HIV-positive women, TB screening, IPT</w:t>
      </w:r>
      <w:r w:rsidR="005023F7" w:rsidRPr="005023F7">
        <w:rPr>
          <w:rFonts w:cstheme="minorHAnsi"/>
        </w:rPr>
        <w:t>p</w:t>
      </w:r>
      <w:r w:rsidR="002B7C48" w:rsidRPr="005023F7">
        <w:rPr>
          <w:rFonts w:cstheme="minorHAnsi"/>
        </w:rPr>
        <w:t>, syphilis screening</w:t>
      </w:r>
      <w:r w:rsidR="005C1A1B">
        <w:rPr>
          <w:rFonts w:cstheme="minorHAnsi"/>
        </w:rPr>
        <w:t xml:space="preserve">, </w:t>
      </w:r>
      <w:r w:rsidR="005C1A1B" w:rsidRPr="005C1A1B">
        <w:rPr>
          <w:rFonts w:cstheme="minorHAnsi"/>
        </w:rPr>
        <w:t>gestational age recorded, blood pressure measured, iron/folate provided, danger sign counseling, worm treatment</w:t>
      </w:r>
      <w:r w:rsidR="00524E21">
        <w:rPr>
          <w:rFonts w:cstheme="minorHAnsi"/>
        </w:rPr>
        <w:t>, and hemoglobin measured</w:t>
      </w:r>
      <w:r w:rsidR="005023F7">
        <w:rPr>
          <w:rFonts w:cstheme="minorHAnsi"/>
        </w:rPr>
        <w:t>).</w:t>
      </w:r>
    </w:p>
    <w:p w14:paraId="105D5EE5" w14:textId="0DD0B99E" w:rsidR="005023F7" w:rsidRDefault="005023F7">
      <w:pPr>
        <w:pStyle w:val="NoSpacing"/>
        <w:numPr>
          <w:ilvl w:val="0"/>
          <w:numId w:val="24"/>
        </w:numPr>
        <w:rPr>
          <w:rFonts w:cstheme="minorHAnsi"/>
        </w:rPr>
      </w:pPr>
      <w:r>
        <w:rPr>
          <w:rFonts w:cstheme="minorHAnsi"/>
        </w:rPr>
        <w:t xml:space="preserve">For each </w:t>
      </w:r>
      <w:r w:rsidR="000A0AD6">
        <w:rPr>
          <w:rFonts w:cstheme="minorHAnsi"/>
        </w:rPr>
        <w:t>ART client assessed by record review</w:t>
      </w:r>
      <w:r>
        <w:rPr>
          <w:rFonts w:cstheme="minorHAnsi"/>
        </w:rPr>
        <w:t xml:space="preserve">, </w:t>
      </w:r>
      <w:r w:rsidRPr="005023F7">
        <w:rPr>
          <w:rFonts w:cstheme="minorHAnsi"/>
        </w:rPr>
        <w:t xml:space="preserve">calculate a </w:t>
      </w:r>
      <w:r w:rsidR="000A0AD6">
        <w:rPr>
          <w:rFonts w:cstheme="minorHAnsi"/>
        </w:rPr>
        <w:t>client</w:t>
      </w:r>
      <w:r w:rsidRPr="005023F7">
        <w:rPr>
          <w:rFonts w:cstheme="minorHAnsi"/>
        </w:rPr>
        <w:t xml:space="preserve">-specific score by averaging the </w:t>
      </w:r>
      <w:r w:rsidR="007F4AE9">
        <w:rPr>
          <w:rFonts w:cstheme="minorHAnsi"/>
        </w:rPr>
        <w:t>three</w:t>
      </w:r>
      <w:r>
        <w:rPr>
          <w:rFonts w:cstheme="minorHAnsi"/>
        </w:rPr>
        <w:t xml:space="preserve"> </w:t>
      </w:r>
      <w:r w:rsidRPr="005023F7">
        <w:rPr>
          <w:rFonts w:cstheme="minorHAnsi"/>
        </w:rPr>
        <w:t>item-specific score</w:t>
      </w:r>
      <w:r>
        <w:rPr>
          <w:rFonts w:cstheme="minorHAnsi"/>
        </w:rPr>
        <w:t>s</w:t>
      </w:r>
      <w:r w:rsidRPr="005023F7">
        <w:rPr>
          <w:rFonts w:cstheme="minorHAnsi"/>
        </w:rPr>
        <w:t xml:space="preserve"> (</w:t>
      </w:r>
      <w:r>
        <w:rPr>
          <w:rFonts w:cstheme="minorHAnsi"/>
        </w:rPr>
        <w:t>i.</w:t>
      </w:r>
      <w:r w:rsidRPr="005023F7">
        <w:rPr>
          <w:rFonts w:cstheme="minorHAnsi"/>
        </w:rPr>
        <w:t xml:space="preserve">e., </w:t>
      </w:r>
      <w:r>
        <w:rPr>
          <w:rFonts w:cstheme="minorHAnsi"/>
        </w:rPr>
        <w:t>TB screening for patients on ART, TB treatment for ART patients with active TB</w:t>
      </w:r>
      <w:r w:rsidR="007F4AE9">
        <w:rPr>
          <w:rFonts w:cstheme="minorHAnsi"/>
        </w:rPr>
        <w:t xml:space="preserve">, and </w:t>
      </w:r>
      <w:r w:rsidR="007F4AE9" w:rsidRPr="007F4AE9">
        <w:rPr>
          <w:rFonts w:cstheme="minorHAnsi"/>
        </w:rPr>
        <w:t>blood pressure measured</w:t>
      </w:r>
      <w:r>
        <w:rPr>
          <w:rFonts w:cstheme="minorHAnsi"/>
        </w:rPr>
        <w:t>).</w:t>
      </w:r>
    </w:p>
    <w:p w14:paraId="6A820E99" w14:textId="1B6DACF4" w:rsidR="007F4AE9" w:rsidRDefault="007F4AE9">
      <w:pPr>
        <w:pStyle w:val="NoSpacing"/>
        <w:numPr>
          <w:ilvl w:val="0"/>
          <w:numId w:val="24"/>
        </w:numPr>
        <w:rPr>
          <w:rFonts w:cstheme="minorHAnsi"/>
        </w:rPr>
      </w:pPr>
      <w:r>
        <w:rPr>
          <w:rFonts w:cstheme="minorHAnsi"/>
        </w:rPr>
        <w:t xml:space="preserve">For each TB </w:t>
      </w:r>
      <w:r w:rsidR="000A0AD6">
        <w:rPr>
          <w:rFonts w:cstheme="minorHAnsi"/>
        </w:rPr>
        <w:t xml:space="preserve">client assessed by </w:t>
      </w:r>
      <w:r>
        <w:rPr>
          <w:rFonts w:cstheme="minorHAnsi"/>
        </w:rPr>
        <w:t>record</w:t>
      </w:r>
      <w:r w:rsidR="000A0AD6">
        <w:rPr>
          <w:rFonts w:cstheme="minorHAnsi"/>
        </w:rPr>
        <w:t xml:space="preserve"> review</w:t>
      </w:r>
      <w:r>
        <w:rPr>
          <w:rFonts w:cstheme="minorHAnsi"/>
        </w:rPr>
        <w:t xml:space="preserve">, calculate a </w:t>
      </w:r>
      <w:r w:rsidR="000A0AD6">
        <w:rPr>
          <w:rFonts w:cstheme="minorHAnsi"/>
        </w:rPr>
        <w:t>client</w:t>
      </w:r>
      <w:r>
        <w:rPr>
          <w:rFonts w:cstheme="minorHAnsi"/>
        </w:rPr>
        <w:t xml:space="preserve">-specific score by averaging the two item-specific scores (i.e., </w:t>
      </w:r>
      <w:r w:rsidRPr="007F4AE9">
        <w:rPr>
          <w:rFonts w:cstheme="minorHAnsi"/>
        </w:rPr>
        <w:t>HIV status recorded</w:t>
      </w:r>
      <w:r>
        <w:rPr>
          <w:rFonts w:cstheme="minorHAnsi"/>
        </w:rPr>
        <w:t>, and</w:t>
      </w:r>
      <w:r w:rsidRPr="007F4AE9">
        <w:rPr>
          <w:rFonts w:cstheme="minorHAnsi"/>
        </w:rPr>
        <w:t xml:space="preserve"> changes in symptoms recorded</w:t>
      </w:r>
      <w:r>
        <w:rPr>
          <w:rFonts w:cstheme="minorHAnsi"/>
        </w:rPr>
        <w:t>).</w:t>
      </w:r>
    </w:p>
    <w:p w14:paraId="6C2E1302" w14:textId="620D1652" w:rsidR="005023F7" w:rsidRDefault="005023F7">
      <w:pPr>
        <w:pStyle w:val="NoSpacing"/>
        <w:numPr>
          <w:ilvl w:val="0"/>
          <w:numId w:val="24"/>
        </w:numPr>
        <w:rPr>
          <w:rFonts w:cstheme="minorHAnsi"/>
        </w:rPr>
      </w:pPr>
      <w:r>
        <w:rPr>
          <w:rFonts w:cstheme="minorHAnsi"/>
        </w:rPr>
        <w:t xml:space="preserve">Calculate a dimension-specific score for </w:t>
      </w:r>
      <w:r w:rsidR="0047789B">
        <w:rPr>
          <w:rFonts w:cstheme="minorHAnsi"/>
        </w:rPr>
        <w:t>D</w:t>
      </w:r>
      <w:r>
        <w:rPr>
          <w:rFonts w:cstheme="minorHAnsi"/>
        </w:rPr>
        <w:t>imension 1 (</w:t>
      </w:r>
      <w:r w:rsidR="0047789B">
        <w:rPr>
          <w:rFonts w:cstheme="minorHAnsi"/>
        </w:rPr>
        <w:t>HW competence</w:t>
      </w:r>
      <w:r>
        <w:rPr>
          <w:rFonts w:cstheme="minorHAnsi"/>
        </w:rPr>
        <w:t xml:space="preserve">) </w:t>
      </w:r>
      <w:r w:rsidR="0047789B">
        <w:rPr>
          <w:rFonts w:cstheme="minorHAnsi"/>
        </w:rPr>
        <w:t>by averaging all the ANC</w:t>
      </w:r>
      <w:r w:rsidR="003B1BE5">
        <w:rPr>
          <w:rFonts w:cstheme="minorHAnsi"/>
        </w:rPr>
        <w:t>,</w:t>
      </w:r>
      <w:r w:rsidR="0047789B">
        <w:rPr>
          <w:rFonts w:cstheme="minorHAnsi"/>
        </w:rPr>
        <w:t xml:space="preserve"> HIV</w:t>
      </w:r>
      <w:r w:rsidR="003B1BE5">
        <w:rPr>
          <w:rFonts w:cstheme="minorHAnsi"/>
        </w:rPr>
        <w:t>, and TB</w:t>
      </w:r>
      <w:r w:rsidR="0047789B">
        <w:rPr>
          <w:rFonts w:cstheme="minorHAnsi"/>
        </w:rPr>
        <w:t xml:space="preserve"> </w:t>
      </w:r>
      <w:r w:rsidR="009A5C41">
        <w:rPr>
          <w:rFonts w:cstheme="minorHAnsi"/>
        </w:rPr>
        <w:t>client</w:t>
      </w:r>
      <w:r w:rsidR="0047789B">
        <w:rPr>
          <w:rFonts w:cstheme="minorHAnsi"/>
        </w:rPr>
        <w:t xml:space="preserve">-specific scores. Note that there could be up to five ANC </w:t>
      </w:r>
      <w:r w:rsidR="009A5C41">
        <w:rPr>
          <w:rFonts w:cstheme="minorHAnsi"/>
        </w:rPr>
        <w:t xml:space="preserve">client </w:t>
      </w:r>
      <w:r w:rsidR="0047789B">
        <w:rPr>
          <w:rFonts w:cstheme="minorHAnsi"/>
        </w:rPr>
        <w:t>records</w:t>
      </w:r>
      <w:r w:rsidR="003B1BE5">
        <w:rPr>
          <w:rFonts w:cstheme="minorHAnsi"/>
        </w:rPr>
        <w:t>,</w:t>
      </w:r>
      <w:r w:rsidR="0047789B">
        <w:rPr>
          <w:rFonts w:cstheme="minorHAnsi"/>
        </w:rPr>
        <w:t xml:space="preserve"> five </w:t>
      </w:r>
      <w:r w:rsidR="009A5C41">
        <w:rPr>
          <w:rFonts w:cstheme="minorHAnsi"/>
        </w:rPr>
        <w:t>ART client</w:t>
      </w:r>
      <w:r w:rsidR="0047789B">
        <w:rPr>
          <w:rFonts w:cstheme="minorHAnsi"/>
        </w:rPr>
        <w:t xml:space="preserve"> records, </w:t>
      </w:r>
      <w:r w:rsidR="003B1BE5">
        <w:rPr>
          <w:rFonts w:cstheme="minorHAnsi"/>
        </w:rPr>
        <w:t xml:space="preserve">and </w:t>
      </w:r>
      <w:r w:rsidR="007B7F53">
        <w:rPr>
          <w:rFonts w:cstheme="minorHAnsi"/>
        </w:rPr>
        <w:t xml:space="preserve">five </w:t>
      </w:r>
      <w:r w:rsidR="003B1BE5">
        <w:rPr>
          <w:rFonts w:cstheme="minorHAnsi"/>
        </w:rPr>
        <w:t>TB</w:t>
      </w:r>
      <w:r w:rsidR="009A5C41">
        <w:rPr>
          <w:rFonts w:cstheme="minorHAnsi"/>
        </w:rPr>
        <w:t xml:space="preserve"> client</w:t>
      </w:r>
      <w:r w:rsidR="003B1BE5">
        <w:rPr>
          <w:rFonts w:cstheme="minorHAnsi"/>
        </w:rPr>
        <w:t xml:space="preserve"> records, </w:t>
      </w:r>
      <w:r w:rsidR="0047789B">
        <w:rPr>
          <w:rFonts w:cstheme="minorHAnsi"/>
        </w:rPr>
        <w:t xml:space="preserve">so the score for Dimension 1 could be based on the average of up to </w:t>
      </w:r>
      <w:r w:rsidR="003B1BE5">
        <w:rPr>
          <w:rFonts w:cstheme="minorHAnsi"/>
        </w:rPr>
        <w:t xml:space="preserve">15 </w:t>
      </w:r>
      <w:r w:rsidR="009A5C41">
        <w:rPr>
          <w:rFonts w:cstheme="minorHAnsi"/>
        </w:rPr>
        <w:t>client</w:t>
      </w:r>
      <w:r w:rsidR="0047789B">
        <w:rPr>
          <w:rFonts w:cstheme="minorHAnsi"/>
        </w:rPr>
        <w:t>-specific scores.</w:t>
      </w:r>
    </w:p>
    <w:p w14:paraId="36B15249" w14:textId="3084FBBA" w:rsidR="0047789B" w:rsidRDefault="0047789B">
      <w:pPr>
        <w:pStyle w:val="NoSpacing"/>
        <w:numPr>
          <w:ilvl w:val="0"/>
          <w:numId w:val="24"/>
        </w:numPr>
        <w:rPr>
          <w:rFonts w:cstheme="minorHAnsi"/>
        </w:rPr>
      </w:pPr>
      <w:r>
        <w:rPr>
          <w:rFonts w:cstheme="minorHAnsi"/>
        </w:rPr>
        <w:t xml:space="preserve">For each </w:t>
      </w:r>
      <w:r w:rsidR="000A0AD6">
        <w:rPr>
          <w:rFonts w:cstheme="minorHAnsi"/>
        </w:rPr>
        <w:t xml:space="preserve">client </w:t>
      </w:r>
      <w:r>
        <w:rPr>
          <w:rFonts w:cstheme="minorHAnsi"/>
        </w:rPr>
        <w:t xml:space="preserve">exit interview, calculate a </w:t>
      </w:r>
      <w:r w:rsidR="000A0AD6">
        <w:rPr>
          <w:rFonts w:cstheme="minorHAnsi"/>
        </w:rPr>
        <w:t>client</w:t>
      </w:r>
      <w:r>
        <w:rPr>
          <w:rFonts w:cstheme="minorHAnsi"/>
        </w:rPr>
        <w:t xml:space="preserve">-specific score by averaging the </w:t>
      </w:r>
      <w:r w:rsidR="00E4034C">
        <w:rPr>
          <w:rFonts w:cstheme="minorHAnsi"/>
        </w:rPr>
        <w:t xml:space="preserve">nine </w:t>
      </w:r>
      <w:r>
        <w:rPr>
          <w:rFonts w:cstheme="minorHAnsi"/>
        </w:rPr>
        <w:t>item-specific scores</w:t>
      </w:r>
      <w:r w:rsidR="00DA254E">
        <w:rPr>
          <w:rFonts w:cstheme="minorHAnsi"/>
        </w:rPr>
        <w:t xml:space="preserve"> on patient centeredness</w:t>
      </w:r>
      <w:r>
        <w:rPr>
          <w:rFonts w:cstheme="minorHAnsi"/>
        </w:rPr>
        <w:t xml:space="preserve"> (e.g., communication, respect, autonomy, etc.).</w:t>
      </w:r>
    </w:p>
    <w:p w14:paraId="1E48A4C0" w14:textId="3106BC83" w:rsidR="00BF50F1" w:rsidRDefault="00BF50F1">
      <w:pPr>
        <w:pStyle w:val="NoSpacing"/>
        <w:numPr>
          <w:ilvl w:val="0"/>
          <w:numId w:val="24"/>
        </w:numPr>
        <w:rPr>
          <w:rFonts w:cstheme="minorHAnsi"/>
        </w:rPr>
      </w:pPr>
      <w:r>
        <w:rPr>
          <w:rFonts w:cstheme="minorHAnsi"/>
        </w:rPr>
        <w:t xml:space="preserve">Calculate a dimension-specific score for Dimension 2 (patient centeredness) by averaging all the patient-specific scores. Note that there could be up to five </w:t>
      </w:r>
      <w:r w:rsidR="000723D8">
        <w:rPr>
          <w:rFonts w:cstheme="minorHAnsi"/>
        </w:rPr>
        <w:t xml:space="preserve">client </w:t>
      </w:r>
      <w:r>
        <w:rPr>
          <w:rFonts w:cstheme="minorHAnsi"/>
        </w:rPr>
        <w:t xml:space="preserve">exit interviews, so the score for Dimension 2 could be based on the average of up to five </w:t>
      </w:r>
      <w:r w:rsidR="000723D8">
        <w:rPr>
          <w:rFonts w:cstheme="minorHAnsi"/>
        </w:rPr>
        <w:t>client</w:t>
      </w:r>
      <w:r>
        <w:rPr>
          <w:rFonts w:cstheme="minorHAnsi"/>
        </w:rPr>
        <w:t>-specific scores.</w:t>
      </w:r>
    </w:p>
    <w:p w14:paraId="0BA6332E" w14:textId="00227C97" w:rsidR="00BF50F1" w:rsidRDefault="00BF50F1">
      <w:pPr>
        <w:pStyle w:val="NoSpacing"/>
        <w:numPr>
          <w:ilvl w:val="0"/>
          <w:numId w:val="24"/>
        </w:numPr>
        <w:rPr>
          <w:rFonts w:cstheme="minorHAnsi"/>
        </w:rPr>
      </w:pPr>
      <w:r>
        <w:rPr>
          <w:rFonts w:cstheme="minorHAnsi"/>
        </w:rPr>
        <w:t xml:space="preserve">Calculate a </w:t>
      </w:r>
      <w:r w:rsidR="008C73A4">
        <w:rPr>
          <w:rFonts w:cstheme="minorHAnsi"/>
        </w:rPr>
        <w:t>facility</w:t>
      </w:r>
      <w:r>
        <w:rPr>
          <w:rFonts w:cstheme="minorHAnsi"/>
        </w:rPr>
        <w:t>-specific score by averaging the</w:t>
      </w:r>
      <w:r w:rsidR="00DA0CC4">
        <w:rPr>
          <w:rFonts w:cstheme="minorHAnsi"/>
        </w:rPr>
        <w:t xml:space="preserve"> facility’s</w:t>
      </w:r>
      <w:r>
        <w:rPr>
          <w:rFonts w:cstheme="minorHAnsi"/>
        </w:rPr>
        <w:t xml:space="preserve"> Dimension 1 and Dimension 2 scores.</w:t>
      </w:r>
    </w:p>
    <w:p w14:paraId="35A3646B" w14:textId="2E43CEFD" w:rsidR="00BF50F1" w:rsidRPr="006076EB" w:rsidRDefault="00BF50F1">
      <w:pPr>
        <w:pStyle w:val="NoSpacing"/>
        <w:numPr>
          <w:ilvl w:val="0"/>
          <w:numId w:val="24"/>
        </w:numPr>
        <w:rPr>
          <w:rFonts w:cstheme="minorHAnsi"/>
        </w:rPr>
      </w:pPr>
      <w:r w:rsidRPr="006076EB">
        <w:rPr>
          <w:rFonts w:cstheme="minorHAnsi"/>
        </w:rPr>
        <w:t xml:space="preserve">Calculate the value of KPI S1 for a country by averaging all the </w:t>
      </w:r>
      <w:r w:rsidR="008C73A4" w:rsidRPr="006076EB">
        <w:rPr>
          <w:rFonts w:cstheme="minorHAnsi"/>
        </w:rPr>
        <w:t>facility</w:t>
      </w:r>
      <w:r w:rsidRPr="006076EB">
        <w:rPr>
          <w:rFonts w:cstheme="minorHAnsi"/>
        </w:rPr>
        <w:t>-specific scores.</w:t>
      </w:r>
    </w:p>
    <w:p w14:paraId="620978AE" w14:textId="77777777" w:rsidR="0049645C" w:rsidRPr="006076EB" w:rsidRDefault="0049645C" w:rsidP="00084326">
      <w:pPr>
        <w:pStyle w:val="NoSpacing"/>
        <w:rPr>
          <w:rFonts w:cstheme="minorHAnsi"/>
        </w:rPr>
      </w:pPr>
    </w:p>
    <w:p w14:paraId="4EB9BBD4" w14:textId="474D4AEA" w:rsidR="00CB1DF2" w:rsidRPr="006076EB" w:rsidRDefault="00CB1DF2" w:rsidP="00084326">
      <w:pPr>
        <w:pStyle w:val="NoSpacing"/>
        <w:rPr>
          <w:rFonts w:cstheme="minorHAnsi"/>
        </w:rPr>
      </w:pPr>
      <w:r w:rsidRPr="006076EB">
        <w:rPr>
          <w:rFonts w:cstheme="minorHAnsi"/>
        </w:rPr>
        <w:t>1.</w:t>
      </w:r>
      <w:r w:rsidR="00BC0575" w:rsidRPr="006076EB">
        <w:rPr>
          <w:rFonts w:cstheme="minorHAnsi"/>
        </w:rPr>
        <w:t>e</w:t>
      </w:r>
      <w:r w:rsidRPr="006076EB">
        <w:rPr>
          <w:rFonts w:cstheme="minorHAnsi"/>
        </w:rPr>
        <w:t>. Comments</w:t>
      </w:r>
    </w:p>
    <w:p w14:paraId="79E41433" w14:textId="044643DA" w:rsidR="00CB1DF2" w:rsidRPr="006076EB" w:rsidRDefault="008D0A6A">
      <w:pPr>
        <w:pStyle w:val="NoSpacing"/>
        <w:numPr>
          <w:ilvl w:val="0"/>
          <w:numId w:val="3"/>
        </w:numPr>
        <w:ind w:left="432"/>
        <w:rPr>
          <w:rFonts w:cstheme="minorHAnsi"/>
        </w:rPr>
      </w:pPr>
      <w:r w:rsidRPr="006076EB">
        <w:rPr>
          <w:rFonts w:cstheme="minorHAnsi"/>
        </w:rPr>
        <w:t>Regarding the indicator definition</w:t>
      </w:r>
      <w:r w:rsidR="00A6771A" w:rsidRPr="006076EB">
        <w:rPr>
          <w:rFonts w:cstheme="minorHAnsi"/>
        </w:rPr>
        <w:t>,</w:t>
      </w:r>
      <w:r w:rsidRPr="006076EB">
        <w:rPr>
          <w:rFonts w:cstheme="minorHAnsi"/>
        </w:rPr>
        <w:t xml:space="preserve"> t</w:t>
      </w:r>
      <w:r w:rsidR="00671E36" w:rsidRPr="006076EB">
        <w:rPr>
          <w:rFonts w:cstheme="minorHAnsi"/>
        </w:rPr>
        <w:t>his indicator was originally defined as having 3 dimensions (competence, treatment and counseling, and patient centeredness). As the definition of “competence” (i.e., “adherence to clinical standards/guidelines”) largely overlapped with the “treatment and counseling” dimension, these were combined.</w:t>
      </w:r>
    </w:p>
    <w:p w14:paraId="09C7CF67" w14:textId="46125AA3" w:rsidR="005E3645" w:rsidRPr="006076EB" w:rsidRDefault="00A97E41">
      <w:pPr>
        <w:pStyle w:val="NoSpacing"/>
        <w:numPr>
          <w:ilvl w:val="0"/>
          <w:numId w:val="3"/>
        </w:numPr>
        <w:ind w:left="432"/>
        <w:rPr>
          <w:rFonts w:cstheme="minorHAnsi"/>
        </w:rPr>
      </w:pPr>
      <w:r w:rsidRPr="006076EB">
        <w:rPr>
          <w:rFonts w:cstheme="minorHAnsi"/>
        </w:rPr>
        <w:t>Regarding the definition of “patient centeredness”, p</w:t>
      </w:r>
      <w:r w:rsidR="005E3645" w:rsidRPr="006076EB">
        <w:rPr>
          <w:rFonts w:cstheme="minorHAnsi"/>
        </w:rPr>
        <w:t>age 121 of “</w:t>
      </w:r>
      <w:r w:rsidR="005E3645" w:rsidRPr="006076EB">
        <w:rPr>
          <w:rFonts w:cstheme="minorHAnsi"/>
          <w:i/>
          <w:iCs/>
        </w:rPr>
        <w:t>WHO and UNICEF (2022). Primary health care measurement framework and indicators: monitoring health systems through a primary health care lens. Web Annex. Technical specifications</w:t>
      </w:r>
      <w:r w:rsidR="005E3645" w:rsidRPr="006076EB">
        <w:rPr>
          <w:rFonts w:cstheme="minorHAnsi"/>
        </w:rPr>
        <w:t>”, which describes PHME indicator 74 (source cited for indicator RSSH/PP HRH-7) on “Patient-reported experiences”</w:t>
      </w:r>
      <w:r w:rsidR="00533D33" w:rsidRPr="006076EB">
        <w:rPr>
          <w:rFonts w:cstheme="minorHAnsi"/>
        </w:rPr>
        <w:t>,</w:t>
      </w:r>
      <w:r w:rsidR="005E3645" w:rsidRPr="006076EB">
        <w:rPr>
          <w:rFonts w:cstheme="minorHAnsi"/>
        </w:rPr>
        <w:t xml:space="preserve"> states that “people-centeredness” includes: 1) communication, 2) respect, 3) autonomy, 4) confidentiality, and 5) social support. Questions </w:t>
      </w:r>
      <w:r w:rsidR="00700BAD" w:rsidRPr="006076EB">
        <w:rPr>
          <w:rFonts w:cstheme="minorHAnsi"/>
        </w:rPr>
        <w:t>(i.e., questions Q119, Q122, Q125, Q129</w:t>
      </w:r>
      <w:r w:rsidR="00533D33" w:rsidRPr="006076EB">
        <w:rPr>
          <w:rFonts w:cstheme="minorHAnsi"/>
        </w:rPr>
        <w:t>, and Q132</w:t>
      </w:r>
      <w:r w:rsidR="00700BAD" w:rsidRPr="006076EB">
        <w:rPr>
          <w:rFonts w:cstheme="minorHAnsi"/>
        </w:rPr>
        <w:t xml:space="preserve">) </w:t>
      </w:r>
      <w:r w:rsidR="005E3645" w:rsidRPr="006076EB">
        <w:rPr>
          <w:rFonts w:cstheme="minorHAnsi"/>
        </w:rPr>
        <w:t xml:space="preserve">come from: </w:t>
      </w:r>
      <w:r w:rsidR="00700BAD" w:rsidRPr="006076EB">
        <w:rPr>
          <w:rFonts w:cstheme="minorHAnsi"/>
        </w:rPr>
        <w:t>“</w:t>
      </w:r>
      <w:r w:rsidR="005E3645" w:rsidRPr="006076EB">
        <w:rPr>
          <w:rFonts w:cstheme="minorHAnsi"/>
          <w:i/>
          <w:iCs/>
        </w:rPr>
        <w:t>WHO (2023). Patient-reported experiences in primary care: Patient questionnaire.</w:t>
      </w:r>
      <w:r w:rsidR="00700BAD" w:rsidRPr="006076EB">
        <w:rPr>
          <w:rFonts w:cstheme="minorHAnsi"/>
        </w:rPr>
        <w:t>”</w:t>
      </w:r>
      <w:r w:rsidR="005E3645" w:rsidRPr="006076EB">
        <w:rPr>
          <w:rFonts w:cstheme="minorHAnsi"/>
        </w:rPr>
        <w:t xml:space="preserve"> Draft. (Personal communication from Dirk </w:t>
      </w:r>
      <w:proofErr w:type="spellStart"/>
      <w:r w:rsidR="005E3645" w:rsidRPr="006076EB">
        <w:rPr>
          <w:rFonts w:cstheme="minorHAnsi"/>
        </w:rPr>
        <w:t>Horemans</w:t>
      </w:r>
      <w:proofErr w:type="spellEnd"/>
      <w:r w:rsidR="005E3645" w:rsidRPr="006076EB">
        <w:rPr>
          <w:rFonts w:cstheme="minorHAnsi"/>
        </w:rPr>
        <w:t xml:space="preserve"> on April 18, 2023).</w:t>
      </w:r>
      <w:r w:rsidR="00700BAD" w:rsidRPr="006076EB">
        <w:rPr>
          <w:rFonts w:cstheme="minorHAnsi"/>
        </w:rPr>
        <w:t xml:space="preserve"> </w:t>
      </w:r>
      <w:r w:rsidR="00700BAD" w:rsidRPr="006076EB">
        <w:rPr>
          <w:rFonts w:cstheme="minorHAnsi"/>
          <w:b/>
          <w:bCs/>
        </w:rPr>
        <w:t>Important N</w:t>
      </w:r>
      <w:r w:rsidR="005E3645" w:rsidRPr="006076EB">
        <w:rPr>
          <w:rFonts w:cstheme="minorHAnsi"/>
          <w:b/>
          <w:bCs/>
        </w:rPr>
        <w:t>ote</w:t>
      </w:r>
      <w:r w:rsidR="00700BAD" w:rsidRPr="006076EB">
        <w:rPr>
          <w:rFonts w:cstheme="minorHAnsi"/>
          <w:b/>
          <w:bCs/>
        </w:rPr>
        <w:t>:</w:t>
      </w:r>
      <w:r w:rsidR="005E3645" w:rsidRPr="006076EB">
        <w:rPr>
          <w:rFonts w:cstheme="minorHAnsi"/>
        </w:rPr>
        <w:t xml:space="preserve"> The field testing for these questions is not yet complete (this testing </w:t>
      </w:r>
      <w:r w:rsidR="00700BAD" w:rsidRPr="006076EB">
        <w:rPr>
          <w:rFonts w:cstheme="minorHAnsi"/>
        </w:rPr>
        <w:t>will</w:t>
      </w:r>
      <w:r w:rsidR="005E3645" w:rsidRPr="006076EB">
        <w:rPr>
          <w:rFonts w:cstheme="minorHAnsi"/>
        </w:rPr>
        <w:t xml:space="preserve"> probably be completed later this year).</w:t>
      </w:r>
    </w:p>
    <w:p w14:paraId="52B2A878" w14:textId="77777777" w:rsidR="00671E36" w:rsidRPr="006076EB" w:rsidRDefault="00671E36" w:rsidP="00084326">
      <w:pPr>
        <w:pStyle w:val="NoSpacing"/>
        <w:rPr>
          <w:rFonts w:cstheme="minorHAnsi"/>
        </w:rPr>
      </w:pPr>
    </w:p>
    <w:p w14:paraId="4380063D" w14:textId="078220C8" w:rsidR="00F87F07" w:rsidRPr="006076EB" w:rsidRDefault="00F87F07" w:rsidP="00084326">
      <w:pPr>
        <w:pStyle w:val="NoSpacing"/>
        <w:rPr>
          <w:rFonts w:cstheme="minorHAnsi"/>
        </w:rPr>
      </w:pPr>
      <w:r w:rsidRPr="006076EB">
        <w:rPr>
          <w:rFonts w:cstheme="minorHAnsi"/>
        </w:rPr>
        <w:t>**********************************************************************************</w:t>
      </w:r>
    </w:p>
    <w:p w14:paraId="32D9375F" w14:textId="77777777" w:rsidR="00F87F07" w:rsidRPr="006076EB" w:rsidRDefault="00F87F07" w:rsidP="00084326">
      <w:pPr>
        <w:pStyle w:val="NoSpacing"/>
        <w:rPr>
          <w:rFonts w:cstheme="minorHAnsi"/>
        </w:rPr>
      </w:pPr>
    </w:p>
    <w:p w14:paraId="7A2A6A8E" w14:textId="77777777" w:rsidR="0026713C" w:rsidRDefault="0026713C">
      <w:pPr>
        <w:spacing w:after="160" w:line="259" w:lineRule="auto"/>
        <w:rPr>
          <w:ins w:id="173" w:author="Samantha Rowe" w:date="2024-09-24T16:38:00Z" w16du:dateUtc="2024-09-24T20:38:00Z"/>
          <w:rFonts w:asciiTheme="minorHAnsi" w:hAnsiTheme="minorHAnsi" w:cstheme="minorHAnsi"/>
          <w:b/>
          <w:bCs/>
        </w:rPr>
      </w:pPr>
      <w:ins w:id="174" w:author="Samantha Rowe" w:date="2024-09-24T16:38:00Z" w16du:dateUtc="2024-09-24T20:38:00Z">
        <w:r>
          <w:rPr>
            <w:rFonts w:cstheme="minorHAnsi"/>
            <w:b/>
            <w:bCs/>
          </w:rPr>
          <w:br w:type="page"/>
        </w:r>
      </w:ins>
    </w:p>
    <w:p w14:paraId="4908A1B1" w14:textId="65C60E96" w:rsidR="00CB1DF2" w:rsidRPr="006076EB" w:rsidRDefault="00CB1DF2" w:rsidP="00CB1DF2">
      <w:pPr>
        <w:pStyle w:val="NoSpacing"/>
        <w:rPr>
          <w:rFonts w:cstheme="minorHAnsi"/>
          <w:b/>
          <w:bCs/>
        </w:rPr>
      </w:pPr>
      <w:r w:rsidRPr="006076EB">
        <w:rPr>
          <w:rFonts w:cstheme="minorHAnsi"/>
          <w:b/>
          <w:bCs/>
        </w:rPr>
        <w:lastRenderedPageBreak/>
        <w:t>2.a. KPI S2</w:t>
      </w:r>
      <w:r w:rsidR="00434C62" w:rsidRPr="006076EB">
        <w:rPr>
          <w:rFonts w:cstheme="minorHAnsi"/>
          <w:b/>
          <w:bCs/>
        </w:rPr>
        <w:t>:</w:t>
      </w:r>
      <w:r w:rsidRPr="006076EB">
        <w:rPr>
          <w:rFonts w:cstheme="minorHAnsi"/>
          <w:b/>
          <w:bCs/>
        </w:rPr>
        <w:t xml:space="preserve"> “Provision of integrated supportive supervision”</w:t>
      </w:r>
    </w:p>
    <w:p w14:paraId="68E8ED88" w14:textId="77777777" w:rsidR="004D0A91" w:rsidRPr="006076EB" w:rsidRDefault="004D0A91" w:rsidP="00CB1DF2">
      <w:pPr>
        <w:pStyle w:val="NoSpacing"/>
        <w:rPr>
          <w:rFonts w:cstheme="minorHAnsi"/>
        </w:rPr>
      </w:pPr>
    </w:p>
    <w:p w14:paraId="6B2FE8E7" w14:textId="492BF861" w:rsidR="00CB1DF2" w:rsidRPr="006076EB" w:rsidRDefault="00CB1DF2" w:rsidP="00CB1DF2">
      <w:pPr>
        <w:pStyle w:val="NoSpacing"/>
        <w:rPr>
          <w:rFonts w:cstheme="minorHAnsi"/>
        </w:rPr>
      </w:pPr>
      <w:r w:rsidRPr="006076EB">
        <w:rPr>
          <w:rFonts w:cstheme="minorHAnsi"/>
        </w:rPr>
        <w:t>2.b. Sources: Slides 54</w:t>
      </w:r>
      <w:r w:rsidR="00C07411">
        <w:rPr>
          <w:rFonts w:cstheme="minorHAnsi"/>
        </w:rPr>
        <w:t>–</w:t>
      </w:r>
      <w:r w:rsidRPr="006076EB">
        <w:rPr>
          <w:rFonts w:cstheme="minorHAnsi"/>
        </w:rPr>
        <w:t>56 of the KPI Handbook, and row 25 of the IGS (indicator RSSH/PP HRH-5)</w:t>
      </w:r>
    </w:p>
    <w:p w14:paraId="10ED8239" w14:textId="77777777" w:rsidR="004D0A91" w:rsidRPr="006076EB" w:rsidRDefault="004D0A91" w:rsidP="00CB1DF2">
      <w:pPr>
        <w:pStyle w:val="NoSpacing"/>
        <w:rPr>
          <w:rFonts w:cstheme="minorHAnsi"/>
        </w:rPr>
      </w:pPr>
    </w:p>
    <w:p w14:paraId="5BDE11B1" w14:textId="4AED694D" w:rsidR="00BC0575" w:rsidRPr="006076EB" w:rsidRDefault="00CB1DF2" w:rsidP="00CB1DF2">
      <w:pPr>
        <w:pStyle w:val="NoSpacing"/>
        <w:rPr>
          <w:rFonts w:cstheme="minorHAnsi"/>
        </w:rPr>
      </w:pPr>
      <w:r w:rsidRPr="006076EB">
        <w:rPr>
          <w:rFonts w:cstheme="minorHAnsi"/>
        </w:rPr>
        <w:t>2.c.</w:t>
      </w:r>
      <w:r w:rsidR="00BC0575" w:rsidRPr="006076EB">
        <w:rPr>
          <w:rFonts w:cstheme="minorHAnsi"/>
        </w:rPr>
        <w:t xml:space="preserve"> Definition</w:t>
      </w:r>
      <w:r w:rsidRPr="006076EB">
        <w:rPr>
          <w:rFonts w:cstheme="minorHAnsi"/>
        </w:rPr>
        <w:t xml:space="preserve"> </w:t>
      </w:r>
    </w:p>
    <w:p w14:paraId="395221CF" w14:textId="77777777" w:rsidR="004D0A91" w:rsidRPr="006076EB" w:rsidRDefault="004D0A91" w:rsidP="00CB1DF2">
      <w:pPr>
        <w:pStyle w:val="NoSpacing"/>
        <w:rPr>
          <w:rFonts w:cstheme="minorHAnsi"/>
        </w:rPr>
      </w:pPr>
    </w:p>
    <w:p w14:paraId="7112E5A6" w14:textId="10F43125" w:rsidR="002E383D" w:rsidRPr="006076EB" w:rsidRDefault="002E383D" w:rsidP="002E383D">
      <w:pPr>
        <w:pStyle w:val="NoSpacing"/>
        <w:rPr>
          <w:rFonts w:cstheme="minorHAnsi"/>
        </w:rPr>
      </w:pPr>
      <w:r w:rsidRPr="006076EB">
        <w:rPr>
          <w:rFonts w:cstheme="minorHAnsi"/>
        </w:rPr>
        <w:t xml:space="preserve">Percentage of facilities that implement supportive supervision defined by the following </w:t>
      </w:r>
      <w:r w:rsidR="003D4A1A" w:rsidRPr="006076EB">
        <w:rPr>
          <w:rFonts w:cstheme="minorHAnsi"/>
        </w:rPr>
        <w:t>five</w:t>
      </w:r>
      <w:r w:rsidRPr="006076EB">
        <w:rPr>
          <w:rFonts w:cstheme="minorHAnsi"/>
        </w:rPr>
        <w:t xml:space="preserve"> attributes.</w:t>
      </w:r>
    </w:p>
    <w:p w14:paraId="7D01049E" w14:textId="2AA0D633" w:rsidR="002E383D" w:rsidRPr="006076EB" w:rsidRDefault="002E383D">
      <w:pPr>
        <w:pStyle w:val="NoSpacing"/>
        <w:numPr>
          <w:ilvl w:val="0"/>
          <w:numId w:val="9"/>
        </w:numPr>
        <w:rPr>
          <w:rFonts w:cstheme="minorHAnsi"/>
        </w:rPr>
      </w:pPr>
      <w:r w:rsidRPr="006076EB">
        <w:rPr>
          <w:rFonts w:cstheme="minorHAnsi"/>
        </w:rPr>
        <w:t>At least 1 supervision visit has occurred in the last period.</w:t>
      </w:r>
    </w:p>
    <w:p w14:paraId="2B1B1038" w14:textId="5754C527" w:rsidR="002E383D" w:rsidRPr="006076EB" w:rsidRDefault="002E383D">
      <w:pPr>
        <w:pStyle w:val="NoSpacing"/>
        <w:numPr>
          <w:ilvl w:val="0"/>
          <w:numId w:val="9"/>
        </w:numPr>
        <w:rPr>
          <w:rFonts w:cstheme="minorHAnsi"/>
        </w:rPr>
      </w:pPr>
      <w:r w:rsidRPr="006076EB">
        <w:rPr>
          <w:rFonts w:cstheme="minorHAnsi"/>
        </w:rPr>
        <w:t>The last supervision visit covered integrated technical content.</w:t>
      </w:r>
    </w:p>
    <w:p w14:paraId="484A00B2" w14:textId="6A1C5F7A" w:rsidR="002E383D" w:rsidRPr="006076EB" w:rsidRDefault="002E383D">
      <w:pPr>
        <w:pStyle w:val="NoSpacing"/>
        <w:numPr>
          <w:ilvl w:val="0"/>
          <w:numId w:val="9"/>
        </w:numPr>
        <w:rPr>
          <w:rFonts w:cstheme="minorHAnsi"/>
        </w:rPr>
      </w:pPr>
      <w:r w:rsidRPr="006076EB">
        <w:rPr>
          <w:rFonts w:cstheme="minorHAnsi"/>
        </w:rPr>
        <w:t>Summary statistics related to program performance and quality were presented and discussed during last supervision visit.</w:t>
      </w:r>
    </w:p>
    <w:p w14:paraId="5A098A06" w14:textId="5D87C441" w:rsidR="002E383D" w:rsidRPr="006076EB" w:rsidRDefault="002E383D">
      <w:pPr>
        <w:pStyle w:val="NoSpacing"/>
        <w:numPr>
          <w:ilvl w:val="0"/>
          <w:numId w:val="9"/>
        </w:numPr>
        <w:rPr>
          <w:rFonts w:cstheme="minorHAnsi"/>
        </w:rPr>
      </w:pPr>
      <w:r w:rsidRPr="006076EB">
        <w:rPr>
          <w:rFonts w:cstheme="minorHAnsi"/>
        </w:rPr>
        <w:t>The supervisor facilitated group problem-solving during the last supervision visit, based on a review of performance data.</w:t>
      </w:r>
    </w:p>
    <w:p w14:paraId="1C6DECCB" w14:textId="50D7F819" w:rsidR="002E383D" w:rsidRPr="006076EB" w:rsidRDefault="002E383D">
      <w:pPr>
        <w:pStyle w:val="NoSpacing"/>
        <w:numPr>
          <w:ilvl w:val="0"/>
          <w:numId w:val="9"/>
        </w:numPr>
        <w:rPr>
          <w:rFonts w:cstheme="minorHAnsi"/>
        </w:rPr>
      </w:pPr>
      <w:r w:rsidRPr="006076EB">
        <w:rPr>
          <w:rFonts w:cstheme="minorHAnsi"/>
        </w:rPr>
        <w:t xml:space="preserve">The last supervision visit considered data on community-level activities provided by </w:t>
      </w:r>
      <w:r w:rsidR="00AD23F7">
        <w:rPr>
          <w:rFonts w:cstheme="minorHAnsi"/>
        </w:rPr>
        <w:t>community health workers (</w:t>
      </w:r>
      <w:r w:rsidRPr="006076EB">
        <w:rPr>
          <w:rFonts w:cstheme="minorHAnsi"/>
        </w:rPr>
        <w:t>CHWs</w:t>
      </w:r>
      <w:r w:rsidR="00AD23F7">
        <w:rPr>
          <w:rFonts w:cstheme="minorHAnsi"/>
        </w:rPr>
        <w:t>)</w:t>
      </w:r>
      <w:r w:rsidRPr="006076EB">
        <w:rPr>
          <w:rFonts w:cstheme="minorHAnsi"/>
        </w:rPr>
        <w:t>.</w:t>
      </w:r>
    </w:p>
    <w:p w14:paraId="7025B162" w14:textId="160C87F6" w:rsidR="002E383D" w:rsidRPr="006076EB" w:rsidRDefault="002E383D" w:rsidP="00CB1DF2">
      <w:pPr>
        <w:pStyle w:val="NoSpacing"/>
        <w:rPr>
          <w:rFonts w:cstheme="minorHAnsi"/>
        </w:rPr>
      </w:pPr>
    </w:p>
    <w:p w14:paraId="7519BE9A" w14:textId="36E48F4F" w:rsidR="00807CDA" w:rsidRPr="006076EB" w:rsidRDefault="00807CDA" w:rsidP="00807CDA">
      <w:pPr>
        <w:pStyle w:val="NoSpacing"/>
        <w:rPr>
          <w:rFonts w:cstheme="minorHAnsi"/>
        </w:rPr>
      </w:pPr>
      <w:r w:rsidRPr="006076EB">
        <w:rPr>
          <w:rFonts w:cstheme="minorHAnsi"/>
        </w:rPr>
        <w:t xml:space="preserve">Note: This definition has been </w:t>
      </w:r>
      <w:r w:rsidR="00DE2585" w:rsidRPr="006076EB">
        <w:rPr>
          <w:rFonts w:cstheme="minorHAnsi"/>
        </w:rPr>
        <w:t>somewhat</w:t>
      </w:r>
      <w:r w:rsidRPr="006076EB">
        <w:rPr>
          <w:rFonts w:cstheme="minorHAnsi"/>
        </w:rPr>
        <w:t xml:space="preserve"> revised and clarified (see Comments).</w:t>
      </w:r>
    </w:p>
    <w:p w14:paraId="719A33A7" w14:textId="10181AE0" w:rsidR="003D4A1A" w:rsidDel="00C403AD" w:rsidRDefault="003D4A1A" w:rsidP="00CB1DF2">
      <w:pPr>
        <w:pStyle w:val="NoSpacing"/>
        <w:rPr>
          <w:ins w:id="175" w:author="Alexander" w:date="2024-08-30T09:49:00Z"/>
          <w:del w:id="176" w:author="Samantha Rowe" w:date="2024-09-24T16:34:00Z" w16du:dateUtc="2024-09-24T20:34:00Z"/>
          <w:rFonts w:cstheme="minorHAnsi"/>
        </w:rPr>
      </w:pPr>
    </w:p>
    <w:p w14:paraId="4D5E1CF8" w14:textId="77777777" w:rsidR="00AD45CD" w:rsidRPr="006076EB" w:rsidRDefault="00AD45CD" w:rsidP="00CB1DF2">
      <w:pPr>
        <w:pStyle w:val="NoSpacing"/>
        <w:rPr>
          <w:rFonts w:cstheme="minorHAnsi"/>
        </w:rPr>
      </w:pPr>
    </w:p>
    <w:p w14:paraId="2806CB73" w14:textId="65CCA5E6" w:rsidR="00CB1DF2" w:rsidRPr="006076EB" w:rsidRDefault="00BC0575" w:rsidP="00CB1DF2">
      <w:pPr>
        <w:pStyle w:val="NoSpacing"/>
        <w:rPr>
          <w:rFonts w:cstheme="minorHAnsi"/>
        </w:rPr>
      </w:pPr>
      <w:r w:rsidRPr="006076EB">
        <w:rPr>
          <w:rFonts w:cstheme="minorHAnsi"/>
        </w:rPr>
        <w:t xml:space="preserve">2.d. </w:t>
      </w:r>
      <w:r w:rsidR="003F5930" w:rsidRPr="006076EB">
        <w:rPr>
          <w:rFonts w:cstheme="minorHAnsi"/>
        </w:rPr>
        <w:t>M</w:t>
      </w:r>
      <w:r w:rsidRPr="006076EB">
        <w:rPr>
          <w:rFonts w:cstheme="minorHAnsi"/>
        </w:rPr>
        <w:t>easurement</w:t>
      </w:r>
      <w:r w:rsidR="00CB1DF2" w:rsidRPr="006076EB">
        <w:rPr>
          <w:rFonts w:cstheme="minorHAnsi"/>
        </w:rPr>
        <w:t xml:space="preserve"> methodology</w:t>
      </w:r>
    </w:p>
    <w:p w14:paraId="09296C3A" w14:textId="0AA78586" w:rsidR="001C30EB" w:rsidRPr="006076EB" w:rsidRDefault="001C30EB" w:rsidP="001C30EB">
      <w:pPr>
        <w:pStyle w:val="NoSpacing"/>
        <w:rPr>
          <w:rFonts w:cstheme="minorHAnsi"/>
        </w:rPr>
      </w:pPr>
    </w:p>
    <w:p w14:paraId="2EDFBA96" w14:textId="795A9D04" w:rsidR="004A4818" w:rsidRDefault="003F5930" w:rsidP="004A4818">
      <w:pPr>
        <w:pStyle w:val="NoSpacing"/>
        <w:rPr>
          <w:rFonts w:cstheme="minorHAnsi"/>
        </w:rPr>
      </w:pPr>
      <w:r w:rsidRPr="006076EB">
        <w:rPr>
          <w:rFonts w:cstheme="minorHAnsi"/>
        </w:rPr>
        <w:t>M</w:t>
      </w:r>
      <w:r w:rsidR="004A4818" w:rsidRPr="006076EB">
        <w:rPr>
          <w:rFonts w:cstheme="minorHAnsi"/>
        </w:rPr>
        <w:t>easurement</w:t>
      </w:r>
      <w:r w:rsidR="004A4818" w:rsidRPr="00510A49">
        <w:rPr>
          <w:rFonts w:cstheme="minorHAnsi"/>
        </w:rPr>
        <w:t xml:space="preserve"> </w:t>
      </w:r>
      <w:r>
        <w:rPr>
          <w:rFonts w:cstheme="minorHAnsi"/>
        </w:rPr>
        <w:t>methods</w:t>
      </w:r>
      <w:r w:rsidR="004A4818" w:rsidRPr="00510A49">
        <w:rPr>
          <w:rFonts w:cstheme="minorHAnsi"/>
        </w:rPr>
        <w:t xml:space="preserve"> for each </w:t>
      </w:r>
      <w:r w:rsidR="004A4818">
        <w:rPr>
          <w:rFonts w:cstheme="minorHAnsi"/>
        </w:rPr>
        <w:t>attribute</w:t>
      </w:r>
      <w:r>
        <w:rPr>
          <w:rFonts w:cstheme="minorHAnsi"/>
        </w:rPr>
        <w:t xml:space="preserve"> are described below</w:t>
      </w:r>
      <w:r w:rsidR="004A4818" w:rsidRPr="00510A49">
        <w:rPr>
          <w:rFonts w:cstheme="minorHAnsi"/>
        </w:rPr>
        <w:t xml:space="preserve">, </w:t>
      </w:r>
      <w:r>
        <w:rPr>
          <w:rFonts w:cstheme="minorHAnsi"/>
        </w:rPr>
        <w:t xml:space="preserve">as </w:t>
      </w:r>
      <w:r w:rsidR="009E352C">
        <w:rPr>
          <w:rFonts w:cstheme="minorHAnsi"/>
        </w:rPr>
        <w:t>is</w:t>
      </w:r>
      <w:r>
        <w:rPr>
          <w:rFonts w:cstheme="minorHAnsi"/>
        </w:rPr>
        <w:t xml:space="preserve"> a</w:t>
      </w:r>
      <w:r w:rsidR="00B956AD">
        <w:rPr>
          <w:rFonts w:cstheme="minorHAnsi"/>
        </w:rPr>
        <w:t>n</w:t>
      </w:r>
      <w:r w:rsidR="004A4818" w:rsidRPr="00510A49">
        <w:rPr>
          <w:rFonts w:cstheme="minorHAnsi"/>
        </w:rPr>
        <w:t xml:space="preserve"> analysis </w:t>
      </w:r>
      <w:r>
        <w:rPr>
          <w:rFonts w:cstheme="minorHAnsi"/>
        </w:rPr>
        <w:t>method</w:t>
      </w:r>
      <w:r w:rsidR="004A4818" w:rsidRPr="00510A49">
        <w:rPr>
          <w:rFonts w:cstheme="minorHAnsi"/>
        </w:rPr>
        <w:t xml:space="preserve"> for summarizing the </w:t>
      </w:r>
      <w:r w:rsidR="003D4A1A">
        <w:rPr>
          <w:rFonts w:cstheme="minorHAnsi"/>
        </w:rPr>
        <w:t>five</w:t>
      </w:r>
      <w:r w:rsidR="004A4818" w:rsidRPr="00510A49">
        <w:rPr>
          <w:rFonts w:cstheme="minorHAnsi"/>
        </w:rPr>
        <w:t xml:space="preserve"> attributes into a composite score.</w:t>
      </w:r>
      <w:r w:rsidR="00846818">
        <w:rPr>
          <w:rFonts w:cstheme="minorHAnsi"/>
        </w:rPr>
        <w:t xml:space="preserve"> Also, see Table </w:t>
      </w:r>
      <w:r w:rsidR="00C3405A">
        <w:rPr>
          <w:rFonts w:cstheme="minorHAnsi"/>
        </w:rPr>
        <w:t>2</w:t>
      </w:r>
      <w:r w:rsidR="00846818">
        <w:rPr>
          <w:rFonts w:cstheme="minorHAnsi"/>
        </w:rPr>
        <w:t>, below.</w:t>
      </w:r>
    </w:p>
    <w:p w14:paraId="15299203" w14:textId="032645B1" w:rsidR="001C30EB" w:rsidRPr="001C30EB" w:rsidRDefault="004A4818">
      <w:pPr>
        <w:pStyle w:val="NoSpacing"/>
        <w:numPr>
          <w:ilvl w:val="0"/>
          <w:numId w:val="11"/>
        </w:numPr>
        <w:ind w:left="288" w:hanging="216"/>
        <w:rPr>
          <w:rFonts w:cstheme="minorHAnsi"/>
        </w:rPr>
      </w:pPr>
      <w:r w:rsidRPr="004A4818">
        <w:rPr>
          <w:rFonts w:cstheme="minorHAnsi"/>
          <w:b/>
          <w:bCs/>
        </w:rPr>
        <w:t>Attribute 1</w:t>
      </w:r>
      <w:r>
        <w:rPr>
          <w:rFonts w:cstheme="minorHAnsi"/>
        </w:rPr>
        <w:t xml:space="preserve"> </w:t>
      </w:r>
      <w:r w:rsidR="001C30EB" w:rsidRPr="001C30EB">
        <w:rPr>
          <w:rFonts w:cstheme="minorHAnsi"/>
        </w:rPr>
        <w:t>(At least 1 supervision visit has occurred in the last period). This attribute can be measured by the HHFA indicator 4.3.1.</w:t>
      </w:r>
      <w:r w:rsidR="00C574FB">
        <w:rPr>
          <w:rFonts w:cstheme="minorHAnsi"/>
        </w:rPr>
        <w:t>4.1</w:t>
      </w:r>
      <w:r w:rsidR="001C30EB" w:rsidRPr="001C30EB">
        <w:rPr>
          <w:rFonts w:cstheme="minorHAnsi"/>
        </w:rPr>
        <w:t xml:space="preserve"> (Permanent ID “CVU”; Percentage of facilities with a reported external supervision visit within the past three months). For details</w:t>
      </w:r>
      <w:r w:rsidR="007772D9">
        <w:rPr>
          <w:rFonts w:cstheme="minorHAnsi"/>
        </w:rPr>
        <w:t xml:space="preserve"> on the survey questions</w:t>
      </w:r>
      <w:r w:rsidR="001C30EB" w:rsidRPr="001C30EB">
        <w:rPr>
          <w:rFonts w:cstheme="minorHAnsi"/>
        </w:rPr>
        <w:t xml:space="preserve">, see page </w:t>
      </w:r>
      <w:r w:rsidR="00D57033">
        <w:rPr>
          <w:rFonts w:cstheme="minorHAnsi"/>
        </w:rPr>
        <w:t>15</w:t>
      </w:r>
      <w:r w:rsidR="001C30EB" w:rsidRPr="001C30EB">
        <w:rPr>
          <w:rFonts w:cstheme="minorHAnsi"/>
        </w:rPr>
        <w:t xml:space="preserve"> of the WHO</w:t>
      </w:r>
      <w:r w:rsidR="00D57033">
        <w:rPr>
          <w:rFonts w:cstheme="minorHAnsi"/>
        </w:rPr>
        <w:t xml:space="preserve"> HHFA </w:t>
      </w:r>
      <w:r w:rsidR="00D57033" w:rsidRPr="00D57033">
        <w:rPr>
          <w:rFonts w:cstheme="minorHAnsi"/>
        </w:rPr>
        <w:t>Combined questionnaire (Availability, Readiness, and Management and finance)</w:t>
      </w:r>
      <w:r w:rsidR="00D57033">
        <w:rPr>
          <w:rFonts w:cstheme="minorHAnsi"/>
        </w:rPr>
        <w:t>, c</w:t>
      </w:r>
      <w:r w:rsidR="00D57033" w:rsidRPr="00D57033">
        <w:rPr>
          <w:rFonts w:cstheme="minorHAnsi"/>
        </w:rPr>
        <w:t xml:space="preserve">ore and additional questions, </w:t>
      </w:r>
      <w:r w:rsidR="00D57033">
        <w:rPr>
          <w:rFonts w:cstheme="minorHAnsi"/>
        </w:rPr>
        <w:t>version</w:t>
      </w:r>
      <w:r w:rsidR="00D57033" w:rsidRPr="00D57033">
        <w:rPr>
          <w:rFonts w:cstheme="minorHAnsi"/>
        </w:rPr>
        <w:t xml:space="preserve"> 2.0, June 2023.</w:t>
      </w:r>
    </w:p>
    <w:p w14:paraId="76D3459E" w14:textId="77777777" w:rsidR="001C30EB" w:rsidRPr="001C30EB" w:rsidRDefault="001C30EB">
      <w:pPr>
        <w:pStyle w:val="NoSpacing"/>
        <w:numPr>
          <w:ilvl w:val="0"/>
          <w:numId w:val="11"/>
        </w:numPr>
        <w:ind w:left="288" w:hanging="216"/>
        <w:rPr>
          <w:rFonts w:cstheme="minorHAnsi"/>
        </w:rPr>
      </w:pPr>
      <w:r w:rsidRPr="001C30EB">
        <w:rPr>
          <w:rFonts w:cstheme="minorHAnsi"/>
          <w:b/>
          <w:bCs/>
        </w:rPr>
        <w:t>Attribute 2</w:t>
      </w:r>
      <w:r w:rsidRPr="001C30EB">
        <w:rPr>
          <w:rFonts w:cstheme="minorHAnsi"/>
        </w:rPr>
        <w:t xml:space="preserve"> (The last supervision visit covered integrated technical content). </w:t>
      </w:r>
    </w:p>
    <w:p w14:paraId="2222B802" w14:textId="60B6471A" w:rsidR="001C30EB" w:rsidRPr="001C30EB" w:rsidRDefault="001C30EB">
      <w:pPr>
        <w:pStyle w:val="NoSpacing"/>
        <w:numPr>
          <w:ilvl w:val="1"/>
          <w:numId w:val="12"/>
        </w:numPr>
        <w:ind w:left="648" w:hanging="216"/>
        <w:rPr>
          <w:rFonts w:cstheme="minorHAnsi"/>
        </w:rPr>
      </w:pPr>
      <w:r w:rsidRPr="001C30EB">
        <w:rPr>
          <w:rFonts w:cstheme="minorHAnsi"/>
        </w:rPr>
        <w:t xml:space="preserve">For facilities that provide services for HIV </w:t>
      </w:r>
      <w:r w:rsidRPr="001C30EB">
        <w:rPr>
          <w:rFonts w:cstheme="minorHAnsi"/>
          <w:u w:val="single"/>
        </w:rPr>
        <w:t>and</w:t>
      </w:r>
      <w:r w:rsidRPr="001C30EB">
        <w:rPr>
          <w:rFonts w:cstheme="minorHAnsi"/>
        </w:rPr>
        <w:t xml:space="preserve"> TB </w:t>
      </w:r>
      <w:r w:rsidRPr="001C30EB">
        <w:rPr>
          <w:rFonts w:cstheme="minorHAnsi"/>
          <w:u w:val="single"/>
        </w:rPr>
        <w:t>and</w:t>
      </w:r>
      <w:r w:rsidRPr="001C30EB">
        <w:rPr>
          <w:rFonts w:cstheme="minorHAnsi"/>
        </w:rPr>
        <w:t xml:space="preserve"> malaria, Attribute </w:t>
      </w:r>
      <w:r w:rsidR="00035C6E">
        <w:rPr>
          <w:rFonts w:cstheme="minorHAnsi"/>
        </w:rPr>
        <w:t>2</w:t>
      </w:r>
      <w:r w:rsidRPr="001C30EB">
        <w:rPr>
          <w:rFonts w:cstheme="minorHAnsi"/>
        </w:rPr>
        <w:t xml:space="preserve"> means that the supervisor did at least one of the following </w:t>
      </w:r>
      <w:r w:rsidR="002E4FB8">
        <w:rPr>
          <w:rFonts w:cstheme="minorHAnsi"/>
        </w:rPr>
        <w:t>six</w:t>
      </w:r>
      <w:r w:rsidR="002E4FB8" w:rsidRPr="001C30EB">
        <w:rPr>
          <w:rFonts w:cstheme="minorHAnsi"/>
        </w:rPr>
        <w:t xml:space="preserve"> </w:t>
      </w:r>
      <w:r w:rsidRPr="001C30EB">
        <w:rPr>
          <w:rFonts w:cstheme="minorHAnsi"/>
        </w:rPr>
        <w:t xml:space="preserve">activities for HIV </w:t>
      </w:r>
      <w:r w:rsidRPr="001C30EB">
        <w:rPr>
          <w:rFonts w:cstheme="minorHAnsi"/>
          <w:u w:val="single"/>
        </w:rPr>
        <w:t>and</w:t>
      </w:r>
      <w:r w:rsidRPr="001C30EB">
        <w:rPr>
          <w:rFonts w:cstheme="minorHAnsi"/>
        </w:rPr>
        <w:t xml:space="preserve"> TB </w:t>
      </w:r>
      <w:r w:rsidRPr="001C30EB">
        <w:rPr>
          <w:rFonts w:cstheme="minorHAnsi"/>
          <w:u w:val="single"/>
        </w:rPr>
        <w:t>and</w:t>
      </w:r>
      <w:r w:rsidRPr="001C30EB">
        <w:rPr>
          <w:rFonts w:cstheme="minorHAnsi"/>
        </w:rPr>
        <w:t xml:space="preserve"> malaria</w:t>
      </w:r>
      <w:r w:rsidR="005D2BB8">
        <w:rPr>
          <w:rFonts w:cstheme="minorHAnsi"/>
        </w:rPr>
        <w:t xml:space="preserve"> (all three diseases)</w:t>
      </w:r>
      <w:r w:rsidRPr="001C30EB">
        <w:rPr>
          <w:rFonts w:cstheme="minorHAnsi"/>
        </w:rPr>
        <w:t xml:space="preserve">. The </w:t>
      </w:r>
      <w:r w:rsidR="002E4FB8">
        <w:rPr>
          <w:rFonts w:cstheme="minorHAnsi"/>
        </w:rPr>
        <w:t>six</w:t>
      </w:r>
      <w:r w:rsidR="002E4FB8" w:rsidRPr="001C30EB">
        <w:rPr>
          <w:rFonts w:cstheme="minorHAnsi"/>
        </w:rPr>
        <w:t xml:space="preserve"> </w:t>
      </w:r>
      <w:r w:rsidRPr="001C30EB">
        <w:rPr>
          <w:rFonts w:cstheme="minorHAnsi"/>
        </w:rPr>
        <w:t xml:space="preserve">activities are: a) reviewing data (e.g., patient or lab registers, commodity stock records, community data, or summary statistics), b) observing clinical consultations or lab functions, c) giving feedback to HWs, d) answering HWs’ questions, e) providing on-the-spot training for HWs (e.g., on a new guideline, or how to perform a clinical task), </w:t>
      </w:r>
      <w:r w:rsidR="00035C6E">
        <w:rPr>
          <w:rFonts w:cstheme="minorHAnsi"/>
        </w:rPr>
        <w:t xml:space="preserve">or </w:t>
      </w:r>
      <w:r w:rsidRPr="001C30EB">
        <w:rPr>
          <w:rFonts w:cstheme="minorHAnsi"/>
        </w:rPr>
        <w:t xml:space="preserve">f) discussing community-based </w:t>
      </w:r>
      <w:r w:rsidR="00082BC1">
        <w:rPr>
          <w:rFonts w:cstheme="minorHAnsi"/>
        </w:rPr>
        <w:t xml:space="preserve">health </w:t>
      </w:r>
      <w:r w:rsidRPr="001C30EB">
        <w:rPr>
          <w:rFonts w:cstheme="minorHAnsi"/>
        </w:rPr>
        <w:t xml:space="preserve">activities. For example, the supervisor reviewed data for HIV (activity “a”), reviewed data for TB (activity “a”), and observed clinical consultations for malaria (activity “b”). That is, at least one supervisory activity that involved technical content for each of the </w:t>
      </w:r>
      <w:r w:rsidR="005D2BB8">
        <w:rPr>
          <w:rFonts w:cstheme="minorHAnsi"/>
        </w:rPr>
        <w:t>three</w:t>
      </w:r>
      <w:r w:rsidRPr="001C30EB">
        <w:rPr>
          <w:rFonts w:cstheme="minorHAnsi"/>
        </w:rPr>
        <w:t xml:space="preserve"> </w:t>
      </w:r>
      <w:r w:rsidR="005D2BB8">
        <w:rPr>
          <w:rFonts w:cstheme="minorHAnsi"/>
        </w:rPr>
        <w:t>diseases (i.e., something done for all three diseases)</w:t>
      </w:r>
      <w:r w:rsidRPr="001C30EB">
        <w:rPr>
          <w:rFonts w:cstheme="minorHAnsi"/>
        </w:rPr>
        <w:t>.</w:t>
      </w:r>
    </w:p>
    <w:p w14:paraId="28F9F713" w14:textId="184D3746" w:rsidR="001C30EB" w:rsidRDefault="001C30EB">
      <w:pPr>
        <w:pStyle w:val="NoSpacing"/>
        <w:numPr>
          <w:ilvl w:val="1"/>
          <w:numId w:val="12"/>
        </w:numPr>
        <w:ind w:left="648" w:hanging="216"/>
        <w:rPr>
          <w:rFonts w:cstheme="minorHAnsi"/>
        </w:rPr>
      </w:pPr>
      <w:r w:rsidRPr="001C30EB">
        <w:rPr>
          <w:rFonts w:cstheme="minorHAnsi"/>
        </w:rPr>
        <w:t xml:space="preserve">For facilities that do </w:t>
      </w:r>
      <w:r w:rsidRPr="001C30EB">
        <w:rPr>
          <w:rFonts w:cstheme="minorHAnsi"/>
          <w:b/>
          <w:bCs/>
          <w:u w:val="single"/>
        </w:rPr>
        <w:t>not</w:t>
      </w:r>
      <w:r w:rsidRPr="001C30EB">
        <w:rPr>
          <w:rFonts w:cstheme="minorHAnsi"/>
        </w:rPr>
        <w:t xml:space="preserve"> provide services for HIV </w:t>
      </w:r>
      <w:r w:rsidRPr="001C30EB">
        <w:rPr>
          <w:rFonts w:cstheme="minorHAnsi"/>
          <w:u w:val="single"/>
        </w:rPr>
        <w:t>and</w:t>
      </w:r>
      <w:r w:rsidRPr="001C30EB">
        <w:rPr>
          <w:rFonts w:cstheme="minorHAnsi"/>
        </w:rPr>
        <w:t xml:space="preserve"> TB </w:t>
      </w:r>
      <w:r w:rsidRPr="001C30EB">
        <w:rPr>
          <w:rFonts w:cstheme="minorHAnsi"/>
          <w:u w:val="single"/>
        </w:rPr>
        <w:t>and</w:t>
      </w:r>
      <w:r w:rsidRPr="001C30EB">
        <w:rPr>
          <w:rFonts w:cstheme="minorHAnsi"/>
        </w:rPr>
        <w:t xml:space="preserve"> malaria, Attribute </w:t>
      </w:r>
      <w:r w:rsidR="00035C6E">
        <w:rPr>
          <w:rFonts w:cstheme="minorHAnsi"/>
        </w:rPr>
        <w:t>2</w:t>
      </w:r>
      <w:r w:rsidRPr="001C30EB">
        <w:rPr>
          <w:rFonts w:cstheme="minorHAnsi"/>
        </w:rPr>
        <w:t xml:space="preserve"> means that the supervisor did at least one of the following </w:t>
      </w:r>
      <w:r w:rsidR="002E4FB8">
        <w:rPr>
          <w:rFonts w:cstheme="minorHAnsi"/>
        </w:rPr>
        <w:t>six</w:t>
      </w:r>
      <w:r w:rsidR="002E4FB8" w:rsidRPr="001C30EB">
        <w:rPr>
          <w:rFonts w:cstheme="minorHAnsi"/>
        </w:rPr>
        <w:t xml:space="preserve"> </w:t>
      </w:r>
      <w:r w:rsidRPr="001C30EB">
        <w:rPr>
          <w:rFonts w:cstheme="minorHAnsi"/>
        </w:rPr>
        <w:t xml:space="preserve">activities for at least </w:t>
      </w:r>
      <w:r w:rsidR="005D2BB8">
        <w:rPr>
          <w:rFonts w:cstheme="minorHAnsi"/>
        </w:rPr>
        <w:t>three</w:t>
      </w:r>
      <w:r w:rsidRPr="001C30EB">
        <w:rPr>
          <w:rFonts w:cstheme="minorHAnsi"/>
        </w:rPr>
        <w:t xml:space="preserve"> of the following health areas: HIV, TB, malaria, ANC, immunizations, or</w:t>
      </w:r>
      <w:r w:rsidR="002E4FB8">
        <w:rPr>
          <w:rFonts w:cstheme="minorHAnsi"/>
        </w:rPr>
        <w:t xml:space="preserve"> integrated management of childhood illness (</w:t>
      </w:r>
      <w:r w:rsidR="00A31D17" w:rsidRPr="00A31D17">
        <w:rPr>
          <w:rFonts w:cstheme="minorHAnsi"/>
        </w:rPr>
        <w:t>IMCI</w:t>
      </w:r>
      <w:r w:rsidR="002E4FB8">
        <w:rPr>
          <w:rFonts w:cstheme="minorHAnsi"/>
        </w:rPr>
        <w:t>)</w:t>
      </w:r>
      <w:r w:rsidR="00A31D17" w:rsidRPr="00A31D17">
        <w:rPr>
          <w:rFonts w:cstheme="minorHAnsi"/>
        </w:rPr>
        <w:t>/child health</w:t>
      </w:r>
      <w:r w:rsidRPr="001C30EB">
        <w:rPr>
          <w:rFonts w:cstheme="minorHAnsi"/>
        </w:rPr>
        <w:t xml:space="preserve">. The </w:t>
      </w:r>
      <w:r w:rsidR="002E4FB8">
        <w:rPr>
          <w:rFonts w:cstheme="minorHAnsi"/>
        </w:rPr>
        <w:t>six</w:t>
      </w:r>
      <w:r w:rsidR="002E4FB8" w:rsidRPr="001C30EB">
        <w:rPr>
          <w:rFonts w:cstheme="minorHAnsi"/>
        </w:rPr>
        <w:t xml:space="preserve"> </w:t>
      </w:r>
      <w:r w:rsidRPr="001C30EB">
        <w:rPr>
          <w:rFonts w:cstheme="minorHAnsi"/>
        </w:rPr>
        <w:t xml:space="preserve">activities are: a) reviewing data (e.g., patient or lab registers, commodity stock records, community data, or summary statistics), b) observing clinical consultations or lab functions, c) giving feedback to HWs, d) answering HWs’ questions, e) providing on-the-spot training for HWs (e.g., on a new guideline, or how to perform a clinical task), </w:t>
      </w:r>
      <w:r w:rsidR="00035C6E">
        <w:rPr>
          <w:rFonts w:cstheme="minorHAnsi"/>
        </w:rPr>
        <w:t xml:space="preserve">or </w:t>
      </w:r>
      <w:r w:rsidRPr="001C30EB">
        <w:rPr>
          <w:rFonts w:cstheme="minorHAnsi"/>
        </w:rPr>
        <w:t xml:space="preserve">f) discussing community-based </w:t>
      </w:r>
      <w:r w:rsidR="00082BC1">
        <w:rPr>
          <w:rFonts w:cstheme="minorHAnsi"/>
        </w:rPr>
        <w:t xml:space="preserve">health </w:t>
      </w:r>
      <w:r w:rsidRPr="001C30EB">
        <w:rPr>
          <w:rFonts w:cstheme="minorHAnsi"/>
        </w:rPr>
        <w:t xml:space="preserve">activities. For example, if the facility provided services for malaria, ANC, and </w:t>
      </w:r>
      <w:r w:rsidR="003F5836">
        <w:rPr>
          <w:rFonts w:cstheme="minorHAnsi"/>
        </w:rPr>
        <w:t>IMCI/child health</w:t>
      </w:r>
      <w:r w:rsidRPr="001C30EB">
        <w:rPr>
          <w:rFonts w:cstheme="minorHAnsi"/>
        </w:rPr>
        <w:t xml:space="preserve">, the supervisor reviewed data for malaria (activity “a”), observed clinical consultations for ANC (activity “b”), and gave feedback to HWs </w:t>
      </w:r>
      <w:r w:rsidRPr="001C30EB">
        <w:rPr>
          <w:rFonts w:cstheme="minorHAnsi"/>
        </w:rPr>
        <w:lastRenderedPageBreak/>
        <w:t xml:space="preserve">about </w:t>
      </w:r>
      <w:r w:rsidR="003F5836">
        <w:rPr>
          <w:rFonts w:cstheme="minorHAnsi"/>
        </w:rPr>
        <w:t>IMCI/child health</w:t>
      </w:r>
      <w:r w:rsidRPr="001C30EB">
        <w:rPr>
          <w:rFonts w:cstheme="minorHAnsi"/>
        </w:rPr>
        <w:t xml:space="preserve"> care (activity “c”). That is, at least one supervisory activity that involved technical content for each of the </w:t>
      </w:r>
      <w:r w:rsidR="005D2BB8">
        <w:rPr>
          <w:rFonts w:cstheme="minorHAnsi"/>
        </w:rPr>
        <w:t>three</w:t>
      </w:r>
      <w:r w:rsidRPr="001C30EB">
        <w:rPr>
          <w:rFonts w:cstheme="minorHAnsi"/>
        </w:rPr>
        <w:t xml:space="preserve"> health areas</w:t>
      </w:r>
      <w:r w:rsidR="005D2BB8">
        <w:rPr>
          <w:rFonts w:cstheme="minorHAnsi"/>
        </w:rPr>
        <w:t xml:space="preserve"> (i.e., something done for all three areas)</w:t>
      </w:r>
      <w:r w:rsidRPr="001C30EB">
        <w:rPr>
          <w:rFonts w:cstheme="minorHAnsi"/>
        </w:rPr>
        <w:t>.</w:t>
      </w:r>
    </w:p>
    <w:p w14:paraId="053052C7" w14:textId="3665E3EC" w:rsidR="005B4A32" w:rsidRPr="001C30EB" w:rsidRDefault="005B4A32">
      <w:pPr>
        <w:pStyle w:val="NoSpacing"/>
        <w:numPr>
          <w:ilvl w:val="1"/>
          <w:numId w:val="12"/>
        </w:numPr>
        <w:ind w:left="648" w:hanging="216"/>
        <w:rPr>
          <w:rFonts w:cstheme="minorHAnsi"/>
        </w:rPr>
      </w:pPr>
      <w:r>
        <w:rPr>
          <w:rFonts w:cstheme="minorHAnsi"/>
        </w:rPr>
        <w:t>For facilities that provide services for fewer than three of the six health areas in the t-HFA questions (e.g., only HIV</w:t>
      </w:r>
      <w:r w:rsidR="00441A6E">
        <w:rPr>
          <w:rFonts w:cstheme="minorHAnsi"/>
        </w:rPr>
        <w:t>,</w:t>
      </w:r>
      <w:r>
        <w:rPr>
          <w:rFonts w:cstheme="minorHAnsi"/>
        </w:rPr>
        <w:t xml:space="preserve"> or only HIV and TB), then Attribute 2 is not applicable</w:t>
      </w:r>
      <w:r w:rsidR="00265BEB">
        <w:rPr>
          <w:rFonts w:cstheme="minorHAnsi"/>
        </w:rPr>
        <w:t xml:space="preserve"> and is assigned a missing value for the KPI S2 calculation</w:t>
      </w:r>
      <w:r>
        <w:rPr>
          <w:rFonts w:cstheme="minorHAnsi"/>
        </w:rPr>
        <w:t xml:space="preserve"> (i.e., the concept of integration does not apply to facilities that do not provide services for multiple health </w:t>
      </w:r>
      <w:r w:rsidR="007877B6">
        <w:rPr>
          <w:rFonts w:cstheme="minorHAnsi"/>
        </w:rPr>
        <w:t>area</w:t>
      </w:r>
      <w:r>
        <w:rPr>
          <w:rFonts w:cstheme="minorHAnsi"/>
        </w:rPr>
        <w:t>s).</w:t>
      </w:r>
    </w:p>
    <w:p w14:paraId="18885F48" w14:textId="77777777" w:rsidR="001C30EB" w:rsidRPr="001C30EB" w:rsidRDefault="001C30EB">
      <w:pPr>
        <w:pStyle w:val="NoSpacing"/>
        <w:numPr>
          <w:ilvl w:val="0"/>
          <w:numId w:val="11"/>
        </w:numPr>
        <w:ind w:left="288" w:hanging="216"/>
        <w:rPr>
          <w:rFonts w:cstheme="minorHAnsi"/>
        </w:rPr>
      </w:pPr>
      <w:r w:rsidRPr="001C30EB">
        <w:rPr>
          <w:rFonts w:cstheme="minorHAnsi"/>
          <w:b/>
          <w:bCs/>
        </w:rPr>
        <w:t>Attribute 3</w:t>
      </w:r>
      <w:r w:rsidRPr="001C30EB">
        <w:rPr>
          <w:rFonts w:cstheme="minorHAnsi"/>
        </w:rPr>
        <w:t xml:space="preserve"> (Summary statistics related to program performance and quality were presented and discussed during last supervision visit). This attribute includes the presentation and discussion of data on any health area from any of the following sources: patient or lab registers, commodity stock records, community data or community activities, or summary statistics. The supervisor does not have to give the presentation; the supervisor only needs to participate in the activity.</w:t>
      </w:r>
    </w:p>
    <w:p w14:paraId="42BC1CA8" w14:textId="79025EB2" w:rsidR="001C30EB" w:rsidRPr="001C30EB" w:rsidRDefault="001C30EB">
      <w:pPr>
        <w:pStyle w:val="NoSpacing"/>
        <w:numPr>
          <w:ilvl w:val="0"/>
          <w:numId w:val="11"/>
        </w:numPr>
        <w:ind w:left="288" w:hanging="216"/>
        <w:rPr>
          <w:rFonts w:cstheme="minorHAnsi"/>
        </w:rPr>
      </w:pPr>
      <w:r w:rsidRPr="001C30EB">
        <w:rPr>
          <w:rFonts w:cstheme="minorHAnsi"/>
          <w:b/>
          <w:bCs/>
        </w:rPr>
        <w:t>Attribute 4</w:t>
      </w:r>
      <w:r w:rsidRPr="001C30EB">
        <w:rPr>
          <w:rFonts w:cstheme="minorHAnsi"/>
        </w:rPr>
        <w:t xml:space="preserve"> (The supervisor facilitated group problem-solving during the last supervision visit, based on a review of performance data). This attribute means any kind of formal or informal problem-solving activity that involves at least </w:t>
      </w:r>
      <w:r w:rsidR="004A4818">
        <w:rPr>
          <w:rFonts w:cstheme="minorHAnsi"/>
        </w:rPr>
        <w:t>two</w:t>
      </w:r>
      <w:r w:rsidRPr="001C30EB">
        <w:rPr>
          <w:rFonts w:cstheme="minorHAnsi"/>
        </w:rPr>
        <w:t xml:space="preserve"> facility staff members. The activity includes a review of any kind of health data (e.g., as in Attribute 3: patient or lab registers, commodity stock records, community data or community activities, or summary statistics).</w:t>
      </w:r>
    </w:p>
    <w:p w14:paraId="45A42828" w14:textId="77777777" w:rsidR="001C30EB" w:rsidRPr="001C30EB" w:rsidRDefault="001C30EB">
      <w:pPr>
        <w:pStyle w:val="NoSpacing"/>
        <w:numPr>
          <w:ilvl w:val="0"/>
          <w:numId w:val="11"/>
        </w:numPr>
        <w:ind w:left="288" w:hanging="216"/>
        <w:rPr>
          <w:rFonts w:cstheme="minorHAnsi"/>
        </w:rPr>
      </w:pPr>
      <w:r w:rsidRPr="001C30EB">
        <w:rPr>
          <w:rFonts w:cstheme="minorHAnsi"/>
          <w:b/>
          <w:bCs/>
        </w:rPr>
        <w:t>Attribute 5</w:t>
      </w:r>
      <w:r w:rsidRPr="001C30EB">
        <w:rPr>
          <w:rFonts w:cstheme="minorHAnsi"/>
        </w:rPr>
        <w:t xml:space="preserve"> (The last supervision visit considered data on community-level activities provided by CHWs). This attribute means that the supervisor reviewed and discussed data on community-level activities provided by CHWs. This could include a simple discussion about which CHW-related community-level activities had occurred in the preceding period (typically 3 months).</w:t>
      </w:r>
    </w:p>
    <w:p w14:paraId="0C921157" w14:textId="77777777" w:rsidR="003D4A1A" w:rsidRDefault="003D4A1A" w:rsidP="003D4A1A">
      <w:pPr>
        <w:pStyle w:val="NoSpacing"/>
        <w:ind w:left="72"/>
        <w:rPr>
          <w:rFonts w:cstheme="minorHAnsi"/>
        </w:rPr>
      </w:pPr>
    </w:p>
    <w:p w14:paraId="5A0585DE" w14:textId="7A201B96" w:rsidR="00441A6E" w:rsidRPr="001C30EB" w:rsidDel="00AD45CD" w:rsidRDefault="00441A6E" w:rsidP="003D4A1A">
      <w:pPr>
        <w:pStyle w:val="NoSpacing"/>
        <w:ind w:left="72"/>
        <w:rPr>
          <w:del w:id="177" w:author="Alexander" w:date="2024-08-30T09:50:00Z"/>
          <w:rFonts w:cstheme="minorHAnsi"/>
        </w:rPr>
      </w:pPr>
    </w:p>
    <w:p w14:paraId="52DE6A02" w14:textId="1CD7E7B0" w:rsidR="003A657A" w:rsidDel="00AD45CD" w:rsidRDefault="003A657A">
      <w:pPr>
        <w:spacing w:after="160" w:line="259" w:lineRule="auto"/>
        <w:rPr>
          <w:del w:id="178" w:author="Alexander" w:date="2024-08-30T09:50:00Z"/>
          <w:rFonts w:cstheme="minorHAnsi"/>
        </w:rPr>
      </w:pPr>
      <w:del w:id="179" w:author="Alexander" w:date="2024-08-30T09:50:00Z">
        <w:r w:rsidDel="00AD45CD">
          <w:rPr>
            <w:rFonts w:cstheme="minorHAnsi"/>
          </w:rPr>
          <w:br w:type="page"/>
        </w:r>
      </w:del>
    </w:p>
    <w:p w14:paraId="03704ADB" w14:textId="4BCEAD62" w:rsidR="00846818" w:rsidRDefault="00846818">
      <w:pPr>
        <w:spacing w:after="160" w:line="259" w:lineRule="auto"/>
        <w:pPrChange w:id="180" w:author="Alexander" w:date="2024-08-30T09:50:00Z">
          <w:pPr>
            <w:pStyle w:val="NoSpacing"/>
          </w:pPr>
        </w:pPrChange>
      </w:pPr>
      <w:r>
        <w:t>Table</w:t>
      </w:r>
      <w:r w:rsidR="00C3405A">
        <w:t xml:space="preserve"> 2</w:t>
      </w:r>
      <w:r>
        <w:t xml:space="preserve">. Indicators and survey questions on </w:t>
      </w:r>
      <w:r w:rsidR="00287639">
        <w:t>integrated supportive supervision</w:t>
      </w:r>
    </w:p>
    <w:p w14:paraId="4A4EC82C" w14:textId="50D45F77" w:rsidR="002B7251" w:rsidRPr="002C557B" w:rsidDel="0026713C" w:rsidRDefault="002B7251" w:rsidP="002B7251">
      <w:pPr>
        <w:pStyle w:val="NoSpacing"/>
        <w:rPr>
          <w:del w:id="181" w:author="Samantha Rowe" w:date="2024-09-24T16:37:00Z" w16du:dateUtc="2024-09-24T20:37:00Z"/>
          <w:sz w:val="16"/>
          <w:szCs w:val="16"/>
        </w:rPr>
      </w:pPr>
    </w:p>
    <w:tbl>
      <w:tblPr>
        <w:tblStyle w:val="TableGrid"/>
        <w:tblW w:w="0" w:type="auto"/>
        <w:tblInd w:w="72" w:type="dxa"/>
        <w:tblLook w:val="04A0" w:firstRow="1" w:lastRow="0" w:firstColumn="1" w:lastColumn="0" w:noHBand="0" w:noVBand="1"/>
      </w:tblPr>
      <w:tblGrid>
        <w:gridCol w:w="3433"/>
        <w:gridCol w:w="3762"/>
        <w:gridCol w:w="2083"/>
      </w:tblGrid>
      <w:tr w:rsidR="00846818" w14:paraId="011024B9" w14:textId="77777777" w:rsidTr="00846818">
        <w:trPr>
          <w:trHeight w:val="386"/>
          <w:tblHeader/>
        </w:trPr>
        <w:tc>
          <w:tcPr>
            <w:tcW w:w="3433" w:type="dxa"/>
            <w:vAlign w:val="center"/>
          </w:tcPr>
          <w:p w14:paraId="0CF92C3F" w14:textId="6334D20F" w:rsidR="00846818" w:rsidRPr="00654482" w:rsidRDefault="00846818" w:rsidP="00B36DE4">
            <w:pPr>
              <w:pStyle w:val="NoSpacing"/>
              <w:rPr>
                <w:rFonts w:cstheme="minorHAnsi"/>
                <w:b/>
                <w:bCs/>
              </w:rPr>
            </w:pPr>
            <w:r>
              <w:rPr>
                <w:rFonts w:cstheme="minorHAnsi"/>
                <w:b/>
                <w:bCs/>
              </w:rPr>
              <w:t>Indicator attribute</w:t>
            </w:r>
          </w:p>
        </w:tc>
        <w:tc>
          <w:tcPr>
            <w:tcW w:w="3762" w:type="dxa"/>
            <w:vAlign w:val="center"/>
          </w:tcPr>
          <w:p w14:paraId="4E231DBD" w14:textId="77777777" w:rsidR="00846818" w:rsidRPr="00654482" w:rsidRDefault="00846818" w:rsidP="00B36DE4">
            <w:pPr>
              <w:pStyle w:val="NoSpacing"/>
              <w:rPr>
                <w:rFonts w:cstheme="minorHAnsi"/>
                <w:b/>
                <w:bCs/>
              </w:rPr>
            </w:pPr>
            <w:r w:rsidRPr="00654482">
              <w:rPr>
                <w:rFonts w:cstheme="minorHAnsi"/>
                <w:b/>
                <w:bCs/>
              </w:rPr>
              <w:t>HHFA indicator</w:t>
            </w:r>
          </w:p>
        </w:tc>
        <w:tc>
          <w:tcPr>
            <w:tcW w:w="2083" w:type="dxa"/>
            <w:vAlign w:val="center"/>
          </w:tcPr>
          <w:p w14:paraId="3438C5FC" w14:textId="77777777" w:rsidR="00846818" w:rsidRPr="00654482" w:rsidRDefault="00846818" w:rsidP="00B36DE4">
            <w:pPr>
              <w:pStyle w:val="NoSpacing"/>
              <w:rPr>
                <w:rFonts w:cstheme="minorHAnsi"/>
                <w:b/>
                <w:bCs/>
              </w:rPr>
            </w:pPr>
            <w:r>
              <w:rPr>
                <w:rFonts w:cstheme="minorHAnsi"/>
                <w:b/>
                <w:bCs/>
              </w:rPr>
              <w:t>t-HFA s</w:t>
            </w:r>
            <w:r w:rsidRPr="00654482">
              <w:rPr>
                <w:rFonts w:cstheme="minorHAnsi"/>
                <w:b/>
                <w:bCs/>
              </w:rPr>
              <w:t>urvey questions</w:t>
            </w:r>
          </w:p>
        </w:tc>
      </w:tr>
      <w:tr w:rsidR="00846818" w14:paraId="523F2CFF" w14:textId="77777777" w:rsidTr="00846818">
        <w:trPr>
          <w:trHeight w:val="547"/>
        </w:trPr>
        <w:tc>
          <w:tcPr>
            <w:tcW w:w="3433" w:type="dxa"/>
          </w:tcPr>
          <w:p w14:paraId="635D8E51" w14:textId="654E42C2" w:rsidR="00846818" w:rsidRPr="00B94F4D" w:rsidRDefault="00846818" w:rsidP="00B36DE4">
            <w:pPr>
              <w:pStyle w:val="NoSpacing"/>
              <w:rPr>
                <w:rFonts w:cstheme="minorHAnsi"/>
              </w:rPr>
            </w:pPr>
            <w:r>
              <w:rPr>
                <w:rFonts w:cstheme="minorHAnsi"/>
              </w:rPr>
              <w:t>Attribute 1. Supervision occurred in the last period</w:t>
            </w:r>
          </w:p>
        </w:tc>
        <w:tc>
          <w:tcPr>
            <w:tcW w:w="3762" w:type="dxa"/>
          </w:tcPr>
          <w:p w14:paraId="1729B3B6" w14:textId="44F3C3B6" w:rsidR="00846818" w:rsidRPr="000E3E09" w:rsidRDefault="00846818">
            <w:pPr>
              <w:pStyle w:val="NoSpacing"/>
              <w:numPr>
                <w:ilvl w:val="1"/>
                <w:numId w:val="21"/>
              </w:numPr>
              <w:ind w:left="288" w:hanging="288"/>
              <w:rPr>
                <w:rFonts w:cstheme="minorHAnsi"/>
              </w:rPr>
            </w:pPr>
            <w:r w:rsidRPr="000E3E09">
              <w:rPr>
                <w:rFonts w:cstheme="minorHAnsi"/>
              </w:rPr>
              <w:t>I</w:t>
            </w:r>
            <w:r w:rsidRPr="00846818">
              <w:rPr>
                <w:rFonts w:cstheme="minorHAnsi"/>
              </w:rPr>
              <w:t>ndicator 4.3.1.</w:t>
            </w:r>
            <w:r w:rsidR="002D43F8">
              <w:rPr>
                <w:rFonts w:cstheme="minorHAnsi"/>
              </w:rPr>
              <w:t>4</w:t>
            </w:r>
            <w:r w:rsidRPr="00846818">
              <w:rPr>
                <w:rFonts w:cstheme="minorHAnsi"/>
              </w:rPr>
              <w:t>.</w:t>
            </w:r>
            <w:r w:rsidR="002D43F8">
              <w:rPr>
                <w:rFonts w:cstheme="minorHAnsi"/>
              </w:rPr>
              <w:t>1</w:t>
            </w:r>
            <w:r w:rsidRPr="00846818">
              <w:rPr>
                <w:rFonts w:cstheme="minorHAnsi"/>
              </w:rPr>
              <w:t xml:space="preserve"> (Permanent ID “CVU”; Percentage of facilities with a reported external supervision visit within the past three months).</w:t>
            </w:r>
          </w:p>
        </w:tc>
        <w:tc>
          <w:tcPr>
            <w:tcW w:w="2083" w:type="dxa"/>
          </w:tcPr>
          <w:p w14:paraId="71BF4822" w14:textId="0663ED83" w:rsidR="00846818" w:rsidRPr="00C53B28" w:rsidRDefault="00846818" w:rsidP="00B36DE4">
            <w:pPr>
              <w:pStyle w:val="NoSpacing"/>
              <w:rPr>
                <w:rFonts w:cstheme="minorHAnsi"/>
                <w:highlight w:val="cyan"/>
              </w:rPr>
            </w:pPr>
            <w:r w:rsidRPr="00846818">
              <w:rPr>
                <w:rFonts w:cstheme="minorHAnsi"/>
              </w:rPr>
              <w:t>610 and 611</w:t>
            </w:r>
          </w:p>
        </w:tc>
      </w:tr>
      <w:tr w:rsidR="00846818" w14:paraId="264E31BA" w14:textId="77777777" w:rsidTr="00846818">
        <w:tc>
          <w:tcPr>
            <w:tcW w:w="3433" w:type="dxa"/>
          </w:tcPr>
          <w:p w14:paraId="5CAE1B29" w14:textId="429B76AF" w:rsidR="00846818" w:rsidRDefault="00846818" w:rsidP="00B36DE4">
            <w:pPr>
              <w:pStyle w:val="NoSpacing"/>
              <w:rPr>
                <w:rFonts w:cstheme="minorHAnsi"/>
              </w:rPr>
            </w:pPr>
            <w:r>
              <w:rPr>
                <w:rFonts w:cstheme="minorHAnsi"/>
              </w:rPr>
              <w:t>Attribute 2. Last supervision visit covered integrated content</w:t>
            </w:r>
          </w:p>
        </w:tc>
        <w:tc>
          <w:tcPr>
            <w:tcW w:w="3762" w:type="dxa"/>
          </w:tcPr>
          <w:p w14:paraId="1E54DCA6" w14:textId="6124E4F9" w:rsidR="00A21CF0" w:rsidRPr="00A21CF0" w:rsidRDefault="00691CF6">
            <w:pPr>
              <w:pStyle w:val="NoSpacing"/>
              <w:numPr>
                <w:ilvl w:val="1"/>
                <w:numId w:val="20"/>
              </w:numPr>
              <w:ind w:left="288" w:hanging="288"/>
              <w:rPr>
                <w:rFonts w:cstheme="minorHAnsi"/>
              </w:rPr>
            </w:pPr>
            <w:r>
              <w:rPr>
                <w:rFonts w:cstheme="minorHAnsi"/>
              </w:rPr>
              <w:t>No HHFA indicator. Questions developed by GF</w:t>
            </w:r>
            <w:r w:rsidR="006A3416">
              <w:rPr>
                <w:rFonts w:cstheme="minorHAnsi"/>
              </w:rPr>
              <w:t xml:space="preserve"> the</w:t>
            </w:r>
            <w:r>
              <w:rPr>
                <w:rFonts w:cstheme="minorHAnsi"/>
              </w:rPr>
              <w:t xml:space="preserve"> t-HFA team.</w:t>
            </w:r>
          </w:p>
        </w:tc>
        <w:tc>
          <w:tcPr>
            <w:tcW w:w="2083" w:type="dxa"/>
          </w:tcPr>
          <w:p w14:paraId="38A17D3C" w14:textId="38740E96" w:rsidR="00846818" w:rsidRPr="00C53B28" w:rsidRDefault="0056566E" w:rsidP="00B36DE4">
            <w:pPr>
              <w:pStyle w:val="NoSpacing"/>
              <w:rPr>
                <w:rFonts w:cstheme="minorHAnsi"/>
                <w:highlight w:val="cyan"/>
              </w:rPr>
            </w:pPr>
            <w:r>
              <w:rPr>
                <w:rFonts w:cstheme="minorHAnsi"/>
              </w:rPr>
              <w:t>C</w:t>
            </w:r>
            <w:r w:rsidR="00320B54" w:rsidRPr="00320B54">
              <w:rPr>
                <w:rFonts w:cstheme="minorHAnsi"/>
              </w:rPr>
              <w:t>001A</w:t>
            </w:r>
            <w:r w:rsidR="00157904">
              <w:rPr>
                <w:rFonts w:cstheme="minorHAnsi"/>
              </w:rPr>
              <w:t>–</w:t>
            </w:r>
            <w:r>
              <w:rPr>
                <w:rFonts w:cstheme="minorHAnsi"/>
              </w:rPr>
              <w:t>C</w:t>
            </w:r>
            <w:r w:rsidR="00320B54" w:rsidRPr="00320B54">
              <w:rPr>
                <w:rFonts w:cstheme="minorHAnsi"/>
              </w:rPr>
              <w:t xml:space="preserve">001F, </w:t>
            </w:r>
            <w:r>
              <w:rPr>
                <w:rFonts w:cstheme="minorHAnsi"/>
              </w:rPr>
              <w:t>C</w:t>
            </w:r>
            <w:r w:rsidR="00320B54" w:rsidRPr="00320B54">
              <w:rPr>
                <w:rFonts w:cstheme="minorHAnsi"/>
              </w:rPr>
              <w:t>00</w:t>
            </w:r>
            <w:r w:rsidR="00320B54">
              <w:rPr>
                <w:rFonts w:cstheme="minorHAnsi"/>
              </w:rPr>
              <w:t>2</w:t>
            </w:r>
            <w:r w:rsidR="00320B54" w:rsidRPr="00320B54">
              <w:rPr>
                <w:rFonts w:cstheme="minorHAnsi"/>
              </w:rPr>
              <w:t>A</w:t>
            </w:r>
            <w:r w:rsidR="00157904">
              <w:rPr>
                <w:rFonts w:cstheme="minorHAnsi"/>
              </w:rPr>
              <w:t>–</w:t>
            </w:r>
            <w:r>
              <w:rPr>
                <w:rFonts w:cstheme="minorHAnsi"/>
              </w:rPr>
              <w:t>C</w:t>
            </w:r>
            <w:r w:rsidR="00320B54" w:rsidRPr="00320B54">
              <w:rPr>
                <w:rFonts w:cstheme="minorHAnsi"/>
              </w:rPr>
              <w:t>00</w:t>
            </w:r>
            <w:r w:rsidR="00320B54">
              <w:rPr>
                <w:rFonts w:cstheme="minorHAnsi"/>
              </w:rPr>
              <w:t>2</w:t>
            </w:r>
            <w:r w:rsidR="00320B54" w:rsidRPr="00320B54">
              <w:rPr>
                <w:rFonts w:cstheme="minorHAnsi"/>
              </w:rPr>
              <w:t>F,</w:t>
            </w:r>
            <w:r w:rsidR="00320B54">
              <w:rPr>
                <w:rFonts w:cstheme="minorHAnsi"/>
              </w:rPr>
              <w:t xml:space="preserve"> </w:t>
            </w:r>
            <w:r>
              <w:rPr>
                <w:rFonts w:cstheme="minorHAnsi"/>
              </w:rPr>
              <w:t>C</w:t>
            </w:r>
            <w:r w:rsidR="00320B54" w:rsidRPr="00320B54">
              <w:rPr>
                <w:rFonts w:cstheme="minorHAnsi"/>
              </w:rPr>
              <w:t>00</w:t>
            </w:r>
            <w:r w:rsidR="00320B54">
              <w:rPr>
                <w:rFonts w:cstheme="minorHAnsi"/>
              </w:rPr>
              <w:t>3</w:t>
            </w:r>
            <w:r w:rsidR="00320B54" w:rsidRPr="00320B54">
              <w:rPr>
                <w:rFonts w:cstheme="minorHAnsi"/>
              </w:rPr>
              <w:t>A</w:t>
            </w:r>
            <w:r w:rsidR="00157904">
              <w:rPr>
                <w:rFonts w:cstheme="minorHAnsi"/>
              </w:rPr>
              <w:t>–</w:t>
            </w:r>
            <w:r>
              <w:rPr>
                <w:rFonts w:cstheme="minorHAnsi"/>
              </w:rPr>
              <w:t>C</w:t>
            </w:r>
            <w:r w:rsidR="00320B54" w:rsidRPr="00320B54">
              <w:rPr>
                <w:rFonts w:cstheme="minorHAnsi"/>
              </w:rPr>
              <w:t>00</w:t>
            </w:r>
            <w:r w:rsidR="00320B54">
              <w:rPr>
                <w:rFonts w:cstheme="minorHAnsi"/>
              </w:rPr>
              <w:t>3</w:t>
            </w:r>
            <w:r w:rsidR="00320B54" w:rsidRPr="00320B54">
              <w:rPr>
                <w:rFonts w:cstheme="minorHAnsi"/>
              </w:rPr>
              <w:t>F,</w:t>
            </w:r>
            <w:r w:rsidR="00320B54">
              <w:rPr>
                <w:rFonts w:cstheme="minorHAnsi"/>
              </w:rPr>
              <w:t xml:space="preserve"> </w:t>
            </w:r>
            <w:r>
              <w:rPr>
                <w:rFonts w:cstheme="minorHAnsi"/>
              </w:rPr>
              <w:t>C</w:t>
            </w:r>
            <w:r w:rsidR="00320B54" w:rsidRPr="00320B54">
              <w:rPr>
                <w:rFonts w:cstheme="minorHAnsi"/>
              </w:rPr>
              <w:t>00</w:t>
            </w:r>
            <w:r w:rsidR="00320B54">
              <w:rPr>
                <w:rFonts w:cstheme="minorHAnsi"/>
              </w:rPr>
              <w:t>4</w:t>
            </w:r>
            <w:r w:rsidR="00320B54" w:rsidRPr="00320B54">
              <w:rPr>
                <w:rFonts w:cstheme="minorHAnsi"/>
              </w:rPr>
              <w:t>A</w:t>
            </w:r>
            <w:r w:rsidR="00157904">
              <w:rPr>
                <w:rFonts w:cstheme="minorHAnsi"/>
              </w:rPr>
              <w:t>–</w:t>
            </w:r>
            <w:r>
              <w:rPr>
                <w:rFonts w:cstheme="minorHAnsi"/>
              </w:rPr>
              <w:t>C</w:t>
            </w:r>
            <w:r w:rsidR="00320B54" w:rsidRPr="00320B54">
              <w:rPr>
                <w:rFonts w:cstheme="minorHAnsi"/>
              </w:rPr>
              <w:t>00</w:t>
            </w:r>
            <w:r w:rsidR="00320B54">
              <w:rPr>
                <w:rFonts w:cstheme="minorHAnsi"/>
              </w:rPr>
              <w:t>4</w:t>
            </w:r>
            <w:r w:rsidR="00320B54" w:rsidRPr="00320B54">
              <w:rPr>
                <w:rFonts w:cstheme="minorHAnsi"/>
              </w:rPr>
              <w:t>F,</w:t>
            </w:r>
            <w:r w:rsidR="00320B54">
              <w:rPr>
                <w:rFonts w:cstheme="minorHAnsi"/>
              </w:rPr>
              <w:t xml:space="preserve"> </w:t>
            </w:r>
            <w:r>
              <w:rPr>
                <w:rFonts w:cstheme="minorHAnsi"/>
              </w:rPr>
              <w:t>C</w:t>
            </w:r>
            <w:r w:rsidR="00320B54" w:rsidRPr="00320B54">
              <w:rPr>
                <w:rFonts w:cstheme="minorHAnsi"/>
              </w:rPr>
              <w:t>00</w:t>
            </w:r>
            <w:r w:rsidR="00320B54">
              <w:rPr>
                <w:rFonts w:cstheme="minorHAnsi"/>
              </w:rPr>
              <w:t>5</w:t>
            </w:r>
            <w:r w:rsidR="00320B54" w:rsidRPr="00320B54">
              <w:rPr>
                <w:rFonts w:cstheme="minorHAnsi"/>
              </w:rPr>
              <w:t>A</w:t>
            </w:r>
            <w:r w:rsidR="00157904">
              <w:rPr>
                <w:rFonts w:cstheme="minorHAnsi"/>
              </w:rPr>
              <w:t>–</w:t>
            </w:r>
            <w:r>
              <w:rPr>
                <w:rFonts w:cstheme="minorHAnsi"/>
              </w:rPr>
              <w:t>C</w:t>
            </w:r>
            <w:r w:rsidR="00320B54" w:rsidRPr="00320B54">
              <w:rPr>
                <w:rFonts w:cstheme="minorHAnsi"/>
              </w:rPr>
              <w:t>00</w:t>
            </w:r>
            <w:r w:rsidR="00320B54">
              <w:rPr>
                <w:rFonts w:cstheme="minorHAnsi"/>
              </w:rPr>
              <w:t>5</w:t>
            </w:r>
            <w:r w:rsidR="00320B54" w:rsidRPr="00320B54">
              <w:rPr>
                <w:rFonts w:cstheme="minorHAnsi"/>
              </w:rPr>
              <w:t>F,</w:t>
            </w:r>
            <w:r w:rsidR="00320B54">
              <w:rPr>
                <w:rFonts w:cstheme="minorHAnsi"/>
              </w:rPr>
              <w:t xml:space="preserve"> </w:t>
            </w:r>
            <w:r>
              <w:rPr>
                <w:rFonts w:cstheme="minorHAnsi"/>
              </w:rPr>
              <w:t>and C</w:t>
            </w:r>
            <w:r w:rsidR="00320B54" w:rsidRPr="00320B54">
              <w:rPr>
                <w:rFonts w:cstheme="minorHAnsi"/>
              </w:rPr>
              <w:t>00</w:t>
            </w:r>
            <w:r w:rsidR="00320B54">
              <w:rPr>
                <w:rFonts w:cstheme="minorHAnsi"/>
              </w:rPr>
              <w:t>6</w:t>
            </w:r>
            <w:r w:rsidR="00320B54" w:rsidRPr="00320B54">
              <w:rPr>
                <w:rFonts w:cstheme="minorHAnsi"/>
              </w:rPr>
              <w:t>A</w:t>
            </w:r>
            <w:r w:rsidR="00157904">
              <w:rPr>
                <w:rFonts w:cstheme="minorHAnsi"/>
              </w:rPr>
              <w:t>–</w:t>
            </w:r>
            <w:r>
              <w:rPr>
                <w:rFonts w:cstheme="minorHAnsi"/>
              </w:rPr>
              <w:t>C</w:t>
            </w:r>
            <w:r w:rsidR="00320B54" w:rsidRPr="00320B54">
              <w:rPr>
                <w:rFonts w:cstheme="minorHAnsi"/>
              </w:rPr>
              <w:t>00</w:t>
            </w:r>
            <w:r w:rsidR="00320B54">
              <w:rPr>
                <w:rFonts w:cstheme="minorHAnsi"/>
              </w:rPr>
              <w:t>6</w:t>
            </w:r>
            <w:r w:rsidR="00320B54" w:rsidRPr="00320B54">
              <w:rPr>
                <w:rFonts w:cstheme="minorHAnsi"/>
              </w:rPr>
              <w:t>F</w:t>
            </w:r>
          </w:p>
        </w:tc>
      </w:tr>
      <w:tr w:rsidR="00846818" w14:paraId="7D36A309" w14:textId="77777777" w:rsidTr="00846818">
        <w:tc>
          <w:tcPr>
            <w:tcW w:w="3433" w:type="dxa"/>
          </w:tcPr>
          <w:p w14:paraId="4AA44CA3" w14:textId="5F7116A5" w:rsidR="00846818" w:rsidRDefault="00846818" w:rsidP="00B36DE4">
            <w:pPr>
              <w:pStyle w:val="NoSpacing"/>
              <w:rPr>
                <w:rFonts w:cstheme="minorHAnsi"/>
              </w:rPr>
            </w:pPr>
            <w:r>
              <w:rPr>
                <w:rFonts w:cstheme="minorHAnsi"/>
              </w:rPr>
              <w:t>Attribute 3. Summary statistics discussed during last visit</w:t>
            </w:r>
          </w:p>
        </w:tc>
        <w:tc>
          <w:tcPr>
            <w:tcW w:w="3762" w:type="dxa"/>
          </w:tcPr>
          <w:p w14:paraId="1C1CE5AE" w14:textId="107EB141" w:rsidR="00846818" w:rsidRDefault="00691CF6">
            <w:pPr>
              <w:pStyle w:val="NoSpacing"/>
              <w:numPr>
                <w:ilvl w:val="1"/>
                <w:numId w:val="20"/>
              </w:numPr>
              <w:ind w:left="288" w:hanging="288"/>
              <w:rPr>
                <w:rFonts w:cstheme="minorHAnsi"/>
              </w:rPr>
            </w:pPr>
            <w:r>
              <w:rPr>
                <w:rFonts w:cstheme="minorHAnsi"/>
              </w:rPr>
              <w:t xml:space="preserve">No HHFA indicator. Questions developed by </w:t>
            </w:r>
            <w:r w:rsidR="006A3416">
              <w:rPr>
                <w:rFonts w:cstheme="minorHAnsi"/>
              </w:rPr>
              <w:t xml:space="preserve">the </w:t>
            </w:r>
            <w:r>
              <w:rPr>
                <w:rFonts w:cstheme="minorHAnsi"/>
              </w:rPr>
              <w:t>GF t-HFA team.</w:t>
            </w:r>
          </w:p>
        </w:tc>
        <w:tc>
          <w:tcPr>
            <w:tcW w:w="2083" w:type="dxa"/>
          </w:tcPr>
          <w:p w14:paraId="1BA3FD3C" w14:textId="6F93CDF8" w:rsidR="00846818" w:rsidRPr="00C53B28" w:rsidRDefault="0056566E" w:rsidP="00B36DE4">
            <w:pPr>
              <w:pStyle w:val="NoSpacing"/>
              <w:rPr>
                <w:rFonts w:cstheme="minorHAnsi"/>
                <w:highlight w:val="cyan"/>
              </w:rPr>
            </w:pPr>
            <w:r>
              <w:rPr>
                <w:rFonts w:cstheme="minorHAnsi"/>
              </w:rPr>
              <w:t>C</w:t>
            </w:r>
            <w:r w:rsidR="00C00BD1" w:rsidRPr="00C00BD1">
              <w:rPr>
                <w:rFonts w:cstheme="minorHAnsi"/>
              </w:rPr>
              <w:t>00</w:t>
            </w:r>
            <w:r>
              <w:rPr>
                <w:rFonts w:cstheme="minorHAnsi"/>
              </w:rPr>
              <w:t>7</w:t>
            </w:r>
          </w:p>
        </w:tc>
      </w:tr>
      <w:tr w:rsidR="00846818" w14:paraId="6896BA0E" w14:textId="77777777" w:rsidTr="00846818">
        <w:tc>
          <w:tcPr>
            <w:tcW w:w="3433" w:type="dxa"/>
          </w:tcPr>
          <w:p w14:paraId="438343E9" w14:textId="6762C102" w:rsidR="00846818" w:rsidRDefault="00846818" w:rsidP="00B36DE4">
            <w:pPr>
              <w:pStyle w:val="NoSpacing"/>
              <w:rPr>
                <w:rFonts w:cstheme="minorHAnsi"/>
              </w:rPr>
            </w:pPr>
            <w:r>
              <w:rPr>
                <w:rFonts w:cstheme="minorHAnsi"/>
              </w:rPr>
              <w:t>Attribute 4. Group problem solving during last visit</w:t>
            </w:r>
          </w:p>
        </w:tc>
        <w:tc>
          <w:tcPr>
            <w:tcW w:w="3762" w:type="dxa"/>
          </w:tcPr>
          <w:p w14:paraId="1DD11411" w14:textId="529364FC" w:rsidR="00846818" w:rsidRDefault="00691CF6">
            <w:pPr>
              <w:pStyle w:val="NoSpacing"/>
              <w:numPr>
                <w:ilvl w:val="1"/>
                <w:numId w:val="20"/>
              </w:numPr>
              <w:ind w:left="288" w:hanging="288"/>
              <w:rPr>
                <w:rFonts w:cstheme="minorHAnsi"/>
              </w:rPr>
            </w:pPr>
            <w:r>
              <w:rPr>
                <w:rFonts w:cstheme="minorHAnsi"/>
              </w:rPr>
              <w:t xml:space="preserve">No HHFA indicator. Questions developed by </w:t>
            </w:r>
            <w:r w:rsidR="006A3416">
              <w:rPr>
                <w:rFonts w:cstheme="minorHAnsi"/>
              </w:rPr>
              <w:t xml:space="preserve">the </w:t>
            </w:r>
            <w:r>
              <w:rPr>
                <w:rFonts w:cstheme="minorHAnsi"/>
              </w:rPr>
              <w:t>GF t-HFA team.</w:t>
            </w:r>
          </w:p>
        </w:tc>
        <w:tc>
          <w:tcPr>
            <w:tcW w:w="2083" w:type="dxa"/>
          </w:tcPr>
          <w:p w14:paraId="78FBA285" w14:textId="2AC78453" w:rsidR="00846818" w:rsidRPr="00C53B28" w:rsidRDefault="0056566E" w:rsidP="00B36DE4">
            <w:pPr>
              <w:pStyle w:val="NoSpacing"/>
              <w:rPr>
                <w:rFonts w:cstheme="minorHAnsi"/>
                <w:highlight w:val="cyan"/>
              </w:rPr>
            </w:pPr>
            <w:r>
              <w:rPr>
                <w:rFonts w:cstheme="minorHAnsi"/>
              </w:rPr>
              <w:t>C</w:t>
            </w:r>
            <w:r w:rsidR="001A7E63" w:rsidRPr="001A7E63">
              <w:rPr>
                <w:rFonts w:cstheme="minorHAnsi"/>
              </w:rPr>
              <w:t>00</w:t>
            </w:r>
            <w:r>
              <w:rPr>
                <w:rFonts w:cstheme="minorHAnsi"/>
              </w:rPr>
              <w:t>8</w:t>
            </w:r>
            <w:r w:rsidR="00365001">
              <w:rPr>
                <w:rFonts w:cstheme="minorHAnsi"/>
              </w:rPr>
              <w:t xml:space="preserve"> and </w:t>
            </w:r>
            <w:r>
              <w:rPr>
                <w:rFonts w:cstheme="minorHAnsi"/>
              </w:rPr>
              <w:t>C</w:t>
            </w:r>
            <w:r w:rsidR="00365001">
              <w:rPr>
                <w:rFonts w:cstheme="minorHAnsi"/>
              </w:rPr>
              <w:t>00</w:t>
            </w:r>
            <w:r>
              <w:rPr>
                <w:rFonts w:cstheme="minorHAnsi"/>
              </w:rPr>
              <w:t>9</w:t>
            </w:r>
          </w:p>
        </w:tc>
      </w:tr>
      <w:tr w:rsidR="00846818" w14:paraId="724987AA" w14:textId="77777777" w:rsidTr="00846818">
        <w:tc>
          <w:tcPr>
            <w:tcW w:w="3433" w:type="dxa"/>
          </w:tcPr>
          <w:p w14:paraId="00978837" w14:textId="7B95E9AA" w:rsidR="00846818" w:rsidRDefault="00846818" w:rsidP="00B36DE4">
            <w:pPr>
              <w:pStyle w:val="NoSpacing"/>
              <w:rPr>
                <w:rFonts w:cstheme="minorHAnsi"/>
              </w:rPr>
            </w:pPr>
            <w:r>
              <w:rPr>
                <w:rFonts w:cstheme="minorHAnsi"/>
              </w:rPr>
              <w:t>Attribute 5. Data on community activities discussed during last visit</w:t>
            </w:r>
          </w:p>
        </w:tc>
        <w:tc>
          <w:tcPr>
            <w:tcW w:w="3762" w:type="dxa"/>
          </w:tcPr>
          <w:p w14:paraId="505155B6" w14:textId="413221F5" w:rsidR="00846818" w:rsidRDefault="00691CF6">
            <w:pPr>
              <w:pStyle w:val="NoSpacing"/>
              <w:numPr>
                <w:ilvl w:val="1"/>
                <w:numId w:val="20"/>
              </w:numPr>
              <w:ind w:left="288" w:hanging="288"/>
              <w:rPr>
                <w:rFonts w:cstheme="minorHAnsi"/>
              </w:rPr>
            </w:pPr>
            <w:r>
              <w:rPr>
                <w:rFonts w:cstheme="minorHAnsi"/>
              </w:rPr>
              <w:t xml:space="preserve">No HHFA indicator. Questions developed by </w:t>
            </w:r>
            <w:r w:rsidR="006A3416">
              <w:rPr>
                <w:rFonts w:cstheme="minorHAnsi"/>
              </w:rPr>
              <w:t xml:space="preserve">the </w:t>
            </w:r>
            <w:r>
              <w:rPr>
                <w:rFonts w:cstheme="minorHAnsi"/>
              </w:rPr>
              <w:t>GF t-HFA team.</w:t>
            </w:r>
          </w:p>
        </w:tc>
        <w:tc>
          <w:tcPr>
            <w:tcW w:w="2083" w:type="dxa"/>
          </w:tcPr>
          <w:p w14:paraId="5B51F5A4" w14:textId="2CBD2116" w:rsidR="00846818" w:rsidRPr="00C53B28" w:rsidRDefault="0056566E" w:rsidP="00B36DE4">
            <w:pPr>
              <w:pStyle w:val="NoSpacing"/>
              <w:rPr>
                <w:rFonts w:cstheme="minorHAnsi"/>
                <w:highlight w:val="cyan"/>
              </w:rPr>
            </w:pPr>
            <w:r>
              <w:rPr>
                <w:rFonts w:cstheme="minorHAnsi"/>
              </w:rPr>
              <w:t>C</w:t>
            </w:r>
            <w:r w:rsidR="00425E30" w:rsidRPr="00425E30">
              <w:rPr>
                <w:rFonts w:cstheme="minorHAnsi"/>
              </w:rPr>
              <w:t>01</w:t>
            </w:r>
            <w:r>
              <w:rPr>
                <w:rFonts w:cstheme="minorHAnsi"/>
              </w:rPr>
              <w:t>0</w:t>
            </w:r>
            <w:r w:rsidR="00A42ECA">
              <w:rPr>
                <w:rFonts w:cstheme="minorHAnsi"/>
              </w:rPr>
              <w:t xml:space="preserve"> and </w:t>
            </w:r>
            <w:r>
              <w:rPr>
                <w:rFonts w:cstheme="minorHAnsi"/>
              </w:rPr>
              <w:t>C</w:t>
            </w:r>
            <w:r w:rsidR="00A42ECA">
              <w:rPr>
                <w:rFonts w:cstheme="minorHAnsi"/>
              </w:rPr>
              <w:t>01</w:t>
            </w:r>
            <w:r>
              <w:rPr>
                <w:rFonts w:cstheme="minorHAnsi"/>
              </w:rPr>
              <w:t>1</w:t>
            </w:r>
          </w:p>
        </w:tc>
      </w:tr>
    </w:tbl>
    <w:p w14:paraId="70A602D4" w14:textId="77777777" w:rsidR="00414B83" w:rsidRPr="001C30EB" w:rsidRDefault="00414B83" w:rsidP="001C30EB">
      <w:pPr>
        <w:pStyle w:val="NoSpacing"/>
        <w:rPr>
          <w:rFonts w:cstheme="minorHAnsi"/>
          <w:b/>
          <w:bCs/>
        </w:rPr>
      </w:pPr>
    </w:p>
    <w:p w14:paraId="005D0D59" w14:textId="77777777" w:rsidR="00197ECB" w:rsidRDefault="00197ECB" w:rsidP="001C30EB">
      <w:pPr>
        <w:pStyle w:val="NoSpacing"/>
        <w:rPr>
          <w:rFonts w:cstheme="minorHAnsi"/>
          <w:b/>
          <w:bCs/>
        </w:rPr>
      </w:pPr>
    </w:p>
    <w:p w14:paraId="0DB01F60" w14:textId="180E86FB" w:rsidR="003F5930" w:rsidRDefault="004D0A91" w:rsidP="001C30EB">
      <w:pPr>
        <w:pStyle w:val="NoSpacing"/>
        <w:rPr>
          <w:rFonts w:cstheme="minorHAnsi"/>
          <w:b/>
          <w:bCs/>
        </w:rPr>
      </w:pPr>
      <w:r>
        <w:rPr>
          <w:rFonts w:cstheme="minorHAnsi"/>
          <w:b/>
          <w:bCs/>
        </w:rPr>
        <w:t>A</w:t>
      </w:r>
      <w:r w:rsidR="001C30EB" w:rsidRPr="001C30EB">
        <w:rPr>
          <w:rFonts w:cstheme="minorHAnsi"/>
          <w:b/>
          <w:bCs/>
        </w:rPr>
        <w:t xml:space="preserve">nalysis method </w:t>
      </w:r>
    </w:p>
    <w:p w14:paraId="4A93607B" w14:textId="16AA5355" w:rsidR="00807CDA" w:rsidRPr="001C30EB" w:rsidRDefault="004A4818" w:rsidP="001C30EB">
      <w:pPr>
        <w:pStyle w:val="NoSpacing"/>
        <w:rPr>
          <w:rFonts w:cstheme="minorHAnsi"/>
        </w:rPr>
      </w:pPr>
      <w:r>
        <w:rPr>
          <w:rFonts w:cstheme="minorHAnsi"/>
        </w:rPr>
        <w:t>This method gives a score from 0 to 100 for each facility (a higher score means better quality supervision). For attribute 1, if there was no supervision visit</w:t>
      </w:r>
      <w:r w:rsidR="00567B81">
        <w:rPr>
          <w:rFonts w:cstheme="minorHAnsi"/>
        </w:rPr>
        <w:t xml:space="preserve"> in the last period</w:t>
      </w:r>
      <w:r>
        <w:rPr>
          <w:rFonts w:cstheme="minorHAnsi"/>
        </w:rPr>
        <w:t>, then the</w:t>
      </w:r>
      <w:r w:rsidR="006D2DEC">
        <w:rPr>
          <w:rFonts w:cstheme="minorHAnsi"/>
        </w:rPr>
        <w:t xml:space="preserve"> indicator</w:t>
      </w:r>
      <w:r>
        <w:rPr>
          <w:rFonts w:cstheme="minorHAnsi"/>
        </w:rPr>
        <w:t xml:space="preserve"> score = 0. E</w:t>
      </w:r>
      <w:r w:rsidR="001C30EB" w:rsidRPr="001C30EB">
        <w:rPr>
          <w:rFonts w:cstheme="minorHAnsi"/>
        </w:rPr>
        <w:t>ach</w:t>
      </w:r>
      <w:r>
        <w:rPr>
          <w:rFonts w:cstheme="minorHAnsi"/>
        </w:rPr>
        <w:t xml:space="preserve"> of the </w:t>
      </w:r>
      <w:r w:rsidR="006D2DEC">
        <w:rPr>
          <w:rFonts w:cstheme="minorHAnsi"/>
        </w:rPr>
        <w:t>other f</w:t>
      </w:r>
      <w:r w:rsidR="003D4A1A">
        <w:rPr>
          <w:rFonts w:cstheme="minorHAnsi"/>
        </w:rPr>
        <w:t>our</w:t>
      </w:r>
      <w:r w:rsidR="001C30EB" w:rsidRPr="001C30EB">
        <w:rPr>
          <w:rFonts w:cstheme="minorHAnsi"/>
        </w:rPr>
        <w:t xml:space="preserve"> attribute</w:t>
      </w:r>
      <w:r w:rsidR="006D2DEC">
        <w:rPr>
          <w:rFonts w:cstheme="minorHAnsi"/>
        </w:rPr>
        <w:t>s</w:t>
      </w:r>
      <w:r w:rsidR="001C30EB" w:rsidRPr="001C30EB">
        <w:rPr>
          <w:rFonts w:cstheme="minorHAnsi"/>
        </w:rPr>
        <w:t xml:space="preserve"> is scored as a 1</w:t>
      </w:r>
      <w:r w:rsidR="00D67B17">
        <w:rPr>
          <w:rFonts w:cstheme="minorHAnsi"/>
        </w:rPr>
        <w:t>00</w:t>
      </w:r>
      <w:r w:rsidR="001C30EB" w:rsidRPr="001C30EB">
        <w:rPr>
          <w:rFonts w:cstheme="minorHAnsi"/>
        </w:rPr>
        <w:t xml:space="preserve"> (facility has the supervision attribute) or else 0. Each facility is scored as follows. If the facility supports and/or supervises CHWs that are linked to the </w:t>
      </w:r>
      <w:r w:rsidR="001C30EB" w:rsidRPr="001C30EB">
        <w:rPr>
          <w:rFonts w:cstheme="minorHAnsi"/>
        </w:rPr>
        <w:lastRenderedPageBreak/>
        <w:t xml:space="preserve">facility, then the score = </w:t>
      </w:r>
      <w:r w:rsidR="00D67B17">
        <w:rPr>
          <w:rFonts w:cstheme="minorHAnsi"/>
        </w:rPr>
        <w:t>the sum of four attribute scores</w:t>
      </w:r>
      <w:r w:rsidR="001C30EB" w:rsidRPr="001C30EB">
        <w:rPr>
          <w:rFonts w:cstheme="minorHAnsi"/>
        </w:rPr>
        <w:t>/</w:t>
      </w:r>
      <w:r w:rsidR="003D4A1A">
        <w:rPr>
          <w:rFonts w:cstheme="minorHAnsi"/>
        </w:rPr>
        <w:t>4</w:t>
      </w:r>
      <w:r w:rsidR="001C30EB" w:rsidRPr="001C30EB">
        <w:rPr>
          <w:rFonts w:cstheme="minorHAnsi"/>
        </w:rPr>
        <w:t xml:space="preserve"> (i.e., attributes</w:t>
      </w:r>
      <w:r w:rsidR="006D2DEC">
        <w:rPr>
          <w:rFonts w:cstheme="minorHAnsi"/>
        </w:rPr>
        <w:t xml:space="preserve"> 2–</w:t>
      </w:r>
      <w:r w:rsidR="003D4A1A">
        <w:rPr>
          <w:rFonts w:cstheme="minorHAnsi"/>
        </w:rPr>
        <w:t>5</w:t>
      </w:r>
      <w:r w:rsidR="001C30EB" w:rsidRPr="001C30EB">
        <w:rPr>
          <w:rFonts w:cstheme="minorHAnsi"/>
        </w:rPr>
        <w:t xml:space="preserve"> are considered). If the facility does </w:t>
      </w:r>
      <w:r w:rsidR="001C30EB" w:rsidRPr="008E259B">
        <w:rPr>
          <w:rFonts w:cstheme="minorHAnsi"/>
          <w:b/>
          <w:bCs/>
          <w:u w:val="single"/>
        </w:rPr>
        <w:t>not</w:t>
      </w:r>
      <w:r w:rsidR="001C30EB" w:rsidRPr="001C30EB">
        <w:rPr>
          <w:rFonts w:cstheme="minorHAnsi"/>
        </w:rPr>
        <w:t xml:space="preserve"> have CHWs linked to the facility, then the score = </w:t>
      </w:r>
      <w:r w:rsidR="00D67B17">
        <w:rPr>
          <w:rFonts w:cstheme="minorHAnsi"/>
        </w:rPr>
        <w:t>the sum of three attribute scores</w:t>
      </w:r>
      <w:r w:rsidR="001C30EB" w:rsidRPr="001C30EB">
        <w:rPr>
          <w:rFonts w:cstheme="minorHAnsi"/>
        </w:rPr>
        <w:t>/</w:t>
      </w:r>
      <w:r w:rsidR="003D4A1A">
        <w:rPr>
          <w:rFonts w:cstheme="minorHAnsi"/>
        </w:rPr>
        <w:t>3</w:t>
      </w:r>
      <w:r w:rsidR="001C30EB" w:rsidRPr="001C30EB">
        <w:rPr>
          <w:rFonts w:cstheme="minorHAnsi"/>
        </w:rPr>
        <w:t xml:space="preserve"> (i.e., Attribute 5 is not applicable, so only consider the remaining </w:t>
      </w:r>
      <w:r w:rsidR="003D4A1A">
        <w:rPr>
          <w:rFonts w:cstheme="minorHAnsi"/>
        </w:rPr>
        <w:t>three</w:t>
      </w:r>
      <w:r w:rsidR="001C30EB" w:rsidRPr="001C30EB">
        <w:rPr>
          <w:rFonts w:cstheme="minorHAnsi"/>
        </w:rPr>
        <w:t xml:space="preserve"> attributes 2, 3,</w:t>
      </w:r>
      <w:r w:rsidR="003D4A1A">
        <w:rPr>
          <w:rFonts w:cstheme="minorHAnsi"/>
        </w:rPr>
        <w:t xml:space="preserve"> and</w:t>
      </w:r>
      <w:r w:rsidR="001C30EB" w:rsidRPr="001C30EB">
        <w:rPr>
          <w:rFonts w:cstheme="minorHAnsi"/>
        </w:rPr>
        <w:t xml:space="preserve"> 4). </w:t>
      </w:r>
      <w:r w:rsidR="00370A6E">
        <w:rPr>
          <w:rFonts w:cstheme="minorHAnsi"/>
        </w:rPr>
        <w:t>Attributes with missing values are excluded from the numerator and denominator of the score calculation.</w:t>
      </w:r>
    </w:p>
    <w:p w14:paraId="46740E2D" w14:textId="77777777" w:rsidR="00807CDA" w:rsidRPr="00A56026" w:rsidRDefault="00807CDA" w:rsidP="00CB1DF2">
      <w:pPr>
        <w:pStyle w:val="NoSpacing"/>
        <w:rPr>
          <w:rFonts w:cstheme="minorHAnsi"/>
        </w:rPr>
      </w:pPr>
    </w:p>
    <w:p w14:paraId="27B7B30D" w14:textId="41F9D6A0" w:rsidR="00CB1DF2" w:rsidRPr="0049645C" w:rsidRDefault="00CB1DF2" w:rsidP="00CB1DF2">
      <w:pPr>
        <w:pStyle w:val="NoSpacing"/>
        <w:rPr>
          <w:rFonts w:cstheme="minorHAnsi"/>
        </w:rPr>
      </w:pPr>
      <w:r w:rsidRPr="00A56026">
        <w:rPr>
          <w:rFonts w:cstheme="minorHAnsi"/>
        </w:rPr>
        <w:t>2.</w:t>
      </w:r>
      <w:r w:rsidR="00BC0575" w:rsidRPr="00A56026">
        <w:rPr>
          <w:rFonts w:cstheme="minorHAnsi"/>
        </w:rPr>
        <w:t>e</w:t>
      </w:r>
      <w:r w:rsidRPr="00A56026">
        <w:rPr>
          <w:rFonts w:cstheme="minorHAnsi"/>
        </w:rPr>
        <w:t>. Comments</w:t>
      </w:r>
    </w:p>
    <w:p w14:paraId="297A677A" w14:textId="18484FA3" w:rsidR="003D4A1A" w:rsidRDefault="003D4A1A">
      <w:pPr>
        <w:pStyle w:val="NoSpacing"/>
        <w:numPr>
          <w:ilvl w:val="0"/>
          <w:numId w:val="10"/>
        </w:numPr>
        <w:ind w:left="432"/>
        <w:rPr>
          <w:rFonts w:cstheme="minorHAnsi"/>
        </w:rPr>
      </w:pPr>
      <w:r>
        <w:rPr>
          <w:rFonts w:cstheme="minorHAnsi"/>
        </w:rPr>
        <w:t>The original indicator definition included a sixth attribute: t</w:t>
      </w:r>
      <w:r w:rsidRPr="002E383D">
        <w:rPr>
          <w:rFonts w:cstheme="minorHAnsi"/>
        </w:rPr>
        <w:t>he supervisor reported receiving supervision themselves</w:t>
      </w:r>
      <w:r>
        <w:rPr>
          <w:rFonts w:cstheme="minorHAnsi"/>
        </w:rPr>
        <w:t xml:space="preserve">. This attribute was removed because of concerns that: </w:t>
      </w:r>
      <w:proofErr w:type="spellStart"/>
      <w:r>
        <w:rPr>
          <w:rFonts w:cstheme="minorHAnsi"/>
        </w:rPr>
        <w:t>i</w:t>
      </w:r>
      <w:proofErr w:type="spellEnd"/>
      <w:r>
        <w:rPr>
          <w:rFonts w:cstheme="minorHAnsi"/>
        </w:rPr>
        <w:t>) the measurement of the attribute would complicate the survey methodology (i.e., it required a telephone call to the facility’s supervisor), and ii) the measurement was susceptible to bias (i.e., compared to urban areas, supervisors from rural areas might be less likely to respond to the telephone call).</w:t>
      </w:r>
    </w:p>
    <w:p w14:paraId="48319564" w14:textId="4E0FCBDD" w:rsidR="00807CDA" w:rsidRPr="00807CDA" w:rsidRDefault="00807CDA">
      <w:pPr>
        <w:pStyle w:val="NoSpacing"/>
        <w:numPr>
          <w:ilvl w:val="0"/>
          <w:numId w:val="10"/>
        </w:numPr>
        <w:ind w:left="432"/>
        <w:rPr>
          <w:rFonts w:cstheme="minorHAnsi"/>
        </w:rPr>
      </w:pPr>
      <w:r w:rsidRPr="00807CDA">
        <w:rPr>
          <w:rFonts w:cstheme="minorHAnsi"/>
        </w:rPr>
        <w:t>Regarding the indicator definition, there was a key difference between the IGS (</w:t>
      </w:r>
      <w:r>
        <w:rPr>
          <w:rFonts w:cstheme="minorHAnsi"/>
        </w:rPr>
        <w:t xml:space="preserve">i.e., supervision was defined by </w:t>
      </w:r>
      <w:r w:rsidRPr="00807CDA">
        <w:rPr>
          <w:rFonts w:cstheme="minorHAnsi"/>
        </w:rPr>
        <w:t xml:space="preserve">meeting </w:t>
      </w:r>
      <w:r w:rsidRPr="00807CDA">
        <w:rPr>
          <w:rFonts w:cstheme="minorHAnsi"/>
          <w:b/>
          <w:bCs/>
          <w:u w:val="single"/>
        </w:rPr>
        <w:t>all</w:t>
      </w:r>
      <w:r w:rsidRPr="00807CDA">
        <w:rPr>
          <w:rFonts w:cstheme="minorHAnsi"/>
        </w:rPr>
        <w:t xml:space="preserve"> </w:t>
      </w:r>
      <w:r w:rsidR="003D4A1A">
        <w:rPr>
          <w:rFonts w:cstheme="minorHAnsi"/>
        </w:rPr>
        <w:t>five</w:t>
      </w:r>
      <w:r w:rsidRPr="00807CDA">
        <w:rPr>
          <w:rFonts w:cstheme="minorHAnsi"/>
        </w:rPr>
        <w:t xml:space="preserve"> attributes)</w:t>
      </w:r>
      <w:r>
        <w:rPr>
          <w:rFonts w:cstheme="minorHAnsi"/>
        </w:rPr>
        <w:t xml:space="preserve"> and the </w:t>
      </w:r>
      <w:r w:rsidRPr="00807CDA">
        <w:rPr>
          <w:rFonts w:cstheme="minorHAnsi"/>
        </w:rPr>
        <w:t xml:space="preserve">KPI Handbook </w:t>
      </w:r>
      <w:r>
        <w:rPr>
          <w:rFonts w:cstheme="minorHAnsi"/>
        </w:rPr>
        <w:t xml:space="preserve">(i.e., </w:t>
      </w:r>
      <w:r w:rsidRPr="00807CDA">
        <w:rPr>
          <w:rFonts w:cstheme="minorHAnsi"/>
        </w:rPr>
        <w:t xml:space="preserve">KPI is based on an average of scores across questions with available answers”—i.e., not that “all” key attributes are </w:t>
      </w:r>
      <w:r w:rsidR="00370A6E">
        <w:rPr>
          <w:rFonts w:cstheme="minorHAnsi"/>
        </w:rPr>
        <w:t>present</w:t>
      </w:r>
      <w:r>
        <w:rPr>
          <w:rFonts w:cstheme="minorHAnsi"/>
        </w:rPr>
        <w:t>)</w:t>
      </w:r>
      <w:r w:rsidRPr="00807CDA">
        <w:rPr>
          <w:rFonts w:cstheme="minorHAnsi"/>
        </w:rPr>
        <w:t>.</w:t>
      </w:r>
      <w:r>
        <w:rPr>
          <w:rFonts w:cstheme="minorHAnsi"/>
        </w:rPr>
        <w:t xml:space="preserve"> A choice was made to align with the KPI Handbook definition because it is more sensitive to change. For example, if a country (at baseline) met few attributes but </w:t>
      </w:r>
      <w:r w:rsidR="006D2DEC">
        <w:rPr>
          <w:rFonts w:cstheme="minorHAnsi"/>
        </w:rPr>
        <w:t>(</w:t>
      </w:r>
      <w:r>
        <w:rPr>
          <w:rFonts w:cstheme="minorHAnsi"/>
        </w:rPr>
        <w:t>over time</w:t>
      </w:r>
      <w:r w:rsidR="006D2DEC">
        <w:rPr>
          <w:rFonts w:cstheme="minorHAnsi"/>
        </w:rPr>
        <w:t>)</w:t>
      </w:r>
      <w:r>
        <w:rPr>
          <w:rFonts w:cstheme="minorHAnsi"/>
        </w:rPr>
        <w:t xml:space="preserve"> met </w:t>
      </w:r>
      <w:r w:rsidR="003D4A1A">
        <w:rPr>
          <w:rFonts w:cstheme="minorHAnsi"/>
        </w:rPr>
        <w:t>4</w:t>
      </w:r>
      <w:r>
        <w:rPr>
          <w:rFonts w:cstheme="minorHAnsi"/>
        </w:rPr>
        <w:t xml:space="preserve"> of the </w:t>
      </w:r>
      <w:r w:rsidR="003D4A1A">
        <w:rPr>
          <w:rFonts w:cstheme="minorHAnsi"/>
        </w:rPr>
        <w:t>5</w:t>
      </w:r>
      <w:r>
        <w:rPr>
          <w:rFonts w:cstheme="minorHAnsi"/>
        </w:rPr>
        <w:t xml:space="preserve"> attributes consistently, that country’s score would not increase with the IGS definition but would increase with the KPI Handbook definition. GF and countries could also analyze this indicator with both definitions to obtain different perspectives on improvement. </w:t>
      </w:r>
    </w:p>
    <w:p w14:paraId="0BFF917E" w14:textId="77777777" w:rsidR="00807CDA" w:rsidRPr="002C557B" w:rsidRDefault="00807CDA" w:rsidP="00CB1DF2">
      <w:pPr>
        <w:pStyle w:val="NoSpacing"/>
        <w:rPr>
          <w:rFonts w:cstheme="minorHAnsi"/>
          <w:sz w:val="16"/>
          <w:szCs w:val="16"/>
        </w:rPr>
      </w:pPr>
    </w:p>
    <w:p w14:paraId="31CA6463" w14:textId="77777777" w:rsidR="00F87F07" w:rsidRPr="0049645C" w:rsidRDefault="00F87F07" w:rsidP="00A43EEE">
      <w:pPr>
        <w:pStyle w:val="NoSpacing"/>
      </w:pPr>
      <w:r w:rsidRPr="0049645C">
        <w:t>**********************************************************************************</w:t>
      </w:r>
    </w:p>
    <w:p w14:paraId="7045C2A0" w14:textId="77777777" w:rsidR="00AD45CD" w:rsidRDefault="00AD45CD" w:rsidP="00A43EEE">
      <w:pPr>
        <w:pStyle w:val="NoSpacing"/>
        <w:rPr>
          <w:ins w:id="182" w:author="Alexander" w:date="2024-08-30T09:50:00Z"/>
          <w:b/>
          <w:bCs/>
        </w:rPr>
      </w:pPr>
    </w:p>
    <w:p w14:paraId="51667FAC" w14:textId="28DE3937" w:rsidR="00CB1DF2" w:rsidRPr="0049645C" w:rsidRDefault="00CB1DF2" w:rsidP="00A43EEE">
      <w:pPr>
        <w:pStyle w:val="NoSpacing"/>
        <w:rPr>
          <w:b/>
          <w:bCs/>
        </w:rPr>
      </w:pPr>
      <w:r w:rsidRPr="0049645C">
        <w:rPr>
          <w:b/>
          <w:bCs/>
        </w:rPr>
        <w:t>3.a. KPI S3</w:t>
      </w:r>
      <w:r w:rsidR="00434C62" w:rsidRPr="0049645C">
        <w:rPr>
          <w:b/>
          <w:bCs/>
        </w:rPr>
        <w:t>:</w:t>
      </w:r>
      <w:r w:rsidRPr="0049645C">
        <w:rPr>
          <w:b/>
          <w:bCs/>
        </w:rPr>
        <w:t xml:space="preserve"> “HTM integrated services offered to pregnant women”</w:t>
      </w:r>
    </w:p>
    <w:p w14:paraId="3F02BF0B" w14:textId="77777777" w:rsidR="004D0A91" w:rsidRDefault="004D0A91" w:rsidP="00CB1DF2">
      <w:pPr>
        <w:pStyle w:val="NoSpacing"/>
        <w:rPr>
          <w:rFonts w:cstheme="minorHAnsi"/>
        </w:rPr>
      </w:pPr>
    </w:p>
    <w:p w14:paraId="643CD7B4" w14:textId="4F0CABCF" w:rsidR="00CB1DF2" w:rsidRPr="0049645C" w:rsidRDefault="00CB1DF2" w:rsidP="00CB1DF2">
      <w:pPr>
        <w:pStyle w:val="NoSpacing"/>
        <w:rPr>
          <w:rFonts w:cstheme="minorHAnsi"/>
        </w:rPr>
      </w:pPr>
      <w:r w:rsidRPr="0049645C">
        <w:rPr>
          <w:rFonts w:cstheme="minorHAnsi"/>
        </w:rPr>
        <w:t>3.b. Sources: Slides 57</w:t>
      </w:r>
      <w:r w:rsidR="00C07411">
        <w:rPr>
          <w:rFonts w:cstheme="minorHAnsi"/>
        </w:rPr>
        <w:t>–</w:t>
      </w:r>
      <w:r w:rsidRPr="0049645C">
        <w:rPr>
          <w:rFonts w:cstheme="minorHAnsi"/>
        </w:rPr>
        <w:t>59 of the KPI Handbook, and row 5 of the IGS (indicator RSSH O-1)</w:t>
      </w:r>
    </w:p>
    <w:p w14:paraId="158D5367" w14:textId="77777777" w:rsidR="004D0A91" w:rsidRDefault="004D0A91" w:rsidP="00BC0575">
      <w:pPr>
        <w:pStyle w:val="NoSpacing"/>
        <w:rPr>
          <w:rFonts w:cstheme="minorHAnsi"/>
        </w:rPr>
      </w:pPr>
    </w:p>
    <w:p w14:paraId="58A7A826" w14:textId="6767D618" w:rsidR="00BC0575" w:rsidRDefault="00BC0575" w:rsidP="00BC0575">
      <w:pPr>
        <w:pStyle w:val="NoSpacing"/>
        <w:rPr>
          <w:rFonts w:cstheme="minorHAnsi"/>
        </w:rPr>
      </w:pPr>
      <w:r>
        <w:rPr>
          <w:rFonts w:cstheme="minorHAnsi"/>
        </w:rPr>
        <w:t>3</w:t>
      </w:r>
      <w:r w:rsidRPr="0049645C">
        <w:rPr>
          <w:rFonts w:cstheme="minorHAnsi"/>
        </w:rPr>
        <w:t>.c.</w:t>
      </w:r>
      <w:r>
        <w:rPr>
          <w:rFonts w:cstheme="minorHAnsi"/>
        </w:rPr>
        <w:t xml:space="preserve"> Definition</w:t>
      </w:r>
      <w:r w:rsidRPr="0049645C">
        <w:rPr>
          <w:rFonts w:cstheme="minorHAnsi"/>
        </w:rPr>
        <w:t xml:space="preserve"> </w:t>
      </w:r>
    </w:p>
    <w:p w14:paraId="38D15332" w14:textId="3D3B28EA" w:rsidR="00C335A8" w:rsidRDefault="00C335A8" w:rsidP="00BC0575">
      <w:pPr>
        <w:pStyle w:val="NoSpacing"/>
        <w:rPr>
          <w:rFonts w:cstheme="minorHAnsi"/>
        </w:rPr>
      </w:pPr>
    </w:p>
    <w:p w14:paraId="4D222328" w14:textId="1059530B" w:rsidR="00C335A8" w:rsidRPr="00F5715A" w:rsidRDefault="00945099" w:rsidP="00945099">
      <w:pPr>
        <w:pStyle w:val="NoSpacing"/>
        <w:rPr>
          <w:rFonts w:cstheme="minorHAnsi"/>
        </w:rPr>
      </w:pPr>
      <w:r>
        <w:rPr>
          <w:rFonts w:cstheme="minorHAnsi"/>
        </w:rPr>
        <w:t xml:space="preserve">Pregnant women receive the following services in an integrated fashion: </w:t>
      </w:r>
      <w:r w:rsidR="00F5715A" w:rsidRPr="002B2F37">
        <w:rPr>
          <w:rFonts w:cstheme="minorHAnsi"/>
        </w:rPr>
        <w:t xml:space="preserve">HIV counseling </w:t>
      </w:r>
      <w:r>
        <w:rPr>
          <w:rFonts w:cstheme="minorHAnsi"/>
        </w:rPr>
        <w:t>and</w:t>
      </w:r>
      <w:r w:rsidR="00F5715A" w:rsidRPr="002B2F37">
        <w:rPr>
          <w:rFonts w:cstheme="minorHAnsi"/>
        </w:rPr>
        <w:t xml:space="preserve"> testing</w:t>
      </w:r>
      <w:r>
        <w:rPr>
          <w:rFonts w:cstheme="minorHAnsi"/>
        </w:rPr>
        <w:t>, a</w:t>
      </w:r>
      <w:r w:rsidR="00F5715A" w:rsidRPr="002B2F37">
        <w:rPr>
          <w:rFonts w:cstheme="minorHAnsi"/>
        </w:rPr>
        <w:t>ccess to ARVs for HIV positive women</w:t>
      </w:r>
      <w:r>
        <w:rPr>
          <w:rFonts w:cstheme="minorHAnsi"/>
        </w:rPr>
        <w:t xml:space="preserve">, </w:t>
      </w:r>
      <w:r w:rsidR="00F5715A" w:rsidRPr="002B2F37">
        <w:rPr>
          <w:rFonts w:cstheme="minorHAnsi"/>
        </w:rPr>
        <w:t>IPTp</w:t>
      </w:r>
      <w:r>
        <w:rPr>
          <w:rFonts w:cstheme="minorHAnsi"/>
        </w:rPr>
        <w:t xml:space="preserve">, and </w:t>
      </w:r>
      <w:r w:rsidR="00F5715A" w:rsidRPr="00F5715A">
        <w:rPr>
          <w:rFonts w:cstheme="minorHAnsi"/>
        </w:rPr>
        <w:t>TB screening</w:t>
      </w:r>
      <w:r>
        <w:rPr>
          <w:rFonts w:cstheme="minorHAnsi"/>
        </w:rPr>
        <w:t>.</w:t>
      </w:r>
    </w:p>
    <w:p w14:paraId="1506FA96" w14:textId="11B2FB73" w:rsidR="00C335A8" w:rsidRDefault="00C335A8" w:rsidP="00BC0575">
      <w:pPr>
        <w:pStyle w:val="NoSpacing"/>
        <w:rPr>
          <w:rFonts w:cstheme="minorHAnsi"/>
        </w:rPr>
      </w:pPr>
    </w:p>
    <w:p w14:paraId="3565E85A" w14:textId="350F025D" w:rsidR="00C335A8" w:rsidRPr="00671E36" w:rsidRDefault="00C335A8" w:rsidP="00C335A8">
      <w:pPr>
        <w:pStyle w:val="NoSpacing"/>
        <w:rPr>
          <w:rFonts w:cstheme="minorHAnsi"/>
        </w:rPr>
      </w:pPr>
      <w:r w:rsidRPr="00CD2C8F">
        <w:rPr>
          <w:rFonts w:cstheme="minorHAnsi"/>
        </w:rPr>
        <w:t>Note: This definition has been slightly revised (see Comments).</w:t>
      </w:r>
    </w:p>
    <w:p w14:paraId="1A6525C0" w14:textId="77777777" w:rsidR="00C335A8" w:rsidRDefault="00C335A8" w:rsidP="00BC0575">
      <w:pPr>
        <w:pStyle w:val="NoSpacing"/>
        <w:rPr>
          <w:rFonts w:cstheme="minorHAnsi"/>
        </w:rPr>
      </w:pPr>
    </w:p>
    <w:p w14:paraId="084F284D" w14:textId="1C31DB11" w:rsidR="002B2F37" w:rsidRDefault="00BC0575" w:rsidP="00CD2C8F">
      <w:pPr>
        <w:pStyle w:val="NoSpacing"/>
        <w:rPr>
          <w:rFonts w:cstheme="minorHAnsi"/>
        </w:rPr>
      </w:pPr>
      <w:r>
        <w:rPr>
          <w:rFonts w:cstheme="minorHAnsi"/>
        </w:rPr>
        <w:t xml:space="preserve">3.d. </w:t>
      </w:r>
      <w:r w:rsidR="00CD2C8F">
        <w:rPr>
          <w:rFonts w:cstheme="minorHAnsi"/>
        </w:rPr>
        <w:t>M</w:t>
      </w:r>
      <w:r>
        <w:rPr>
          <w:rFonts w:cstheme="minorHAnsi"/>
        </w:rPr>
        <w:t>easurement</w:t>
      </w:r>
      <w:r w:rsidRPr="0049645C">
        <w:rPr>
          <w:rFonts w:cstheme="minorHAnsi"/>
        </w:rPr>
        <w:t xml:space="preserve"> methodology</w:t>
      </w:r>
    </w:p>
    <w:p w14:paraId="0343C318" w14:textId="77777777" w:rsidR="00A31BDE" w:rsidRPr="002B2F37" w:rsidRDefault="00A31BDE" w:rsidP="00CD2C8F">
      <w:pPr>
        <w:pStyle w:val="NoSpacing"/>
        <w:rPr>
          <w:rFonts w:cstheme="minorHAnsi"/>
        </w:rPr>
      </w:pPr>
    </w:p>
    <w:p w14:paraId="0C13F4DE" w14:textId="462A6B30" w:rsidR="00F40E02" w:rsidRDefault="002B2F37">
      <w:pPr>
        <w:pStyle w:val="NoSpacing"/>
        <w:numPr>
          <w:ilvl w:val="0"/>
          <w:numId w:val="5"/>
        </w:numPr>
        <w:ind w:left="288" w:hanging="216"/>
        <w:rPr>
          <w:rFonts w:cstheme="minorHAnsi"/>
        </w:rPr>
      </w:pPr>
      <w:r w:rsidRPr="002B2F37">
        <w:rPr>
          <w:rFonts w:cstheme="minorHAnsi"/>
        </w:rPr>
        <w:t>Use HHFA record review methods. Sample</w:t>
      </w:r>
      <w:r w:rsidR="00F40E02">
        <w:rPr>
          <w:rFonts w:cstheme="minorHAnsi"/>
        </w:rPr>
        <w:t xml:space="preserve"> records for</w:t>
      </w:r>
      <w:r w:rsidRPr="002B2F37">
        <w:rPr>
          <w:rFonts w:cstheme="minorHAnsi"/>
        </w:rPr>
        <w:t xml:space="preserve"> 5 ANC clients per facility for the HIV and IPTp indicators—for details, see page 13 of the WHO 202</w:t>
      </w:r>
      <w:r w:rsidR="009A3D01">
        <w:rPr>
          <w:rFonts w:cstheme="minorHAnsi"/>
        </w:rPr>
        <w:t>3</w:t>
      </w:r>
      <w:r w:rsidRPr="002B2F37">
        <w:rPr>
          <w:rFonts w:cstheme="minorHAnsi"/>
        </w:rPr>
        <w:t xml:space="preserve"> HHFA Module 3 (</w:t>
      </w:r>
      <w:proofErr w:type="spellStart"/>
      <w:r w:rsidRPr="002B2F37">
        <w:rPr>
          <w:rFonts w:cstheme="minorHAnsi"/>
        </w:rPr>
        <w:t>QoC</w:t>
      </w:r>
      <w:proofErr w:type="spellEnd"/>
      <w:r w:rsidRPr="002B2F37">
        <w:rPr>
          <w:rFonts w:cstheme="minorHAnsi"/>
        </w:rPr>
        <w:t>). These methods cover HIV and IPTp, but not TB.</w:t>
      </w:r>
      <w:r w:rsidR="00D50D18" w:rsidRPr="00D50D18">
        <w:rPr>
          <w:rFonts w:cstheme="minorHAnsi"/>
        </w:rPr>
        <w:t xml:space="preserve"> </w:t>
      </w:r>
      <w:r w:rsidR="00D50D18">
        <w:rPr>
          <w:rFonts w:cstheme="minorHAnsi"/>
        </w:rPr>
        <w:t>Also, see Table 3, below.</w:t>
      </w:r>
    </w:p>
    <w:p w14:paraId="7C30E6C7" w14:textId="4DDA809B" w:rsidR="00F5715A" w:rsidRDefault="00F40E02">
      <w:pPr>
        <w:pStyle w:val="NoSpacing"/>
        <w:numPr>
          <w:ilvl w:val="0"/>
          <w:numId w:val="5"/>
        </w:numPr>
        <w:ind w:left="288" w:hanging="216"/>
        <w:rPr>
          <w:rFonts w:cstheme="minorHAnsi"/>
        </w:rPr>
      </w:pPr>
      <w:r>
        <w:rPr>
          <w:rFonts w:cstheme="minorHAnsi"/>
        </w:rPr>
        <w:t xml:space="preserve">For TB, during the </w:t>
      </w:r>
      <w:r w:rsidR="00D50D18">
        <w:rPr>
          <w:rFonts w:cstheme="minorHAnsi"/>
        </w:rPr>
        <w:t xml:space="preserve">ANC </w:t>
      </w:r>
      <w:r>
        <w:rPr>
          <w:rFonts w:cstheme="minorHAnsi"/>
        </w:rPr>
        <w:t xml:space="preserve">record review, </w:t>
      </w:r>
      <w:r w:rsidR="00725769">
        <w:rPr>
          <w:rFonts w:cstheme="minorHAnsi"/>
        </w:rPr>
        <w:t xml:space="preserve">surveyors will </w:t>
      </w:r>
      <w:r>
        <w:rPr>
          <w:rFonts w:cstheme="minorHAnsi"/>
        </w:rPr>
        <w:t>abstract data to determine if</w:t>
      </w:r>
      <w:r w:rsidR="00725769">
        <w:rPr>
          <w:rFonts w:cstheme="minorHAnsi"/>
        </w:rPr>
        <w:t>,</w:t>
      </w:r>
      <w:r w:rsidRPr="00725769">
        <w:rPr>
          <w:rFonts w:cstheme="minorHAnsi"/>
        </w:rPr>
        <w:t xml:space="preserve"> a</w:t>
      </w:r>
      <w:r w:rsidR="00F5715A" w:rsidRPr="00725769">
        <w:rPr>
          <w:rFonts w:cstheme="minorHAnsi"/>
        </w:rPr>
        <w:t>t</w:t>
      </w:r>
      <w:r w:rsidR="00F5715A" w:rsidRPr="00F40E02">
        <w:rPr>
          <w:rFonts w:cstheme="minorHAnsi"/>
        </w:rPr>
        <w:t xml:space="preserve"> any ANC visit, the pregnant woman </w:t>
      </w:r>
      <w:r w:rsidR="00725769">
        <w:rPr>
          <w:rFonts w:cstheme="minorHAnsi"/>
        </w:rPr>
        <w:t xml:space="preserve">is </w:t>
      </w:r>
      <w:r w:rsidR="00F5715A" w:rsidRPr="00F40E02">
        <w:rPr>
          <w:rFonts w:cstheme="minorHAnsi"/>
        </w:rPr>
        <w:t xml:space="preserve">asked each of the following (i.e., </w:t>
      </w:r>
      <w:r w:rsidR="00E513E4" w:rsidRPr="00F40E02">
        <w:rPr>
          <w:rFonts w:cstheme="minorHAnsi"/>
        </w:rPr>
        <w:t>four</w:t>
      </w:r>
      <w:r w:rsidR="00F5715A" w:rsidRPr="00F40E02">
        <w:rPr>
          <w:rFonts w:cstheme="minorHAnsi"/>
        </w:rPr>
        <w:t xml:space="preserve"> yes/no questions)</w:t>
      </w:r>
      <w:r w:rsidR="00725769">
        <w:rPr>
          <w:rFonts w:cstheme="minorHAnsi"/>
        </w:rPr>
        <w:t>:</w:t>
      </w:r>
      <w:r w:rsidR="00F5715A" w:rsidRPr="00F40E02">
        <w:rPr>
          <w:rFonts w:cstheme="minorHAnsi"/>
        </w:rPr>
        <w:t xml:space="preserve"> a) current cough, b) fever, c) night sweats, and d) weight loss. </w:t>
      </w:r>
      <w:r w:rsidR="00E513E4" w:rsidRPr="00F40E02">
        <w:rPr>
          <w:rFonts w:cstheme="minorHAnsi"/>
        </w:rPr>
        <w:t>These questions came from WHO's 2016 ANC guidelines: Recommendation B.1.8 on page 52 of "</w:t>
      </w:r>
      <w:r w:rsidR="00E513E4" w:rsidRPr="00F40E02">
        <w:rPr>
          <w:rFonts w:cstheme="minorHAnsi"/>
          <w:i/>
          <w:iCs/>
        </w:rPr>
        <w:t>WHO recommendations on antenatal care for a positive pregnancy experience</w:t>
      </w:r>
      <w:r w:rsidR="00E513E4" w:rsidRPr="00F40E02">
        <w:rPr>
          <w:rFonts w:cstheme="minorHAnsi"/>
        </w:rPr>
        <w:t>" (</w:t>
      </w:r>
      <w:hyperlink r:id="rId14" w:history="1">
        <w:r w:rsidR="002D72CF" w:rsidRPr="00706A53">
          <w:rPr>
            <w:rStyle w:val="Hyperlink"/>
            <w:rFonts w:cstheme="minorHAnsi"/>
          </w:rPr>
          <w:t>https://www.who.int/publications/i/item/9789241549912</w:t>
        </w:r>
      </w:hyperlink>
      <w:r w:rsidR="00E513E4" w:rsidRPr="00F40E02">
        <w:rPr>
          <w:rFonts w:cstheme="minorHAnsi"/>
        </w:rPr>
        <w:t>).</w:t>
      </w:r>
      <w:r w:rsidR="009228D3">
        <w:rPr>
          <w:rFonts w:cstheme="minorHAnsi"/>
        </w:rPr>
        <w:t xml:space="preserve"> Use of these four questions was approved by the GF TB Team.</w:t>
      </w:r>
      <w:r w:rsidR="00E513E4" w:rsidRPr="00F40E02">
        <w:rPr>
          <w:rFonts w:cstheme="minorHAnsi"/>
        </w:rPr>
        <w:t xml:space="preserve"> </w:t>
      </w:r>
      <w:r w:rsidRPr="00F40E02">
        <w:rPr>
          <w:rFonts w:cstheme="minorHAnsi"/>
        </w:rPr>
        <w:t>Note that this</w:t>
      </w:r>
      <w:r w:rsidR="00E513E4" w:rsidRPr="00F40E02">
        <w:rPr>
          <w:rFonts w:cstheme="minorHAnsi"/>
        </w:rPr>
        <w:t xml:space="preserve"> recommendation</w:t>
      </w:r>
      <w:r w:rsidRPr="00F40E02">
        <w:rPr>
          <w:rFonts w:cstheme="minorHAnsi"/>
        </w:rPr>
        <w:t xml:space="preserve"> </w:t>
      </w:r>
      <w:r w:rsidR="009228D3">
        <w:rPr>
          <w:rFonts w:cstheme="minorHAnsi"/>
        </w:rPr>
        <w:t xml:space="preserve">on TB screening with the 4 questions </w:t>
      </w:r>
      <w:r w:rsidRPr="00F40E02">
        <w:rPr>
          <w:rFonts w:cstheme="minorHAnsi"/>
        </w:rPr>
        <w:t>is</w:t>
      </w:r>
      <w:r w:rsidR="00E513E4" w:rsidRPr="00F40E02">
        <w:rPr>
          <w:rFonts w:cstheme="minorHAnsi"/>
        </w:rPr>
        <w:t xml:space="preserve"> </w:t>
      </w:r>
      <w:r w:rsidR="009228D3">
        <w:rPr>
          <w:rFonts w:cstheme="minorHAnsi"/>
        </w:rPr>
        <w:t xml:space="preserve">also </w:t>
      </w:r>
      <w:r w:rsidR="00E513E4" w:rsidRPr="00F40E02">
        <w:rPr>
          <w:rFonts w:cstheme="minorHAnsi"/>
        </w:rPr>
        <w:t>in ANC guidelines for South Africa (from 2015) and Tanzania (from 2018).</w:t>
      </w:r>
    </w:p>
    <w:p w14:paraId="4C5268A7" w14:textId="185DB6BF" w:rsidR="00725769" w:rsidRPr="00F5715A" w:rsidRDefault="00725769">
      <w:pPr>
        <w:pStyle w:val="NoSpacing"/>
        <w:numPr>
          <w:ilvl w:val="0"/>
          <w:numId w:val="5"/>
        </w:numPr>
        <w:ind w:left="288" w:hanging="216"/>
        <w:rPr>
          <w:rFonts w:cstheme="minorHAnsi"/>
        </w:rPr>
      </w:pPr>
      <w:r>
        <w:rPr>
          <w:rFonts w:cstheme="minorHAnsi"/>
        </w:rPr>
        <w:t>Additional details</w:t>
      </w:r>
    </w:p>
    <w:p w14:paraId="211E4126" w14:textId="5284A72E" w:rsidR="002B2F37" w:rsidRPr="002B2F37" w:rsidRDefault="002B2F37">
      <w:pPr>
        <w:pStyle w:val="NoSpacing"/>
        <w:numPr>
          <w:ilvl w:val="1"/>
          <w:numId w:val="5"/>
        </w:numPr>
        <w:ind w:left="648" w:hanging="216"/>
        <w:rPr>
          <w:rFonts w:cstheme="minorHAnsi"/>
        </w:rPr>
      </w:pPr>
      <w:r w:rsidRPr="002B2F37">
        <w:rPr>
          <w:rFonts w:cstheme="minorHAnsi"/>
        </w:rPr>
        <w:t xml:space="preserve">HIV counseling </w:t>
      </w:r>
      <w:r w:rsidR="00C36585">
        <w:rPr>
          <w:rFonts w:cstheme="minorHAnsi"/>
        </w:rPr>
        <w:t>and</w:t>
      </w:r>
      <w:r w:rsidR="00C36585" w:rsidRPr="002B2F37">
        <w:rPr>
          <w:rFonts w:cstheme="minorHAnsi"/>
        </w:rPr>
        <w:t xml:space="preserve"> </w:t>
      </w:r>
      <w:r w:rsidRPr="002B2F37">
        <w:rPr>
          <w:rFonts w:cstheme="minorHAnsi"/>
        </w:rPr>
        <w:t xml:space="preserve">testing. </w:t>
      </w:r>
      <w:r w:rsidR="000C32EE">
        <w:rPr>
          <w:rFonts w:cstheme="minorHAnsi"/>
        </w:rPr>
        <w:t xml:space="preserve">The </w:t>
      </w:r>
      <w:r w:rsidRPr="002B2F37">
        <w:rPr>
          <w:rFonts w:cstheme="minorHAnsi"/>
        </w:rPr>
        <w:t xml:space="preserve">HHFA indicator </w:t>
      </w:r>
      <w:r w:rsidR="00607EF9" w:rsidRPr="002B2F37">
        <w:rPr>
          <w:rFonts w:cstheme="minorHAnsi"/>
        </w:rPr>
        <w:t>5.1.1.1.10</w:t>
      </w:r>
      <w:r w:rsidRPr="002B2F37">
        <w:rPr>
          <w:rFonts w:cstheme="minorHAnsi"/>
        </w:rPr>
        <w:t xml:space="preserve"> (Permanent ID "CIA";</w:t>
      </w:r>
      <w:r w:rsidR="00607EF9">
        <w:rPr>
          <w:rFonts w:cstheme="minorHAnsi"/>
        </w:rPr>
        <w:t xml:space="preserve"> </w:t>
      </w:r>
      <w:r w:rsidR="00607EF9" w:rsidRPr="002B2F37">
        <w:rPr>
          <w:rFonts w:cstheme="minorHAnsi"/>
        </w:rPr>
        <w:t>Percentage of ANC clients with counselling and testing for HIV received during ANC</w:t>
      </w:r>
      <w:r w:rsidRPr="002B2F37">
        <w:rPr>
          <w:rFonts w:cstheme="minorHAnsi"/>
        </w:rPr>
        <w:t>)</w:t>
      </w:r>
      <w:r w:rsidR="000C32EE">
        <w:rPr>
          <w:rFonts w:cstheme="minorHAnsi"/>
        </w:rPr>
        <w:t xml:space="preserve"> was </w:t>
      </w:r>
      <w:r w:rsidR="000C32EE" w:rsidRPr="008E259B">
        <w:rPr>
          <w:rFonts w:cstheme="minorHAnsi"/>
          <w:b/>
          <w:bCs/>
          <w:u w:val="single"/>
        </w:rPr>
        <w:t>not</w:t>
      </w:r>
      <w:r w:rsidR="000C32EE">
        <w:rPr>
          <w:rFonts w:cstheme="minorHAnsi"/>
        </w:rPr>
        <w:t xml:space="preserve"> used because the </w:t>
      </w:r>
      <w:r w:rsidR="000C32EE">
        <w:rPr>
          <w:rFonts w:cstheme="minorHAnsi"/>
        </w:rPr>
        <w:lastRenderedPageBreak/>
        <w:t>wording of HHFA is confusing (it conflates “offering” a test and “receiving” a test)</w:t>
      </w:r>
      <w:r w:rsidRPr="002B2F37">
        <w:rPr>
          <w:rFonts w:cstheme="minorHAnsi"/>
        </w:rPr>
        <w:t>.</w:t>
      </w:r>
      <w:r w:rsidR="000C32EE">
        <w:rPr>
          <w:rFonts w:cstheme="minorHAnsi"/>
        </w:rPr>
        <w:t xml:space="preserve"> In consultation with the GF HIV Team, a clearer question was created: “</w:t>
      </w:r>
      <w:r w:rsidR="000C32EE" w:rsidRPr="000C32EE">
        <w:rPr>
          <w:rFonts w:cstheme="minorHAnsi"/>
        </w:rPr>
        <w:t>Is there documentation at any visit that the client received an HIV test during ANC?</w:t>
      </w:r>
      <w:r w:rsidR="000C32EE">
        <w:rPr>
          <w:rFonts w:cstheme="minorHAnsi"/>
        </w:rPr>
        <w:t xml:space="preserve">” </w:t>
      </w:r>
      <w:r w:rsidR="00FF24FD">
        <w:rPr>
          <w:rFonts w:cstheme="minorHAnsi"/>
        </w:rPr>
        <w:t>Also note that HHFA question 13009_01 (“</w:t>
      </w:r>
      <w:r w:rsidR="00FF24FD" w:rsidRPr="00FF24FD">
        <w:rPr>
          <w:rFonts w:cstheme="minorHAnsi"/>
        </w:rPr>
        <w:t>Was the client on ART prior to attending ANC?</w:t>
      </w:r>
      <w:r w:rsidR="00FF24FD">
        <w:rPr>
          <w:rFonts w:cstheme="minorHAnsi"/>
        </w:rPr>
        <w:t xml:space="preserve">”) was added before the HIV testing question because women who are already on ART do not need HIV testing. </w:t>
      </w:r>
    </w:p>
    <w:p w14:paraId="20B62307" w14:textId="1D904E81" w:rsidR="002B2F37" w:rsidRPr="002B2F37" w:rsidRDefault="002B2F37">
      <w:pPr>
        <w:pStyle w:val="NoSpacing"/>
        <w:numPr>
          <w:ilvl w:val="1"/>
          <w:numId w:val="5"/>
        </w:numPr>
        <w:ind w:left="648" w:hanging="216"/>
        <w:rPr>
          <w:rFonts w:cstheme="minorHAnsi"/>
        </w:rPr>
      </w:pPr>
      <w:r w:rsidRPr="002B2F37">
        <w:rPr>
          <w:rFonts w:cstheme="minorHAnsi"/>
        </w:rPr>
        <w:t>Access to A</w:t>
      </w:r>
      <w:r w:rsidR="005023F7">
        <w:rPr>
          <w:rFonts w:cstheme="minorHAnsi"/>
        </w:rPr>
        <w:t>RT</w:t>
      </w:r>
      <w:r w:rsidRPr="002B2F37">
        <w:rPr>
          <w:rFonts w:cstheme="minorHAnsi"/>
        </w:rPr>
        <w:t xml:space="preserve"> for HIV positive women. </w:t>
      </w:r>
      <w:r w:rsidR="00CF0FF8">
        <w:rPr>
          <w:rFonts w:cstheme="minorHAnsi"/>
        </w:rPr>
        <w:t xml:space="preserve">This is measured by two questions developed by the </w:t>
      </w:r>
      <w:r w:rsidR="00F51F8B">
        <w:rPr>
          <w:rFonts w:cstheme="minorHAnsi"/>
        </w:rPr>
        <w:t xml:space="preserve">GF </w:t>
      </w:r>
      <w:r w:rsidR="00CF0FF8">
        <w:rPr>
          <w:rFonts w:cstheme="minorHAnsi"/>
        </w:rPr>
        <w:t>t-HFA team: “</w:t>
      </w:r>
      <w:r w:rsidR="000E49E5" w:rsidRPr="000E49E5">
        <w:rPr>
          <w:rFonts w:cstheme="minorHAnsi"/>
        </w:rPr>
        <w:t>Is there documentation that the client is HIV positive (diagnosed either during or prior to her pregnancy)?</w:t>
      </w:r>
      <w:r w:rsidR="00CF0FF8">
        <w:rPr>
          <w:rFonts w:cstheme="minorHAnsi"/>
        </w:rPr>
        <w:t>” and “</w:t>
      </w:r>
      <w:r w:rsidR="000E49E5" w:rsidRPr="000E49E5">
        <w:rPr>
          <w:rFonts w:cstheme="minorHAnsi"/>
        </w:rPr>
        <w:t>For HIV-positive women, is there documentation that the woman is on ART during pregnancy/breastfeeding?</w:t>
      </w:r>
      <w:r w:rsidR="00CF0FF8">
        <w:rPr>
          <w:rFonts w:cstheme="minorHAnsi"/>
        </w:rPr>
        <w:t>”</w:t>
      </w:r>
    </w:p>
    <w:p w14:paraId="4FF80CED" w14:textId="77777777" w:rsidR="002B2F37" w:rsidRPr="002B2F37" w:rsidRDefault="002B2F37">
      <w:pPr>
        <w:pStyle w:val="NoSpacing"/>
        <w:numPr>
          <w:ilvl w:val="1"/>
          <w:numId w:val="5"/>
        </w:numPr>
        <w:ind w:left="648" w:hanging="216"/>
        <w:rPr>
          <w:rFonts w:cstheme="minorHAnsi"/>
        </w:rPr>
      </w:pPr>
      <w:r w:rsidRPr="002B2F37">
        <w:rPr>
          <w:rFonts w:cstheme="minorHAnsi"/>
        </w:rPr>
        <w:t>IPTp. See methods for HHFA indicator "Percentage of ANC clients with IPT x 1 dose" (Permanent ID "DBA"; 5.1.1.2.4).</w:t>
      </w:r>
    </w:p>
    <w:p w14:paraId="2494F27D" w14:textId="11823B73" w:rsidR="00A95E0E" w:rsidRPr="00D50D18" w:rsidRDefault="002B2F37" w:rsidP="00D50D18">
      <w:pPr>
        <w:pStyle w:val="NoSpacing"/>
        <w:numPr>
          <w:ilvl w:val="1"/>
          <w:numId w:val="5"/>
        </w:numPr>
        <w:ind w:left="648" w:hanging="216"/>
        <w:rPr>
          <w:rFonts w:cstheme="minorHAnsi"/>
        </w:rPr>
      </w:pPr>
      <w:r w:rsidRPr="002B2F37">
        <w:rPr>
          <w:rFonts w:cstheme="minorHAnsi"/>
        </w:rPr>
        <w:t>TB screening</w:t>
      </w:r>
      <w:r w:rsidR="00725769">
        <w:rPr>
          <w:rFonts w:cstheme="minorHAnsi"/>
        </w:rPr>
        <w:t>. Data on use of 4-question screening (</w:t>
      </w:r>
      <w:r w:rsidR="00725769" w:rsidRPr="00F40E02">
        <w:rPr>
          <w:rFonts w:cstheme="minorHAnsi"/>
        </w:rPr>
        <w:t>current cough, fever, night sweats, and weight loss</w:t>
      </w:r>
      <w:r w:rsidR="00725769">
        <w:rPr>
          <w:rFonts w:cstheme="minorHAnsi"/>
        </w:rPr>
        <w:t>) will be abstracted from ANC records.</w:t>
      </w:r>
    </w:p>
    <w:p w14:paraId="6850D5D3" w14:textId="77777777" w:rsidR="00C335A8" w:rsidRDefault="00C335A8" w:rsidP="00BC0575">
      <w:pPr>
        <w:pStyle w:val="NoSpacing"/>
        <w:rPr>
          <w:ins w:id="183" w:author="Alexander" w:date="2024-08-30T09:50:00Z"/>
          <w:rFonts w:cstheme="minorHAnsi"/>
        </w:rPr>
      </w:pPr>
    </w:p>
    <w:p w14:paraId="728CECBC" w14:textId="1639E668" w:rsidR="00AD45CD" w:rsidDel="0026713C" w:rsidRDefault="00AD45CD" w:rsidP="00BC0575">
      <w:pPr>
        <w:pStyle w:val="NoSpacing"/>
        <w:rPr>
          <w:ins w:id="184" w:author="Alexander" w:date="2024-08-30T09:50:00Z"/>
          <w:del w:id="185" w:author="Samantha Rowe" w:date="2024-09-24T16:38:00Z" w16du:dateUtc="2024-09-24T20:38:00Z"/>
          <w:rFonts w:cstheme="minorHAnsi"/>
        </w:rPr>
      </w:pPr>
    </w:p>
    <w:p w14:paraId="6D71907A" w14:textId="76BA6C7F" w:rsidR="00AD45CD" w:rsidDel="0026713C" w:rsidRDefault="00AD45CD" w:rsidP="00BC0575">
      <w:pPr>
        <w:pStyle w:val="NoSpacing"/>
        <w:rPr>
          <w:ins w:id="186" w:author="Alexander" w:date="2024-08-30T09:51:00Z"/>
          <w:del w:id="187" w:author="Samantha Rowe" w:date="2024-09-24T16:38:00Z" w16du:dateUtc="2024-09-24T20:38:00Z"/>
          <w:rFonts w:cstheme="minorHAnsi"/>
        </w:rPr>
      </w:pPr>
    </w:p>
    <w:p w14:paraId="2750973D" w14:textId="740DF219" w:rsidR="00AD45CD" w:rsidRPr="0049645C" w:rsidDel="0026713C" w:rsidRDefault="00AD45CD" w:rsidP="00BC0575">
      <w:pPr>
        <w:pStyle w:val="NoSpacing"/>
        <w:rPr>
          <w:del w:id="188" w:author="Samantha Rowe" w:date="2024-09-24T16:38:00Z" w16du:dateUtc="2024-09-24T20:38:00Z"/>
          <w:rFonts w:cstheme="minorHAnsi"/>
        </w:rPr>
      </w:pPr>
    </w:p>
    <w:p w14:paraId="6D4E65AE" w14:textId="0268630B" w:rsidR="00BC0575" w:rsidRPr="0049645C" w:rsidRDefault="00BC0575" w:rsidP="00BC0575">
      <w:pPr>
        <w:pStyle w:val="NoSpacing"/>
        <w:rPr>
          <w:rFonts w:cstheme="minorHAnsi"/>
        </w:rPr>
      </w:pPr>
      <w:r>
        <w:rPr>
          <w:rFonts w:cstheme="minorHAnsi"/>
        </w:rPr>
        <w:t>3</w:t>
      </w:r>
      <w:r w:rsidRPr="0049645C">
        <w:rPr>
          <w:rFonts w:cstheme="minorHAnsi"/>
        </w:rPr>
        <w:t>.</w:t>
      </w:r>
      <w:r>
        <w:rPr>
          <w:rFonts w:cstheme="minorHAnsi"/>
        </w:rPr>
        <w:t>e</w:t>
      </w:r>
      <w:r w:rsidRPr="0049645C">
        <w:rPr>
          <w:rFonts w:cstheme="minorHAnsi"/>
        </w:rPr>
        <w:t>. Comments</w:t>
      </w:r>
    </w:p>
    <w:p w14:paraId="6565A591" w14:textId="6752EC6E" w:rsidR="009A08B8" w:rsidRPr="009A08B8" w:rsidRDefault="00C335A8">
      <w:pPr>
        <w:pStyle w:val="NoSpacing"/>
        <w:numPr>
          <w:ilvl w:val="0"/>
          <w:numId w:val="4"/>
        </w:numPr>
        <w:rPr>
          <w:rFonts w:cstheme="minorHAnsi"/>
        </w:rPr>
      </w:pPr>
      <w:r>
        <w:rPr>
          <w:rFonts w:cstheme="minorHAnsi"/>
        </w:rPr>
        <w:t xml:space="preserve">Regarding the indicator definition, the IGS and KPI Handbook </w:t>
      </w:r>
      <w:r w:rsidR="009A08B8">
        <w:rPr>
          <w:rFonts w:cstheme="minorHAnsi"/>
        </w:rPr>
        <w:t>had definitions that were similar but not identical</w:t>
      </w:r>
      <w:r w:rsidR="009A08B8">
        <w:rPr>
          <w:rStyle w:val="FootnoteReference"/>
          <w:rFonts w:cstheme="minorHAnsi"/>
        </w:rPr>
        <w:footnoteReference w:id="1"/>
      </w:r>
      <w:r w:rsidR="009A08B8">
        <w:rPr>
          <w:rFonts w:cstheme="minorHAnsi"/>
        </w:rPr>
        <w:t xml:space="preserve">. </w:t>
      </w:r>
      <w:r w:rsidR="008E24A8">
        <w:rPr>
          <w:rFonts w:cstheme="minorHAnsi"/>
        </w:rPr>
        <w:t>Therefore, elements from both were combined into a single definition.</w:t>
      </w:r>
    </w:p>
    <w:p w14:paraId="0A55BDCF" w14:textId="77777777" w:rsidR="00AD45CD" w:rsidRDefault="00AD45CD" w:rsidP="000D700A">
      <w:pPr>
        <w:pStyle w:val="NoSpacing"/>
        <w:rPr>
          <w:ins w:id="189" w:author="Alexander" w:date="2024-08-30T09:51:00Z"/>
        </w:rPr>
      </w:pPr>
    </w:p>
    <w:p w14:paraId="7FA39C11" w14:textId="2C065774" w:rsidR="00A95E0E" w:rsidRDefault="00A95E0E" w:rsidP="000D700A">
      <w:pPr>
        <w:pStyle w:val="NoSpacing"/>
      </w:pPr>
      <w:r>
        <w:t xml:space="preserve">Table </w:t>
      </w:r>
      <w:r w:rsidR="00E94AEB">
        <w:t>3.</w:t>
      </w:r>
      <w:r>
        <w:t xml:space="preserve"> Indicators and survey questions on </w:t>
      </w:r>
      <w:r w:rsidRPr="00A95E0E">
        <w:t>HTM integrated services offered to pregnant women</w:t>
      </w:r>
    </w:p>
    <w:p w14:paraId="42A72725" w14:textId="77777777" w:rsidR="00A95E0E" w:rsidRPr="002C557B" w:rsidRDefault="00A95E0E" w:rsidP="00A95E0E">
      <w:pPr>
        <w:pStyle w:val="NoSpacing"/>
        <w:ind w:left="72"/>
        <w:rPr>
          <w:rFonts w:cstheme="minorHAnsi"/>
          <w:sz w:val="16"/>
          <w:szCs w:val="16"/>
        </w:rPr>
      </w:pPr>
    </w:p>
    <w:tbl>
      <w:tblPr>
        <w:tblStyle w:val="TableGrid"/>
        <w:tblW w:w="0" w:type="auto"/>
        <w:tblInd w:w="72" w:type="dxa"/>
        <w:tblLook w:val="04A0" w:firstRow="1" w:lastRow="0" w:firstColumn="1" w:lastColumn="0" w:noHBand="0" w:noVBand="1"/>
      </w:tblPr>
      <w:tblGrid>
        <w:gridCol w:w="1549"/>
        <w:gridCol w:w="4859"/>
        <w:gridCol w:w="2870"/>
      </w:tblGrid>
      <w:tr w:rsidR="00A95E0E" w14:paraId="35F32E3A" w14:textId="77777777" w:rsidTr="0093259C">
        <w:trPr>
          <w:trHeight w:val="386"/>
          <w:tblHeader/>
        </w:trPr>
        <w:tc>
          <w:tcPr>
            <w:tcW w:w="1534" w:type="dxa"/>
            <w:vAlign w:val="center"/>
          </w:tcPr>
          <w:p w14:paraId="219590BB" w14:textId="55B862CE" w:rsidR="00A95E0E" w:rsidRPr="00654482" w:rsidRDefault="00A95E0E" w:rsidP="00B4125C">
            <w:pPr>
              <w:pStyle w:val="NoSpacing"/>
              <w:rPr>
                <w:rFonts w:cstheme="minorHAnsi"/>
                <w:b/>
                <w:bCs/>
              </w:rPr>
            </w:pPr>
            <w:del w:id="190" w:author="Samantha Rowe" w:date="2024-09-24T16:38:00Z" w16du:dateUtc="2024-09-24T20:38:00Z">
              <w:r w:rsidRPr="00654482" w:rsidDel="0026713C">
                <w:rPr>
                  <w:rFonts w:cstheme="minorHAnsi"/>
                  <w:b/>
                  <w:bCs/>
                </w:rPr>
                <w:delText>Topic</w:delText>
              </w:r>
            </w:del>
            <w:ins w:id="191" w:author="Samantha Rowe" w:date="2024-09-24T16:38:00Z" w16du:dateUtc="2024-09-24T20:38:00Z">
              <w:r w:rsidR="0026713C">
                <w:rPr>
                  <w:rFonts w:cstheme="minorHAnsi"/>
                  <w:b/>
                  <w:bCs/>
                </w:rPr>
                <w:t>Attribute</w:t>
              </w:r>
            </w:ins>
          </w:p>
        </w:tc>
        <w:tc>
          <w:tcPr>
            <w:tcW w:w="4869" w:type="dxa"/>
            <w:vAlign w:val="center"/>
          </w:tcPr>
          <w:p w14:paraId="01DE2B0E" w14:textId="77777777" w:rsidR="00A95E0E" w:rsidRPr="00654482" w:rsidRDefault="00A95E0E" w:rsidP="00B4125C">
            <w:pPr>
              <w:pStyle w:val="NoSpacing"/>
              <w:rPr>
                <w:rFonts w:cstheme="minorHAnsi"/>
                <w:b/>
                <w:bCs/>
              </w:rPr>
            </w:pPr>
            <w:r w:rsidRPr="00654482">
              <w:rPr>
                <w:rFonts w:cstheme="minorHAnsi"/>
                <w:b/>
                <w:bCs/>
              </w:rPr>
              <w:t>HHFA indicator</w:t>
            </w:r>
          </w:p>
        </w:tc>
        <w:tc>
          <w:tcPr>
            <w:tcW w:w="2875" w:type="dxa"/>
            <w:vAlign w:val="center"/>
          </w:tcPr>
          <w:p w14:paraId="432678C0" w14:textId="77777777" w:rsidR="00A95E0E" w:rsidRPr="00654482" w:rsidRDefault="00A95E0E" w:rsidP="00B4125C">
            <w:pPr>
              <w:pStyle w:val="NoSpacing"/>
              <w:rPr>
                <w:rFonts w:cstheme="minorHAnsi"/>
                <w:b/>
                <w:bCs/>
              </w:rPr>
            </w:pPr>
            <w:r>
              <w:rPr>
                <w:rFonts w:cstheme="minorHAnsi"/>
                <w:b/>
                <w:bCs/>
              </w:rPr>
              <w:t>t-HFA s</w:t>
            </w:r>
            <w:r w:rsidRPr="00654482">
              <w:rPr>
                <w:rFonts w:cstheme="minorHAnsi"/>
                <w:b/>
                <w:bCs/>
              </w:rPr>
              <w:t>urvey questions</w:t>
            </w:r>
          </w:p>
        </w:tc>
      </w:tr>
      <w:tr w:rsidR="00A95E0E" w14:paraId="24EEEADA" w14:textId="77777777" w:rsidTr="0093259C">
        <w:trPr>
          <w:trHeight w:val="547"/>
        </w:trPr>
        <w:tc>
          <w:tcPr>
            <w:tcW w:w="1534" w:type="dxa"/>
          </w:tcPr>
          <w:p w14:paraId="4D4134B2" w14:textId="04918BB5" w:rsidR="00A95E0E" w:rsidRPr="00B94F4D" w:rsidRDefault="0026713C" w:rsidP="00B4125C">
            <w:pPr>
              <w:pStyle w:val="NoSpacing"/>
              <w:rPr>
                <w:rFonts w:cstheme="minorHAnsi"/>
              </w:rPr>
            </w:pPr>
            <w:ins w:id="192" w:author="Samantha Rowe" w:date="2024-09-24T16:38:00Z" w16du:dateUtc="2024-09-24T20:38:00Z">
              <w:r>
                <w:rPr>
                  <w:rFonts w:cstheme="minorHAnsi"/>
                </w:rPr>
                <w:t>Attribute 1</w:t>
              </w:r>
            </w:ins>
            <w:ins w:id="193" w:author="Samantha Rowe" w:date="2024-09-24T16:41:00Z" w16du:dateUtc="2024-09-24T20:41:00Z">
              <w:r w:rsidR="001D7D4E">
                <w:rPr>
                  <w:rFonts w:cstheme="minorHAnsi"/>
                </w:rPr>
                <w:t>.</w:t>
              </w:r>
            </w:ins>
            <w:ins w:id="194" w:author="Samantha Rowe" w:date="2024-09-24T16:38:00Z" w16du:dateUtc="2024-09-24T20:38:00Z">
              <w:r>
                <w:rPr>
                  <w:rFonts w:cstheme="minorHAnsi"/>
                </w:rPr>
                <w:t xml:space="preserve"> </w:t>
              </w:r>
            </w:ins>
            <w:r w:rsidR="00B47B05">
              <w:rPr>
                <w:rFonts w:cstheme="minorHAnsi"/>
              </w:rPr>
              <w:t>HIV counselling and testing</w:t>
            </w:r>
          </w:p>
        </w:tc>
        <w:tc>
          <w:tcPr>
            <w:tcW w:w="4869" w:type="dxa"/>
          </w:tcPr>
          <w:p w14:paraId="598F7165" w14:textId="07E70380" w:rsidR="00A95E0E" w:rsidRPr="000E3E09" w:rsidRDefault="000C32EE">
            <w:pPr>
              <w:pStyle w:val="NoSpacing"/>
              <w:numPr>
                <w:ilvl w:val="1"/>
                <w:numId w:val="21"/>
              </w:numPr>
              <w:ind w:left="360"/>
              <w:rPr>
                <w:rFonts w:cstheme="minorHAnsi"/>
              </w:rPr>
            </w:pPr>
            <w:r>
              <w:rPr>
                <w:rFonts w:cstheme="minorHAnsi"/>
              </w:rPr>
              <w:t>A question developed by the</w:t>
            </w:r>
            <w:r w:rsidR="00C36585">
              <w:rPr>
                <w:rFonts w:cstheme="minorHAnsi"/>
              </w:rPr>
              <w:t xml:space="preserve"> GF</w:t>
            </w:r>
            <w:r>
              <w:rPr>
                <w:rFonts w:cstheme="minorHAnsi"/>
              </w:rPr>
              <w:t xml:space="preserve"> t-HFA team was used, which is similar to</w:t>
            </w:r>
            <w:r w:rsidR="00254709">
              <w:rPr>
                <w:rFonts w:cstheme="minorHAnsi"/>
              </w:rPr>
              <w:t>, but not the same as,</w:t>
            </w:r>
            <w:r>
              <w:rPr>
                <w:rFonts w:cstheme="minorHAnsi"/>
              </w:rPr>
              <w:t xml:space="preserve"> the HHFA question used to measure HHFA i</w:t>
            </w:r>
            <w:r w:rsidR="00B47B05" w:rsidRPr="00B47B05">
              <w:rPr>
                <w:rFonts w:cstheme="minorHAnsi"/>
              </w:rPr>
              <w:t>ndicator 5.1.1.1.10 (Permanent ID "CIA"; Percentage of ANC clients with counselling and testing for HIV received during ANC)</w:t>
            </w:r>
            <w:r>
              <w:rPr>
                <w:rFonts w:cstheme="minorHAnsi"/>
              </w:rPr>
              <w:t>. See explanation in section 3.d, above.</w:t>
            </w:r>
          </w:p>
        </w:tc>
        <w:tc>
          <w:tcPr>
            <w:tcW w:w="2875" w:type="dxa"/>
          </w:tcPr>
          <w:p w14:paraId="259D771A" w14:textId="4D82D312" w:rsidR="00A95E0E" w:rsidRPr="00C53B28" w:rsidRDefault="000C32EE" w:rsidP="00B4125C">
            <w:pPr>
              <w:pStyle w:val="NoSpacing"/>
              <w:rPr>
                <w:rFonts w:cstheme="minorHAnsi"/>
                <w:highlight w:val="cyan"/>
              </w:rPr>
            </w:pPr>
            <w:r w:rsidRPr="000C32EE">
              <w:rPr>
                <w:rFonts w:cstheme="minorHAnsi"/>
              </w:rPr>
              <w:t>F003</w:t>
            </w:r>
            <w:r w:rsidR="00FF24FD">
              <w:rPr>
                <w:rFonts w:cstheme="minorHAnsi"/>
              </w:rPr>
              <w:t xml:space="preserve"> and </w:t>
            </w:r>
            <w:r w:rsidR="00FF24FD" w:rsidRPr="00FF24FD">
              <w:rPr>
                <w:rFonts w:cstheme="minorHAnsi"/>
              </w:rPr>
              <w:t>13009_01</w:t>
            </w:r>
          </w:p>
        </w:tc>
      </w:tr>
      <w:tr w:rsidR="00A95E0E" w14:paraId="5E579527" w14:textId="77777777" w:rsidTr="0093259C">
        <w:tc>
          <w:tcPr>
            <w:tcW w:w="1534" w:type="dxa"/>
          </w:tcPr>
          <w:p w14:paraId="7CB46ED4" w14:textId="3C1B232E" w:rsidR="00A95E0E" w:rsidRDefault="0026713C" w:rsidP="00B4125C">
            <w:pPr>
              <w:pStyle w:val="NoSpacing"/>
              <w:rPr>
                <w:rFonts w:cstheme="minorHAnsi"/>
              </w:rPr>
            </w:pPr>
            <w:ins w:id="195" w:author="Samantha Rowe" w:date="2024-09-24T16:38:00Z" w16du:dateUtc="2024-09-24T20:38:00Z">
              <w:r>
                <w:rPr>
                  <w:rFonts w:cstheme="minorHAnsi"/>
                </w:rPr>
                <w:t xml:space="preserve">Attribute </w:t>
              </w:r>
            </w:ins>
            <w:ins w:id="196" w:author="Samantha Rowe" w:date="2024-09-24T16:39:00Z" w16du:dateUtc="2024-09-24T20:39:00Z">
              <w:r>
                <w:rPr>
                  <w:rFonts w:cstheme="minorHAnsi"/>
                </w:rPr>
                <w:t>2</w:t>
              </w:r>
            </w:ins>
            <w:ins w:id="197" w:author="Samantha Rowe" w:date="2024-09-24T16:41:00Z" w16du:dateUtc="2024-09-24T20:41:00Z">
              <w:r w:rsidR="001D7D4E">
                <w:rPr>
                  <w:rFonts w:cstheme="minorHAnsi"/>
                </w:rPr>
                <w:t>.</w:t>
              </w:r>
            </w:ins>
            <w:ins w:id="198" w:author="Samantha Rowe" w:date="2024-09-24T16:38:00Z" w16du:dateUtc="2024-09-24T20:38:00Z">
              <w:r>
                <w:rPr>
                  <w:rFonts w:cstheme="minorHAnsi"/>
                </w:rPr>
                <w:t xml:space="preserve"> </w:t>
              </w:r>
            </w:ins>
            <w:r w:rsidR="00BF559E" w:rsidRPr="00BF559E">
              <w:rPr>
                <w:rFonts w:cstheme="minorHAnsi"/>
              </w:rPr>
              <w:t>Access to AR</w:t>
            </w:r>
            <w:r w:rsidR="00C9302B">
              <w:rPr>
                <w:rFonts w:cstheme="minorHAnsi"/>
              </w:rPr>
              <w:t>T</w:t>
            </w:r>
            <w:r w:rsidR="00BF559E" w:rsidRPr="00BF559E">
              <w:rPr>
                <w:rFonts w:cstheme="minorHAnsi"/>
              </w:rPr>
              <w:t xml:space="preserve"> for HIV</w:t>
            </w:r>
            <w:r w:rsidR="00C9302B">
              <w:rPr>
                <w:rFonts w:cstheme="minorHAnsi"/>
              </w:rPr>
              <w:t>-p</w:t>
            </w:r>
            <w:r w:rsidR="00BF559E" w:rsidRPr="00BF559E">
              <w:rPr>
                <w:rFonts w:cstheme="minorHAnsi"/>
              </w:rPr>
              <w:t>ositive women</w:t>
            </w:r>
          </w:p>
        </w:tc>
        <w:tc>
          <w:tcPr>
            <w:tcW w:w="4869" w:type="dxa"/>
          </w:tcPr>
          <w:p w14:paraId="310CBFB7" w14:textId="41CEE715" w:rsidR="00A21CF0" w:rsidRPr="00A21CF0" w:rsidRDefault="00A21CF0">
            <w:pPr>
              <w:pStyle w:val="NoSpacing"/>
              <w:numPr>
                <w:ilvl w:val="1"/>
                <w:numId w:val="20"/>
              </w:numPr>
              <w:ind w:left="360"/>
              <w:rPr>
                <w:rFonts w:cstheme="minorHAnsi"/>
              </w:rPr>
            </w:pPr>
            <w:r w:rsidRPr="00A21CF0">
              <w:rPr>
                <w:rFonts w:cstheme="minorHAnsi"/>
              </w:rPr>
              <w:t>No HHFA indicator</w:t>
            </w:r>
            <w:r w:rsidR="00840257">
              <w:rPr>
                <w:rFonts w:cstheme="minorHAnsi"/>
              </w:rPr>
              <w:t>.</w:t>
            </w:r>
            <w:r>
              <w:rPr>
                <w:rFonts w:cstheme="minorHAnsi"/>
              </w:rPr>
              <w:t xml:space="preserve"> </w:t>
            </w:r>
            <w:r w:rsidR="00840257">
              <w:rPr>
                <w:rFonts w:cstheme="minorHAnsi"/>
              </w:rPr>
              <w:t xml:space="preserve">This </w:t>
            </w:r>
            <w:del w:id="199" w:author="Samantha Rowe" w:date="2024-09-24T16:56:00Z" w16du:dateUtc="2024-09-24T20:56:00Z">
              <w:r w:rsidR="00840257" w:rsidDel="00C34852">
                <w:rPr>
                  <w:rFonts w:cstheme="minorHAnsi"/>
                </w:rPr>
                <w:delText xml:space="preserve">indicator component </w:delText>
              </w:r>
            </w:del>
            <w:ins w:id="200" w:author="Samantha Rowe" w:date="2024-09-24T16:56:00Z" w16du:dateUtc="2024-09-24T20:56:00Z">
              <w:r w:rsidR="00C34852">
                <w:rPr>
                  <w:rFonts w:cstheme="minorHAnsi"/>
                </w:rPr>
                <w:t>attribute</w:t>
              </w:r>
              <w:r w:rsidR="00C34852">
                <w:rPr>
                  <w:rFonts w:cstheme="minorHAnsi"/>
                </w:rPr>
                <w:t xml:space="preserve"> </w:t>
              </w:r>
              <w:r w:rsidR="00C34852">
                <w:rPr>
                  <w:rFonts w:cstheme="minorHAnsi"/>
                </w:rPr>
                <w:t>i</w:t>
              </w:r>
            </w:ins>
            <w:del w:id="201" w:author="Samantha Rowe" w:date="2024-09-24T16:56:00Z" w16du:dateUtc="2024-09-24T20:56:00Z">
              <w:r w:rsidR="00840257" w:rsidDel="00C34852">
                <w:rPr>
                  <w:rFonts w:cstheme="minorHAnsi"/>
                </w:rPr>
                <w:delText>wa</w:delText>
              </w:r>
            </w:del>
            <w:r w:rsidR="00840257">
              <w:rPr>
                <w:rFonts w:cstheme="minorHAnsi"/>
              </w:rPr>
              <w:t xml:space="preserve">s measured with </w:t>
            </w:r>
            <w:r w:rsidR="009C16D5">
              <w:rPr>
                <w:rFonts w:cstheme="minorHAnsi"/>
              </w:rPr>
              <w:t>two</w:t>
            </w:r>
            <w:r w:rsidR="00840257">
              <w:rPr>
                <w:rFonts w:cstheme="minorHAnsi"/>
              </w:rPr>
              <w:t xml:space="preserve"> q</w:t>
            </w:r>
            <w:r w:rsidR="00840257" w:rsidRPr="00840257">
              <w:rPr>
                <w:rFonts w:cstheme="minorHAnsi"/>
              </w:rPr>
              <w:t xml:space="preserve">uestions developed by </w:t>
            </w:r>
            <w:r w:rsidR="00840257">
              <w:rPr>
                <w:rFonts w:cstheme="minorHAnsi"/>
              </w:rPr>
              <w:t xml:space="preserve">the </w:t>
            </w:r>
            <w:r w:rsidR="00840257" w:rsidRPr="00840257">
              <w:rPr>
                <w:rFonts w:cstheme="minorHAnsi"/>
              </w:rPr>
              <w:t>GF t-HFA team</w:t>
            </w:r>
            <w:r w:rsidRPr="00A21CF0">
              <w:rPr>
                <w:rFonts w:cstheme="minorHAnsi"/>
              </w:rPr>
              <w:t>.</w:t>
            </w:r>
          </w:p>
        </w:tc>
        <w:tc>
          <w:tcPr>
            <w:tcW w:w="2875" w:type="dxa"/>
          </w:tcPr>
          <w:p w14:paraId="51239D55" w14:textId="76532683" w:rsidR="00A95E0E" w:rsidRPr="00C53B28" w:rsidRDefault="00106983" w:rsidP="00B4125C">
            <w:pPr>
              <w:pStyle w:val="NoSpacing"/>
              <w:rPr>
                <w:rFonts w:cstheme="minorHAnsi"/>
                <w:highlight w:val="cyan"/>
              </w:rPr>
            </w:pPr>
            <w:r>
              <w:rPr>
                <w:rFonts w:cstheme="minorHAnsi"/>
              </w:rPr>
              <w:t>F0</w:t>
            </w:r>
            <w:r w:rsidR="00667668">
              <w:rPr>
                <w:rFonts w:cstheme="minorHAnsi"/>
              </w:rPr>
              <w:t>01</w:t>
            </w:r>
            <w:r w:rsidR="009C16D5">
              <w:rPr>
                <w:rFonts w:cstheme="minorHAnsi"/>
              </w:rPr>
              <w:t xml:space="preserve"> and F004</w:t>
            </w:r>
            <w:r w:rsidR="00667668">
              <w:rPr>
                <w:rFonts w:cstheme="minorHAnsi"/>
              </w:rPr>
              <w:t xml:space="preserve">   </w:t>
            </w:r>
            <w:r w:rsidR="00BF559E">
              <w:rPr>
                <w:rFonts w:cstheme="minorHAnsi"/>
              </w:rPr>
              <w:t xml:space="preserve"> </w:t>
            </w:r>
          </w:p>
        </w:tc>
      </w:tr>
      <w:tr w:rsidR="00667668" w14:paraId="28EE29F6" w14:textId="77777777" w:rsidTr="0093259C">
        <w:tc>
          <w:tcPr>
            <w:tcW w:w="1534" w:type="dxa"/>
          </w:tcPr>
          <w:p w14:paraId="28FFD14D" w14:textId="548D3944" w:rsidR="00667668" w:rsidRPr="00BF559E" w:rsidRDefault="0026713C" w:rsidP="00B4125C">
            <w:pPr>
              <w:pStyle w:val="NoSpacing"/>
              <w:rPr>
                <w:rFonts w:cstheme="minorHAnsi"/>
              </w:rPr>
            </w:pPr>
            <w:ins w:id="202" w:author="Samantha Rowe" w:date="2024-09-24T16:39:00Z" w16du:dateUtc="2024-09-24T20:39:00Z">
              <w:r>
                <w:rPr>
                  <w:rFonts w:cstheme="minorHAnsi"/>
                </w:rPr>
                <w:t xml:space="preserve">Attribute </w:t>
              </w:r>
              <w:r>
                <w:rPr>
                  <w:rFonts w:cstheme="minorHAnsi"/>
                </w:rPr>
                <w:t>3</w:t>
              </w:r>
            </w:ins>
            <w:ins w:id="203" w:author="Samantha Rowe" w:date="2024-09-24T16:41:00Z" w16du:dateUtc="2024-09-24T20:41:00Z">
              <w:r w:rsidR="001D7D4E">
                <w:rPr>
                  <w:rFonts w:cstheme="minorHAnsi"/>
                </w:rPr>
                <w:t>.</w:t>
              </w:r>
            </w:ins>
            <w:ins w:id="204" w:author="Samantha Rowe" w:date="2024-09-24T16:39:00Z" w16du:dateUtc="2024-09-24T20:39:00Z">
              <w:r>
                <w:rPr>
                  <w:rFonts w:cstheme="minorHAnsi"/>
                </w:rPr>
                <w:t xml:space="preserve"> </w:t>
              </w:r>
            </w:ins>
            <w:r w:rsidR="00667668">
              <w:rPr>
                <w:rFonts w:cstheme="minorHAnsi"/>
              </w:rPr>
              <w:t>IPT</w:t>
            </w:r>
            <w:r w:rsidR="00C9302B">
              <w:rPr>
                <w:rFonts w:cstheme="minorHAnsi"/>
              </w:rPr>
              <w:t>p</w:t>
            </w:r>
            <w:r w:rsidR="00667668">
              <w:rPr>
                <w:rFonts w:cstheme="minorHAnsi"/>
              </w:rPr>
              <w:t xml:space="preserve"> given at ANC</w:t>
            </w:r>
          </w:p>
        </w:tc>
        <w:tc>
          <w:tcPr>
            <w:tcW w:w="4869" w:type="dxa"/>
          </w:tcPr>
          <w:p w14:paraId="790D4A37" w14:textId="367BEEED" w:rsidR="00667668" w:rsidRPr="00A21CF0" w:rsidRDefault="00667668">
            <w:pPr>
              <w:pStyle w:val="NoSpacing"/>
              <w:numPr>
                <w:ilvl w:val="1"/>
                <w:numId w:val="20"/>
              </w:numPr>
              <w:ind w:left="360"/>
              <w:rPr>
                <w:rFonts w:cstheme="minorHAnsi"/>
              </w:rPr>
            </w:pPr>
            <w:r>
              <w:rPr>
                <w:rFonts w:cstheme="minorHAnsi"/>
              </w:rPr>
              <w:t>I</w:t>
            </w:r>
            <w:r w:rsidRPr="00667668">
              <w:rPr>
                <w:rFonts w:cstheme="minorHAnsi"/>
              </w:rPr>
              <w:t>ndicator</w:t>
            </w:r>
            <w:r>
              <w:rPr>
                <w:rFonts w:cstheme="minorHAnsi"/>
              </w:rPr>
              <w:t xml:space="preserve"> </w:t>
            </w:r>
            <w:r w:rsidRPr="00667668">
              <w:rPr>
                <w:rFonts w:cstheme="minorHAnsi"/>
              </w:rPr>
              <w:t>5.1.1.2.4</w:t>
            </w:r>
            <w:r>
              <w:rPr>
                <w:rFonts w:cstheme="minorHAnsi"/>
              </w:rPr>
              <w:t xml:space="preserve"> (</w:t>
            </w:r>
            <w:r w:rsidRPr="00667668">
              <w:rPr>
                <w:rFonts w:cstheme="minorHAnsi"/>
              </w:rPr>
              <w:t>Permanent ID "DBA"; "Percentage of ANC clients with IPT x 1 dose")</w:t>
            </w:r>
          </w:p>
        </w:tc>
        <w:tc>
          <w:tcPr>
            <w:tcW w:w="2875" w:type="dxa"/>
          </w:tcPr>
          <w:p w14:paraId="0DE5189E" w14:textId="743E5473" w:rsidR="00667668" w:rsidRPr="00BF559E" w:rsidRDefault="00963C5A" w:rsidP="00B4125C">
            <w:pPr>
              <w:pStyle w:val="NoSpacing"/>
              <w:rPr>
                <w:rFonts w:cstheme="minorHAnsi"/>
              </w:rPr>
            </w:pPr>
            <w:r>
              <w:rPr>
                <w:rFonts w:cstheme="minorHAnsi"/>
              </w:rPr>
              <w:t>13007_</w:t>
            </w:r>
            <w:r w:rsidR="00254709">
              <w:rPr>
                <w:rFonts w:cstheme="minorHAnsi"/>
              </w:rPr>
              <w:t>0</w:t>
            </w:r>
            <w:r>
              <w:rPr>
                <w:rFonts w:cstheme="minorHAnsi"/>
              </w:rPr>
              <w:t>3_1</w:t>
            </w:r>
            <w:r w:rsidR="00AE3495">
              <w:rPr>
                <w:rFonts w:cstheme="minorHAnsi"/>
              </w:rPr>
              <w:t xml:space="preserve"> to </w:t>
            </w:r>
            <w:r>
              <w:rPr>
                <w:rFonts w:cstheme="minorHAnsi"/>
              </w:rPr>
              <w:t>13007_</w:t>
            </w:r>
            <w:r w:rsidR="00254709">
              <w:rPr>
                <w:rFonts w:cstheme="minorHAnsi"/>
              </w:rPr>
              <w:t>0</w:t>
            </w:r>
            <w:r>
              <w:rPr>
                <w:rFonts w:cstheme="minorHAnsi"/>
              </w:rPr>
              <w:t>3_5</w:t>
            </w:r>
          </w:p>
        </w:tc>
      </w:tr>
      <w:tr w:rsidR="002C3191" w14:paraId="06FE4A7C" w14:textId="77777777" w:rsidTr="0093259C">
        <w:tc>
          <w:tcPr>
            <w:tcW w:w="1534" w:type="dxa"/>
          </w:tcPr>
          <w:p w14:paraId="081FFBC0" w14:textId="7A8A4502" w:rsidR="002C3191" w:rsidRDefault="0026713C" w:rsidP="00B4125C">
            <w:pPr>
              <w:pStyle w:val="NoSpacing"/>
              <w:rPr>
                <w:rFonts w:cstheme="minorHAnsi"/>
              </w:rPr>
            </w:pPr>
            <w:ins w:id="205" w:author="Samantha Rowe" w:date="2024-09-24T16:39:00Z" w16du:dateUtc="2024-09-24T20:39:00Z">
              <w:r>
                <w:rPr>
                  <w:rFonts w:cstheme="minorHAnsi"/>
                </w:rPr>
                <w:t xml:space="preserve">Attribute </w:t>
              </w:r>
              <w:r>
                <w:rPr>
                  <w:rFonts w:cstheme="minorHAnsi"/>
                </w:rPr>
                <w:t>4</w:t>
              </w:r>
            </w:ins>
            <w:ins w:id="206" w:author="Samantha Rowe" w:date="2024-09-24T16:41:00Z" w16du:dateUtc="2024-09-24T20:41:00Z">
              <w:r w:rsidR="001D7D4E">
                <w:rPr>
                  <w:rFonts w:cstheme="minorHAnsi"/>
                </w:rPr>
                <w:t>.</w:t>
              </w:r>
            </w:ins>
            <w:ins w:id="207" w:author="Samantha Rowe" w:date="2024-09-24T16:39:00Z" w16du:dateUtc="2024-09-24T20:39:00Z">
              <w:r>
                <w:rPr>
                  <w:rFonts w:cstheme="minorHAnsi"/>
                </w:rPr>
                <w:t xml:space="preserve"> </w:t>
              </w:r>
            </w:ins>
            <w:r w:rsidR="002C3191">
              <w:rPr>
                <w:rFonts w:cstheme="minorHAnsi"/>
              </w:rPr>
              <w:t>TB screening</w:t>
            </w:r>
          </w:p>
        </w:tc>
        <w:tc>
          <w:tcPr>
            <w:tcW w:w="4869" w:type="dxa"/>
          </w:tcPr>
          <w:p w14:paraId="4E09B483" w14:textId="73E402EB" w:rsidR="002C3191" w:rsidRPr="002C3191" w:rsidRDefault="002C3191">
            <w:pPr>
              <w:pStyle w:val="NoSpacing"/>
              <w:numPr>
                <w:ilvl w:val="1"/>
                <w:numId w:val="20"/>
              </w:numPr>
              <w:ind w:left="360"/>
              <w:rPr>
                <w:rFonts w:cstheme="minorHAnsi"/>
              </w:rPr>
            </w:pPr>
            <w:r w:rsidRPr="002C3191">
              <w:rPr>
                <w:rFonts w:cstheme="minorHAnsi"/>
              </w:rPr>
              <w:t xml:space="preserve">No HHFA indicator. This </w:t>
            </w:r>
            <w:del w:id="208" w:author="Samantha Rowe" w:date="2024-09-24T16:56:00Z" w16du:dateUtc="2024-09-24T20:56:00Z">
              <w:r w:rsidRPr="002C3191" w:rsidDel="00C34852">
                <w:rPr>
                  <w:rFonts w:cstheme="minorHAnsi"/>
                </w:rPr>
                <w:delText xml:space="preserve">indicator component </w:delText>
              </w:r>
            </w:del>
            <w:ins w:id="209" w:author="Samantha Rowe" w:date="2024-09-24T16:56:00Z" w16du:dateUtc="2024-09-24T20:56:00Z">
              <w:r w:rsidR="00C34852">
                <w:rPr>
                  <w:rFonts w:cstheme="minorHAnsi"/>
                </w:rPr>
                <w:t>attribute</w:t>
              </w:r>
              <w:r w:rsidR="00C34852" w:rsidRPr="002C3191">
                <w:rPr>
                  <w:rFonts w:cstheme="minorHAnsi"/>
                </w:rPr>
                <w:t xml:space="preserve"> </w:t>
              </w:r>
              <w:r w:rsidR="00C34852">
                <w:rPr>
                  <w:rFonts w:cstheme="minorHAnsi"/>
                </w:rPr>
                <w:t>i</w:t>
              </w:r>
            </w:ins>
            <w:del w:id="210" w:author="Samantha Rowe" w:date="2024-09-24T16:56:00Z" w16du:dateUtc="2024-09-24T20:56:00Z">
              <w:r w:rsidRPr="002C3191" w:rsidDel="00C34852">
                <w:rPr>
                  <w:rFonts w:cstheme="minorHAnsi"/>
                </w:rPr>
                <w:delText>wa</w:delText>
              </w:r>
            </w:del>
            <w:r w:rsidRPr="002C3191">
              <w:rPr>
                <w:rFonts w:cstheme="minorHAnsi"/>
              </w:rPr>
              <w:t>s measured with questions developed by the GF t-HFA team</w:t>
            </w:r>
            <w:r w:rsidR="00640072">
              <w:rPr>
                <w:rFonts w:cstheme="minorHAnsi"/>
              </w:rPr>
              <w:t xml:space="preserve"> (based on WHO’s ANC guidelines)</w:t>
            </w:r>
            <w:r w:rsidRPr="002C3191">
              <w:rPr>
                <w:rFonts w:cstheme="minorHAnsi"/>
              </w:rPr>
              <w:t>.</w:t>
            </w:r>
          </w:p>
        </w:tc>
        <w:tc>
          <w:tcPr>
            <w:tcW w:w="2875" w:type="dxa"/>
          </w:tcPr>
          <w:p w14:paraId="655EF588" w14:textId="43D17AF3" w:rsidR="002C3191" w:rsidRDefault="00106983" w:rsidP="00B4125C">
            <w:pPr>
              <w:pStyle w:val="NoSpacing"/>
              <w:rPr>
                <w:rFonts w:cstheme="minorHAnsi"/>
              </w:rPr>
            </w:pPr>
            <w:r>
              <w:rPr>
                <w:rFonts w:cstheme="minorHAnsi"/>
              </w:rPr>
              <w:t>F0</w:t>
            </w:r>
            <w:r w:rsidR="00135078">
              <w:rPr>
                <w:rFonts w:cstheme="minorHAnsi"/>
              </w:rPr>
              <w:t>02</w:t>
            </w:r>
            <w:r w:rsidR="00B06F41">
              <w:rPr>
                <w:rFonts w:cstheme="minorHAnsi"/>
              </w:rPr>
              <w:t xml:space="preserve">_1_A, </w:t>
            </w:r>
            <w:r>
              <w:rPr>
                <w:rFonts w:cstheme="minorHAnsi"/>
              </w:rPr>
              <w:t>F0</w:t>
            </w:r>
            <w:r w:rsidR="00B06F41">
              <w:rPr>
                <w:rFonts w:cstheme="minorHAnsi"/>
              </w:rPr>
              <w:t>02_1_B</w:t>
            </w:r>
            <w:r w:rsidR="00135078">
              <w:rPr>
                <w:rFonts w:cstheme="minorHAnsi"/>
              </w:rPr>
              <w:t>,</w:t>
            </w:r>
            <w:r w:rsidR="00B06F41">
              <w:rPr>
                <w:rFonts w:cstheme="minorHAnsi"/>
              </w:rPr>
              <w:t xml:space="preserve"> </w:t>
            </w:r>
            <w:r>
              <w:rPr>
                <w:rFonts w:cstheme="minorHAnsi"/>
              </w:rPr>
              <w:t>F0</w:t>
            </w:r>
            <w:r w:rsidR="00B06F41">
              <w:rPr>
                <w:rFonts w:cstheme="minorHAnsi"/>
              </w:rPr>
              <w:t xml:space="preserve">02_1_C, </w:t>
            </w:r>
            <w:r>
              <w:rPr>
                <w:rFonts w:cstheme="minorHAnsi"/>
              </w:rPr>
              <w:t>F0</w:t>
            </w:r>
            <w:r w:rsidR="00B06F41">
              <w:rPr>
                <w:rFonts w:cstheme="minorHAnsi"/>
              </w:rPr>
              <w:t xml:space="preserve">02_1_D, </w:t>
            </w:r>
            <w:r>
              <w:rPr>
                <w:rFonts w:cstheme="minorHAnsi"/>
              </w:rPr>
              <w:t>F0</w:t>
            </w:r>
            <w:r w:rsidR="00B06F41">
              <w:rPr>
                <w:rFonts w:cstheme="minorHAnsi"/>
              </w:rPr>
              <w:t xml:space="preserve">02_2_A, </w:t>
            </w:r>
            <w:r>
              <w:rPr>
                <w:rFonts w:cstheme="minorHAnsi"/>
              </w:rPr>
              <w:t>F0</w:t>
            </w:r>
            <w:r w:rsidR="00B06F41">
              <w:rPr>
                <w:rFonts w:cstheme="minorHAnsi"/>
              </w:rPr>
              <w:t xml:space="preserve">02_2_B, </w:t>
            </w:r>
            <w:r>
              <w:rPr>
                <w:rFonts w:cstheme="minorHAnsi"/>
              </w:rPr>
              <w:t>F0</w:t>
            </w:r>
            <w:r w:rsidR="00B06F41">
              <w:rPr>
                <w:rFonts w:cstheme="minorHAnsi"/>
              </w:rPr>
              <w:t xml:space="preserve">02_2_C, </w:t>
            </w:r>
            <w:r>
              <w:rPr>
                <w:rFonts w:cstheme="minorHAnsi"/>
              </w:rPr>
              <w:t>F0</w:t>
            </w:r>
            <w:r w:rsidR="00B06F41">
              <w:rPr>
                <w:rFonts w:cstheme="minorHAnsi"/>
              </w:rPr>
              <w:t xml:space="preserve">02_2_D, </w:t>
            </w:r>
            <w:r>
              <w:rPr>
                <w:rFonts w:cstheme="minorHAnsi"/>
              </w:rPr>
              <w:t>F0</w:t>
            </w:r>
            <w:r w:rsidR="00B06F41">
              <w:rPr>
                <w:rFonts w:cstheme="minorHAnsi"/>
              </w:rPr>
              <w:t xml:space="preserve">02_3_A, </w:t>
            </w:r>
            <w:r>
              <w:rPr>
                <w:rFonts w:cstheme="minorHAnsi"/>
              </w:rPr>
              <w:t>F0</w:t>
            </w:r>
            <w:r w:rsidR="00B06F41">
              <w:rPr>
                <w:rFonts w:cstheme="minorHAnsi"/>
              </w:rPr>
              <w:t xml:space="preserve">02_3_B, </w:t>
            </w:r>
            <w:r>
              <w:rPr>
                <w:rFonts w:cstheme="minorHAnsi"/>
              </w:rPr>
              <w:lastRenderedPageBreak/>
              <w:t>F0</w:t>
            </w:r>
            <w:r w:rsidR="00B06F41">
              <w:rPr>
                <w:rFonts w:cstheme="minorHAnsi"/>
              </w:rPr>
              <w:t xml:space="preserve">02_3_C, </w:t>
            </w:r>
            <w:r>
              <w:rPr>
                <w:rFonts w:cstheme="minorHAnsi"/>
              </w:rPr>
              <w:t>F0</w:t>
            </w:r>
            <w:r w:rsidR="00B06F41">
              <w:rPr>
                <w:rFonts w:cstheme="minorHAnsi"/>
              </w:rPr>
              <w:t xml:space="preserve">02_3_D, </w:t>
            </w:r>
            <w:r>
              <w:rPr>
                <w:rFonts w:cstheme="minorHAnsi"/>
              </w:rPr>
              <w:t>F0</w:t>
            </w:r>
            <w:r w:rsidR="00B06F41">
              <w:rPr>
                <w:rFonts w:cstheme="minorHAnsi"/>
              </w:rPr>
              <w:t xml:space="preserve">02_4_A, </w:t>
            </w:r>
            <w:r>
              <w:rPr>
                <w:rFonts w:cstheme="minorHAnsi"/>
              </w:rPr>
              <w:t>F0</w:t>
            </w:r>
            <w:r w:rsidR="00B06F41">
              <w:rPr>
                <w:rFonts w:cstheme="minorHAnsi"/>
              </w:rPr>
              <w:t xml:space="preserve">02_4_B, </w:t>
            </w:r>
            <w:r>
              <w:rPr>
                <w:rFonts w:cstheme="minorHAnsi"/>
              </w:rPr>
              <w:t>F0</w:t>
            </w:r>
            <w:r w:rsidR="00B06F41">
              <w:rPr>
                <w:rFonts w:cstheme="minorHAnsi"/>
              </w:rPr>
              <w:t xml:space="preserve">02_4_C, </w:t>
            </w:r>
            <w:r>
              <w:rPr>
                <w:rFonts w:cstheme="minorHAnsi"/>
              </w:rPr>
              <w:t>F0</w:t>
            </w:r>
            <w:r w:rsidR="00B06F41">
              <w:rPr>
                <w:rFonts w:cstheme="minorHAnsi"/>
              </w:rPr>
              <w:t xml:space="preserve">02_4_D, </w:t>
            </w:r>
            <w:r>
              <w:rPr>
                <w:rFonts w:cstheme="minorHAnsi"/>
              </w:rPr>
              <w:t>F0</w:t>
            </w:r>
            <w:r w:rsidR="00B06F41">
              <w:rPr>
                <w:rFonts w:cstheme="minorHAnsi"/>
              </w:rPr>
              <w:t xml:space="preserve">02_5_A, </w:t>
            </w:r>
            <w:r>
              <w:rPr>
                <w:rFonts w:cstheme="minorHAnsi"/>
              </w:rPr>
              <w:t>F0</w:t>
            </w:r>
            <w:r w:rsidR="00B06F41">
              <w:rPr>
                <w:rFonts w:cstheme="minorHAnsi"/>
              </w:rPr>
              <w:t xml:space="preserve">02_5_B, </w:t>
            </w:r>
            <w:r>
              <w:rPr>
                <w:rFonts w:cstheme="minorHAnsi"/>
              </w:rPr>
              <w:t>F0</w:t>
            </w:r>
            <w:r w:rsidR="00B06F41">
              <w:rPr>
                <w:rFonts w:cstheme="minorHAnsi"/>
              </w:rPr>
              <w:t xml:space="preserve">02_5_C, </w:t>
            </w:r>
            <w:r w:rsidR="00FC5421">
              <w:rPr>
                <w:rFonts w:cstheme="minorHAnsi"/>
              </w:rPr>
              <w:t xml:space="preserve">and </w:t>
            </w:r>
            <w:r>
              <w:rPr>
                <w:rFonts w:cstheme="minorHAnsi"/>
              </w:rPr>
              <w:t>F0</w:t>
            </w:r>
            <w:r w:rsidR="00B06F41">
              <w:rPr>
                <w:rFonts w:cstheme="minorHAnsi"/>
              </w:rPr>
              <w:t>02_5_D</w:t>
            </w:r>
          </w:p>
        </w:tc>
      </w:tr>
    </w:tbl>
    <w:p w14:paraId="50664788" w14:textId="251F66A8" w:rsidR="00A95E0E" w:rsidRDefault="000D700A" w:rsidP="00C335A8">
      <w:pPr>
        <w:pStyle w:val="NoSpacing"/>
        <w:rPr>
          <w:rFonts w:cstheme="minorHAnsi"/>
        </w:rPr>
      </w:pPr>
      <w:r w:rsidRPr="00C324BA">
        <w:rPr>
          <w:rFonts w:cstheme="minorHAnsi"/>
        </w:rPr>
        <w:lastRenderedPageBreak/>
        <w:t xml:space="preserve"> </w:t>
      </w:r>
    </w:p>
    <w:p w14:paraId="28929211" w14:textId="77777777" w:rsidR="00EF1AD7" w:rsidRDefault="00EF1AD7" w:rsidP="00EF1AD7">
      <w:pPr>
        <w:pStyle w:val="NoSpacing"/>
        <w:rPr>
          <w:rFonts w:cstheme="minorHAnsi"/>
          <w:b/>
          <w:bCs/>
        </w:rPr>
      </w:pPr>
    </w:p>
    <w:p w14:paraId="19FA6CCC" w14:textId="77777777" w:rsidR="00EF1AD7" w:rsidRPr="0012147E" w:rsidRDefault="00EF1AD7" w:rsidP="00EF1AD7">
      <w:pPr>
        <w:pStyle w:val="NoSpacing"/>
        <w:rPr>
          <w:rFonts w:cstheme="minorHAnsi"/>
          <w:b/>
          <w:bCs/>
        </w:rPr>
      </w:pPr>
      <w:r>
        <w:rPr>
          <w:rFonts w:cstheme="minorHAnsi"/>
          <w:b/>
          <w:bCs/>
        </w:rPr>
        <w:t>A</w:t>
      </w:r>
      <w:r w:rsidRPr="0012147E">
        <w:rPr>
          <w:rFonts w:cstheme="minorHAnsi"/>
          <w:b/>
          <w:bCs/>
        </w:rPr>
        <w:t>nalysis method</w:t>
      </w:r>
    </w:p>
    <w:p w14:paraId="372C80B0" w14:textId="1E686EA8" w:rsidR="00EF1AD7" w:rsidRPr="0049645C" w:rsidRDefault="00EF1AD7" w:rsidP="00EF1AD7">
      <w:pPr>
        <w:pStyle w:val="NoSpacing"/>
        <w:rPr>
          <w:rFonts w:cstheme="minorHAnsi"/>
        </w:rPr>
      </w:pPr>
      <w:r w:rsidRPr="0012147E">
        <w:rPr>
          <w:rFonts w:cstheme="minorHAnsi"/>
        </w:rPr>
        <w:t xml:space="preserve">First, for </w:t>
      </w:r>
      <w:r>
        <w:rPr>
          <w:rFonts w:cstheme="minorHAnsi"/>
        </w:rPr>
        <w:t>each of the four attributes</w:t>
      </w:r>
      <w:r w:rsidRPr="0012147E">
        <w:rPr>
          <w:rFonts w:cstheme="minorHAnsi"/>
        </w:rPr>
        <w:t xml:space="preserve">, all elements must be present to get “credit” for the </w:t>
      </w:r>
      <w:r>
        <w:rPr>
          <w:rFonts w:cstheme="minorHAnsi"/>
        </w:rPr>
        <w:t>attribute (e.g., for the TB screening attribute, responses to all four TB screening questions must be documented)</w:t>
      </w:r>
      <w:r w:rsidRPr="0012147E">
        <w:rPr>
          <w:rFonts w:cstheme="minorHAnsi"/>
        </w:rPr>
        <w:t>. Second,</w:t>
      </w:r>
      <w:r w:rsidR="008F5460">
        <w:rPr>
          <w:rFonts w:cstheme="minorHAnsi"/>
        </w:rPr>
        <w:t xml:space="preserve"> </w:t>
      </w:r>
      <w:r w:rsidR="008F5460" w:rsidRPr="008F5460">
        <w:rPr>
          <w:rFonts w:cstheme="minorHAnsi"/>
        </w:rPr>
        <w:t>for question 13009_01 (“Was the client on ART prior to attending ANC?”), if the response is yes, then remove it from the calculation because HIV testing is not needed for women who are already on ART (as they clearly had been tested in the past, before the current pregnancy).</w:t>
      </w:r>
      <w:r w:rsidRPr="0012147E">
        <w:rPr>
          <w:rFonts w:cstheme="minorHAnsi"/>
        </w:rPr>
        <w:t xml:space="preserve"> </w:t>
      </w:r>
      <w:r w:rsidR="008F5460">
        <w:rPr>
          <w:rFonts w:cstheme="minorHAnsi"/>
        </w:rPr>
        <w:t xml:space="preserve">Third, </w:t>
      </w:r>
      <w:r w:rsidRPr="0012147E">
        <w:rPr>
          <w:rFonts w:cstheme="minorHAnsi"/>
        </w:rPr>
        <w:t xml:space="preserve">for the overall indicator </w:t>
      </w:r>
      <w:r>
        <w:rPr>
          <w:rFonts w:cstheme="minorHAnsi"/>
        </w:rPr>
        <w:t>score</w:t>
      </w:r>
      <w:r w:rsidR="008F5460">
        <w:rPr>
          <w:rFonts w:cstheme="minorHAnsi"/>
        </w:rPr>
        <w:t xml:space="preserve"> for one ANC client</w:t>
      </w:r>
      <w:r w:rsidRPr="0012147E">
        <w:rPr>
          <w:rFonts w:cstheme="minorHAnsi"/>
        </w:rPr>
        <w:t xml:space="preserve">, a continuous </w:t>
      </w:r>
      <w:r>
        <w:rPr>
          <w:rFonts w:cstheme="minorHAnsi"/>
        </w:rPr>
        <w:t>value</w:t>
      </w:r>
      <w:r w:rsidRPr="0012147E">
        <w:rPr>
          <w:rFonts w:cstheme="minorHAnsi"/>
        </w:rPr>
        <w:t xml:space="preserve"> (from 0 to 100) </w:t>
      </w:r>
      <w:r>
        <w:rPr>
          <w:rFonts w:cstheme="minorHAnsi"/>
        </w:rPr>
        <w:t xml:space="preserve">will be calculated </w:t>
      </w:r>
      <w:r w:rsidRPr="0012147E">
        <w:rPr>
          <w:rFonts w:cstheme="minorHAnsi"/>
        </w:rPr>
        <w:t xml:space="preserve">for each </w:t>
      </w:r>
      <w:r w:rsidR="008F5460">
        <w:rPr>
          <w:rFonts w:cstheme="minorHAnsi"/>
        </w:rPr>
        <w:t>ANC client</w:t>
      </w:r>
      <w:r w:rsidRPr="0012147E">
        <w:rPr>
          <w:rFonts w:cstheme="minorHAnsi"/>
        </w:rPr>
        <w:t xml:space="preserve"> that </w:t>
      </w:r>
      <w:r>
        <w:rPr>
          <w:rFonts w:cstheme="minorHAnsi"/>
        </w:rPr>
        <w:t xml:space="preserve">equals </w:t>
      </w:r>
      <w:r w:rsidRPr="0012147E">
        <w:rPr>
          <w:rFonts w:cstheme="minorHAnsi"/>
        </w:rPr>
        <w:t xml:space="preserve">the </w:t>
      </w:r>
      <w:r>
        <w:rPr>
          <w:rFonts w:cstheme="minorHAnsi"/>
        </w:rPr>
        <w:t>percentage</w:t>
      </w:r>
      <w:r w:rsidRPr="0012147E">
        <w:rPr>
          <w:rFonts w:cstheme="minorHAnsi"/>
        </w:rPr>
        <w:t xml:space="preserve"> of </w:t>
      </w:r>
      <w:r>
        <w:rPr>
          <w:rFonts w:cstheme="minorHAnsi"/>
        </w:rPr>
        <w:t>attributes that are present multiplied by 100. If the response for an attribute is “don’t know” (i.e., missing information)</w:t>
      </w:r>
      <w:r w:rsidR="00926219">
        <w:rPr>
          <w:rFonts w:cstheme="minorHAnsi"/>
        </w:rPr>
        <w:t xml:space="preserve"> or not applicable,</w:t>
      </w:r>
      <w:r>
        <w:rPr>
          <w:rFonts w:cstheme="minorHAnsi"/>
        </w:rPr>
        <w:t xml:space="preserve"> it is excluded from the calculation</w:t>
      </w:r>
      <w:r w:rsidRPr="0012147E">
        <w:rPr>
          <w:rFonts w:cstheme="minorHAnsi"/>
        </w:rPr>
        <w:t xml:space="preserve">. </w:t>
      </w:r>
      <w:r>
        <w:rPr>
          <w:rFonts w:cstheme="minorHAnsi"/>
        </w:rPr>
        <w:t>For example, i</w:t>
      </w:r>
      <w:r w:rsidRPr="0012147E">
        <w:rPr>
          <w:rFonts w:cstheme="minorHAnsi"/>
        </w:rPr>
        <w:t xml:space="preserve">f </w:t>
      </w:r>
      <w:r>
        <w:rPr>
          <w:rFonts w:cstheme="minorHAnsi"/>
        </w:rPr>
        <w:t>attributes</w:t>
      </w:r>
      <w:r w:rsidRPr="0012147E">
        <w:rPr>
          <w:rFonts w:cstheme="minorHAnsi"/>
        </w:rPr>
        <w:t xml:space="preserve"> 1 and 2</w:t>
      </w:r>
      <w:r>
        <w:rPr>
          <w:rFonts w:cstheme="minorHAnsi"/>
        </w:rPr>
        <w:t xml:space="preserve"> were present for a</w:t>
      </w:r>
      <w:r w:rsidR="008F5460">
        <w:rPr>
          <w:rFonts w:cstheme="minorHAnsi"/>
        </w:rPr>
        <w:t>n ANC client</w:t>
      </w:r>
      <w:r>
        <w:rPr>
          <w:rFonts w:cstheme="minorHAnsi"/>
        </w:rPr>
        <w:t xml:space="preserve"> (and there were no “don’t know” responses</w:t>
      </w:r>
      <w:r w:rsidR="00995626">
        <w:rPr>
          <w:rFonts w:cstheme="minorHAnsi"/>
        </w:rPr>
        <w:t xml:space="preserve"> and no “not applicable” responses</w:t>
      </w:r>
      <w:r>
        <w:rPr>
          <w:rFonts w:cstheme="minorHAnsi"/>
        </w:rPr>
        <w:t>)</w:t>
      </w:r>
      <w:r w:rsidRPr="0012147E">
        <w:rPr>
          <w:rFonts w:cstheme="minorHAnsi"/>
        </w:rPr>
        <w:t>, then the</w:t>
      </w:r>
      <w:r w:rsidR="00995626">
        <w:rPr>
          <w:rFonts w:cstheme="minorHAnsi"/>
        </w:rPr>
        <w:t xml:space="preserve"> ANC client’s</w:t>
      </w:r>
      <w:r w:rsidRPr="0012147E">
        <w:rPr>
          <w:rFonts w:cstheme="minorHAnsi"/>
        </w:rPr>
        <w:t xml:space="preserve"> score would be </w:t>
      </w:r>
      <w:r>
        <w:rPr>
          <w:rFonts w:cstheme="minorHAnsi"/>
        </w:rPr>
        <w:t xml:space="preserve">50 (i.e., </w:t>
      </w:r>
      <w:r w:rsidRPr="0012147E">
        <w:rPr>
          <w:rFonts w:cstheme="minorHAnsi"/>
        </w:rPr>
        <w:t>2/4</w:t>
      </w:r>
      <w:r>
        <w:rPr>
          <w:rFonts w:cstheme="minorHAnsi"/>
        </w:rPr>
        <w:t xml:space="preserve"> x 100)</w:t>
      </w:r>
      <w:r w:rsidRPr="0012147E">
        <w:rPr>
          <w:rFonts w:cstheme="minorHAnsi"/>
        </w:rPr>
        <w:t xml:space="preserve">. </w:t>
      </w:r>
      <w:r w:rsidR="008F5460">
        <w:rPr>
          <w:rFonts w:cstheme="minorHAnsi"/>
        </w:rPr>
        <w:t>The facility-level score will be a simple, unweighted average of the individual client-level scores for ANC clients whose records were abstracted during the t-HFA visit.</w:t>
      </w:r>
    </w:p>
    <w:p w14:paraId="191606A6" w14:textId="77777777" w:rsidR="00EF1AD7" w:rsidRPr="00C324BA" w:rsidRDefault="00EF1AD7" w:rsidP="00C335A8">
      <w:pPr>
        <w:pStyle w:val="NoSpacing"/>
        <w:rPr>
          <w:rFonts w:cstheme="minorHAnsi"/>
        </w:rPr>
      </w:pPr>
    </w:p>
    <w:p w14:paraId="1220FCBD" w14:textId="77777777" w:rsidR="00F87F07" w:rsidRPr="0049645C" w:rsidRDefault="00F87F07" w:rsidP="00F87F07">
      <w:pPr>
        <w:pStyle w:val="NoSpacing"/>
        <w:rPr>
          <w:rFonts w:cstheme="minorHAnsi"/>
        </w:rPr>
      </w:pPr>
      <w:r w:rsidRPr="0049645C">
        <w:rPr>
          <w:rFonts w:cstheme="minorHAnsi"/>
        </w:rPr>
        <w:t>**********************************************************************************</w:t>
      </w:r>
    </w:p>
    <w:p w14:paraId="00780E84" w14:textId="77777777" w:rsidR="00AD45CD" w:rsidRDefault="00AD45CD" w:rsidP="000066B6">
      <w:pPr>
        <w:pStyle w:val="NoSpacing"/>
      </w:pPr>
    </w:p>
    <w:p w14:paraId="1713999F" w14:textId="5C98F489" w:rsidR="008B51D6" w:rsidRPr="00BB20F8" w:rsidRDefault="00711F32" w:rsidP="000066B6">
      <w:pPr>
        <w:pStyle w:val="NoSpacing"/>
      </w:pPr>
      <w:r w:rsidRPr="00BB20F8">
        <w:rPr>
          <w:b/>
          <w:bCs/>
        </w:rPr>
        <w:t>4.a. KPI S5</w:t>
      </w:r>
      <w:r w:rsidR="00434C62" w:rsidRPr="00BB20F8">
        <w:rPr>
          <w:b/>
          <w:bCs/>
        </w:rPr>
        <w:t>:</w:t>
      </w:r>
      <w:r w:rsidRPr="00BB20F8">
        <w:rPr>
          <w:b/>
          <w:bCs/>
        </w:rPr>
        <w:t xml:space="preserve"> “Systems readiness for CHWs”</w:t>
      </w:r>
    </w:p>
    <w:p w14:paraId="5FF31313" w14:textId="77777777" w:rsidR="000066B6" w:rsidRDefault="000066B6" w:rsidP="000066B6">
      <w:pPr>
        <w:pStyle w:val="NoSpacing"/>
        <w:rPr>
          <w:rFonts w:cstheme="minorHAnsi"/>
        </w:rPr>
      </w:pPr>
    </w:p>
    <w:p w14:paraId="31F8B709" w14:textId="04E85434" w:rsidR="00711F32" w:rsidRPr="00BB20F8" w:rsidRDefault="00711F32" w:rsidP="000066B6">
      <w:pPr>
        <w:pStyle w:val="NoSpacing"/>
        <w:rPr>
          <w:rFonts w:cstheme="minorHAnsi"/>
        </w:rPr>
      </w:pPr>
      <w:r w:rsidRPr="00BB20F8">
        <w:rPr>
          <w:rFonts w:cstheme="minorHAnsi"/>
        </w:rPr>
        <w:t>4.b. Sources: Slides 63</w:t>
      </w:r>
      <w:r w:rsidR="00C07411" w:rsidRPr="00BB20F8">
        <w:rPr>
          <w:rFonts w:cstheme="minorHAnsi"/>
        </w:rPr>
        <w:t>–</w:t>
      </w:r>
      <w:r w:rsidRPr="00BB20F8">
        <w:rPr>
          <w:rFonts w:cstheme="minorHAnsi"/>
        </w:rPr>
        <w:t xml:space="preserve">65 of the KPI Handbook, and row </w:t>
      </w:r>
      <w:r w:rsidR="002000A3" w:rsidRPr="00BB20F8">
        <w:rPr>
          <w:rFonts w:cstheme="minorHAnsi"/>
        </w:rPr>
        <w:t>3</w:t>
      </w:r>
      <w:r w:rsidRPr="00BB20F8">
        <w:rPr>
          <w:rFonts w:cstheme="minorHAnsi"/>
        </w:rPr>
        <w:t xml:space="preserve"> of the IGS (indicator </w:t>
      </w:r>
      <w:r w:rsidR="002000A3" w:rsidRPr="00BB20F8">
        <w:rPr>
          <w:rFonts w:cstheme="minorHAnsi"/>
        </w:rPr>
        <w:t>RSSH/PP O-1</w:t>
      </w:r>
      <w:r w:rsidRPr="00BB20F8">
        <w:rPr>
          <w:rFonts w:cstheme="minorHAnsi"/>
        </w:rPr>
        <w:t>)</w:t>
      </w:r>
    </w:p>
    <w:p w14:paraId="22A2EBFA" w14:textId="4E6AEC5E" w:rsidR="008B51D6" w:rsidRPr="00BB20F8" w:rsidRDefault="00954AF4" w:rsidP="00BC0575">
      <w:pPr>
        <w:pStyle w:val="NoSpacing"/>
        <w:rPr>
          <w:rFonts w:cstheme="minorHAnsi"/>
        </w:rPr>
      </w:pPr>
      <w:r w:rsidRPr="00BB20F8">
        <w:rPr>
          <w:rFonts w:cstheme="minorHAnsi"/>
        </w:rPr>
        <w:t xml:space="preserve"> </w:t>
      </w:r>
    </w:p>
    <w:p w14:paraId="02D2B568" w14:textId="65F928E6" w:rsidR="00BC0575" w:rsidRPr="00BB20F8" w:rsidRDefault="00BC0575" w:rsidP="00BC0575">
      <w:pPr>
        <w:pStyle w:val="NoSpacing"/>
        <w:rPr>
          <w:rFonts w:cstheme="minorHAnsi"/>
        </w:rPr>
      </w:pPr>
      <w:r w:rsidRPr="00BB20F8">
        <w:rPr>
          <w:rFonts w:cstheme="minorHAnsi"/>
        </w:rPr>
        <w:t xml:space="preserve">4.c. Definition </w:t>
      </w:r>
    </w:p>
    <w:p w14:paraId="501DF9CF" w14:textId="76FAA970" w:rsidR="00C964C2" w:rsidRPr="00BB20F8" w:rsidRDefault="00954AF4" w:rsidP="00BC0575">
      <w:pPr>
        <w:pStyle w:val="NoSpacing"/>
        <w:rPr>
          <w:rFonts w:cstheme="minorHAnsi"/>
        </w:rPr>
      </w:pPr>
      <w:r w:rsidRPr="00BB20F8">
        <w:rPr>
          <w:rFonts w:cstheme="minorHAnsi"/>
        </w:rPr>
        <w:t xml:space="preserve"> </w:t>
      </w:r>
    </w:p>
    <w:p w14:paraId="37DC5A0F" w14:textId="5D8FA6DC" w:rsidR="00C964C2" w:rsidRPr="004332DD" w:rsidRDefault="00C964C2" w:rsidP="00C964C2">
      <w:pPr>
        <w:pStyle w:val="NoSpacing"/>
        <w:rPr>
          <w:rFonts w:cstheme="minorHAnsi"/>
        </w:rPr>
      </w:pPr>
      <w:r w:rsidRPr="004332DD">
        <w:rPr>
          <w:rFonts w:cstheme="minorHAnsi"/>
        </w:rPr>
        <w:t xml:space="preserve">Percentage of CHWs </w:t>
      </w:r>
      <w:del w:id="211" w:author="Samantha Rowe" w:date="2024-09-24T16:42:00Z" w16du:dateUtc="2024-09-24T20:42:00Z">
        <w:r w:rsidRPr="004332DD" w:rsidDel="001D7D4E">
          <w:rPr>
            <w:rFonts w:cstheme="minorHAnsi"/>
          </w:rPr>
          <w:delText xml:space="preserve">meeting </w:delText>
        </w:r>
      </w:del>
      <w:ins w:id="212" w:author="Samantha Rowe" w:date="2024-09-24T16:42:00Z" w16du:dateUtc="2024-09-24T20:42:00Z">
        <w:r w:rsidR="001D7D4E">
          <w:rPr>
            <w:rFonts w:cstheme="minorHAnsi"/>
          </w:rPr>
          <w:t>with</w:t>
        </w:r>
      </w:ins>
      <w:del w:id="213" w:author="Samantha Rowe" w:date="2024-09-24T16:42:00Z" w16du:dateUtc="2024-09-24T20:42:00Z">
        <w:r w:rsidRPr="004332DD" w:rsidDel="001D7D4E">
          <w:rPr>
            <w:rFonts w:cstheme="minorHAnsi"/>
          </w:rPr>
          <w:delText>each of</w:delText>
        </w:r>
      </w:del>
      <w:r w:rsidRPr="004332DD">
        <w:rPr>
          <w:rFonts w:cstheme="minorHAnsi"/>
        </w:rPr>
        <w:t xml:space="preserve"> the following </w:t>
      </w:r>
      <w:del w:id="214" w:author="Samantha Rowe" w:date="2024-09-24T16:42:00Z" w16du:dateUtc="2024-09-24T20:42:00Z">
        <w:r w:rsidRPr="004332DD" w:rsidDel="001D7D4E">
          <w:rPr>
            <w:rFonts w:cstheme="minorHAnsi"/>
          </w:rPr>
          <w:delText>criteria</w:delText>
        </w:r>
      </w:del>
      <w:ins w:id="215" w:author="Samantha Rowe" w:date="2024-09-24T16:42:00Z" w16du:dateUtc="2024-09-24T20:42:00Z">
        <w:r w:rsidR="001D7D4E">
          <w:rPr>
            <w:rFonts w:cstheme="minorHAnsi"/>
          </w:rPr>
          <w:t>attributes</w:t>
        </w:r>
      </w:ins>
      <w:r w:rsidRPr="004332DD">
        <w:rPr>
          <w:rFonts w:cstheme="minorHAnsi"/>
        </w:rPr>
        <w:t xml:space="preserve">: </w:t>
      </w:r>
    </w:p>
    <w:p w14:paraId="1B77C91E" w14:textId="2FCD2702" w:rsidR="00C964C2" w:rsidRPr="004332DD" w:rsidRDefault="00C964C2">
      <w:pPr>
        <w:pStyle w:val="NoSpacing"/>
        <w:numPr>
          <w:ilvl w:val="0"/>
          <w:numId w:val="13"/>
        </w:numPr>
        <w:rPr>
          <w:rFonts w:cstheme="minorHAnsi"/>
        </w:rPr>
      </w:pPr>
      <w:r w:rsidRPr="004332DD">
        <w:rPr>
          <w:rFonts w:cstheme="minorHAnsi"/>
        </w:rPr>
        <w:t>Received integrated supportive supervision during the period</w:t>
      </w:r>
    </w:p>
    <w:p w14:paraId="5D6B4B4E" w14:textId="6C5E3AEF" w:rsidR="00C964C2" w:rsidRPr="004332DD" w:rsidRDefault="00C964C2">
      <w:pPr>
        <w:pStyle w:val="NoSpacing"/>
        <w:numPr>
          <w:ilvl w:val="0"/>
          <w:numId w:val="13"/>
        </w:numPr>
        <w:rPr>
          <w:rFonts w:cstheme="minorHAnsi"/>
        </w:rPr>
      </w:pPr>
      <w:r w:rsidRPr="004332DD">
        <w:rPr>
          <w:rFonts w:cstheme="minorHAnsi"/>
        </w:rPr>
        <w:t>Have a contract specifying their scope of work, expected full-time equivalent (FTE) or expected hours per month/week/day, a level of financial remuneration that does not fall below the national minimum wage (pro-rated to their expected %FTE), timing of financial remuneration (e.g., monthly), rest days, annual leave, paid sick leave, holidays, and health insurance</w:t>
      </w:r>
    </w:p>
    <w:p w14:paraId="7834CD25" w14:textId="67B2FC85" w:rsidR="00C964C2" w:rsidRPr="004332DD" w:rsidRDefault="00C964C2">
      <w:pPr>
        <w:pStyle w:val="NoSpacing"/>
        <w:numPr>
          <w:ilvl w:val="0"/>
          <w:numId w:val="13"/>
        </w:numPr>
        <w:rPr>
          <w:rFonts w:cstheme="minorHAnsi"/>
        </w:rPr>
      </w:pPr>
      <w:r w:rsidRPr="004332DD">
        <w:rPr>
          <w:rFonts w:cstheme="minorHAnsi"/>
        </w:rPr>
        <w:t xml:space="preserve">Paid per their contract (all three of the following: amount, frequency, timeliness) during the period </w:t>
      </w:r>
    </w:p>
    <w:p w14:paraId="1CAEEE2B" w14:textId="78B6D79B" w:rsidR="00C964C2" w:rsidRPr="004332DD" w:rsidRDefault="00C964C2">
      <w:pPr>
        <w:pStyle w:val="NoSpacing"/>
        <w:numPr>
          <w:ilvl w:val="0"/>
          <w:numId w:val="13"/>
        </w:numPr>
        <w:rPr>
          <w:rFonts w:cstheme="minorHAnsi"/>
        </w:rPr>
      </w:pPr>
      <w:r w:rsidRPr="004332DD">
        <w:rPr>
          <w:rFonts w:cstheme="minorHAnsi"/>
        </w:rPr>
        <w:t>Had no stockouts of commodities, equipment or job aids (e.g., registers, reporting forms per country norms) needed for their work during the period (i.e., all three supports were available)</w:t>
      </w:r>
    </w:p>
    <w:p w14:paraId="0A995847" w14:textId="09431EFC" w:rsidR="00C964C2" w:rsidRPr="008E259B" w:rsidRDefault="00954AF4" w:rsidP="00BC0575">
      <w:pPr>
        <w:pStyle w:val="NoSpacing"/>
        <w:rPr>
          <w:rFonts w:cstheme="minorHAnsi"/>
        </w:rPr>
      </w:pPr>
      <w:r w:rsidRPr="008E259B">
        <w:rPr>
          <w:rFonts w:cstheme="minorHAnsi"/>
        </w:rPr>
        <w:t xml:space="preserve"> </w:t>
      </w:r>
    </w:p>
    <w:p w14:paraId="6E410036" w14:textId="4E2E5A8D" w:rsidR="00757D1F" w:rsidRPr="008E259B" w:rsidRDefault="00BC0575" w:rsidP="00B72957">
      <w:pPr>
        <w:spacing w:after="160" w:line="259" w:lineRule="auto"/>
      </w:pPr>
      <w:r w:rsidRPr="004332DD">
        <w:rPr>
          <w:rFonts w:cstheme="minorHAnsi"/>
        </w:rPr>
        <w:t xml:space="preserve">4.d. </w:t>
      </w:r>
      <w:r w:rsidR="0012147E" w:rsidRPr="004332DD">
        <w:rPr>
          <w:rFonts w:cstheme="minorHAnsi"/>
        </w:rPr>
        <w:t>M</w:t>
      </w:r>
      <w:r w:rsidRPr="004332DD">
        <w:rPr>
          <w:rFonts w:cstheme="minorHAnsi"/>
        </w:rPr>
        <w:t>easurement methodology</w:t>
      </w:r>
    </w:p>
    <w:p w14:paraId="654DC209" w14:textId="098D3DD7" w:rsidR="005B399C" w:rsidRDefault="005B399C">
      <w:pPr>
        <w:pStyle w:val="NoSpacing"/>
        <w:numPr>
          <w:ilvl w:val="1"/>
          <w:numId w:val="20"/>
        </w:numPr>
        <w:ind w:left="288" w:hanging="216"/>
        <w:rPr>
          <w:rFonts w:cstheme="minorHAnsi"/>
        </w:rPr>
      </w:pPr>
      <w:r>
        <w:rPr>
          <w:rFonts w:cstheme="minorHAnsi"/>
        </w:rPr>
        <w:t>Sampling CHWs. T</w:t>
      </w:r>
      <w:r w:rsidR="00AD0C82" w:rsidRPr="00AD0C82">
        <w:rPr>
          <w:rFonts w:cstheme="minorHAnsi"/>
        </w:rPr>
        <w:t xml:space="preserve">he KPI Handbook states that “the data on CHWs will be collected via an interview with facility in-charge and/or record review of CHW related activities”, and the IGS states that “data will be collected from 5 CHWs associated with each sampled facility.” Therefore, the t-HFA </w:t>
      </w:r>
      <w:r w:rsidR="00687EF3">
        <w:rPr>
          <w:rFonts w:cstheme="minorHAnsi"/>
        </w:rPr>
        <w:t xml:space="preserve">survey </w:t>
      </w:r>
      <w:r w:rsidR="00AD0C82" w:rsidRPr="00AD0C82">
        <w:rPr>
          <w:rFonts w:cstheme="minorHAnsi"/>
        </w:rPr>
        <w:t xml:space="preserve">team should contact the facility at least one week before the facility visit and do the following: 1) ask </w:t>
      </w:r>
      <w:r w:rsidR="00AD0C82" w:rsidRPr="00AD0C82">
        <w:rPr>
          <w:rFonts w:cstheme="minorHAnsi"/>
        </w:rPr>
        <w:lastRenderedPageBreak/>
        <w:t xml:space="preserve">how many CHWs are associated with the facility, and record their names on an enumerated list; 2) randomly select 5 CHWs from the list; and 3) ask the facility staff to invite the 5 randomly selected CHWs to come the facility on the day of the HFA visit </w:t>
      </w:r>
      <w:r w:rsidR="00093166">
        <w:rPr>
          <w:rFonts w:cstheme="minorHAnsi"/>
        </w:rPr>
        <w:t>for an interview</w:t>
      </w:r>
      <w:r w:rsidR="00AD0C82" w:rsidRPr="00AD0C82">
        <w:rPr>
          <w:rFonts w:cstheme="minorHAnsi"/>
        </w:rPr>
        <w:t xml:space="preserve">. </w:t>
      </w:r>
      <w:r>
        <w:rPr>
          <w:rFonts w:cstheme="minorHAnsi"/>
        </w:rPr>
        <w:t>If the CHWs are employed by a civil society organization (CSO) or other organization, then the survey team will contact that CSO or other organization and perform the above three steps.</w:t>
      </w:r>
      <w:r w:rsidR="000775E3">
        <w:rPr>
          <w:rFonts w:cstheme="minorHAnsi"/>
        </w:rPr>
        <w:t xml:space="preserve"> To determine if CSOs employ CHWs in a given facility catchment area, before the field work begins, the survey team </w:t>
      </w:r>
      <w:r w:rsidR="00093166">
        <w:rPr>
          <w:rFonts w:cstheme="minorHAnsi"/>
        </w:rPr>
        <w:t>should</w:t>
      </w:r>
      <w:r w:rsidR="000775E3">
        <w:rPr>
          <w:rFonts w:cstheme="minorHAnsi"/>
        </w:rPr>
        <w:t xml:space="preserve"> contact the CCM, MoH, PRs and community PRs, and SRs. If a given </w:t>
      </w:r>
      <w:r w:rsidR="00093166">
        <w:rPr>
          <w:rFonts w:cstheme="minorHAnsi"/>
        </w:rPr>
        <w:t xml:space="preserve">facility </w:t>
      </w:r>
      <w:r w:rsidR="000775E3">
        <w:rPr>
          <w:rFonts w:cstheme="minorHAnsi"/>
        </w:rPr>
        <w:t>has a combination of CSO-employed CHWs and government-supported CHWs, then a harmonized list that includes both types of CHWs should be made, and 5 CHWs should be randomly selected from that harmonized list (sampling frame).</w:t>
      </w:r>
    </w:p>
    <w:p w14:paraId="245AFF4C" w14:textId="44AE0562" w:rsidR="00AD0C82" w:rsidRDefault="00AD0C82">
      <w:pPr>
        <w:pStyle w:val="NoSpacing"/>
        <w:numPr>
          <w:ilvl w:val="1"/>
          <w:numId w:val="20"/>
        </w:numPr>
        <w:ind w:left="288" w:hanging="216"/>
        <w:rPr>
          <w:rFonts w:cstheme="minorHAnsi"/>
        </w:rPr>
      </w:pPr>
      <w:r w:rsidRPr="00AD0C82">
        <w:rPr>
          <w:rFonts w:cstheme="minorHAnsi"/>
        </w:rPr>
        <w:t xml:space="preserve">If on the day of the HFA visit, there is at least 1 CHW that gives consent to participate in the survey, then the information from the CHW(s) </w:t>
      </w:r>
      <w:r w:rsidR="005B399C">
        <w:rPr>
          <w:rFonts w:cstheme="minorHAnsi"/>
        </w:rPr>
        <w:t xml:space="preserve">will be collected </w:t>
      </w:r>
      <w:r w:rsidRPr="00AD0C82">
        <w:rPr>
          <w:rFonts w:cstheme="minorHAnsi"/>
        </w:rPr>
        <w:t>via an interview. If there are no CHWs that are present and that give consent, then the information</w:t>
      </w:r>
      <w:r w:rsidR="005B399C">
        <w:rPr>
          <w:rFonts w:cstheme="minorHAnsi"/>
        </w:rPr>
        <w:t xml:space="preserve"> will be collected</w:t>
      </w:r>
      <w:r w:rsidRPr="00AD0C82">
        <w:rPr>
          <w:rFonts w:cstheme="minorHAnsi"/>
        </w:rPr>
        <w:t xml:space="preserve"> from the facility in-charge or other facility</w:t>
      </w:r>
      <w:r w:rsidR="00980150">
        <w:rPr>
          <w:rFonts w:cstheme="minorHAnsi"/>
        </w:rPr>
        <w:t xml:space="preserve"> or CSO</w:t>
      </w:r>
      <w:r w:rsidRPr="00AD0C82">
        <w:rPr>
          <w:rFonts w:cstheme="minorHAnsi"/>
        </w:rPr>
        <w:t xml:space="preserve"> staff member that interacts with the CHWs. Surveyors will record the data source (i.e., interview with CHW</w:t>
      </w:r>
      <w:r w:rsidR="00FC034F">
        <w:rPr>
          <w:rFonts w:cstheme="minorHAnsi"/>
        </w:rPr>
        <w:t>s</w:t>
      </w:r>
      <w:r w:rsidRPr="00AD0C82">
        <w:rPr>
          <w:rFonts w:cstheme="minorHAnsi"/>
        </w:rPr>
        <w:t xml:space="preserve"> or </w:t>
      </w:r>
      <w:r w:rsidR="00FC034F">
        <w:rPr>
          <w:rFonts w:cstheme="minorHAnsi"/>
        </w:rPr>
        <w:t xml:space="preserve">non-CHW staff person, such as the </w:t>
      </w:r>
      <w:r w:rsidRPr="00AD0C82">
        <w:rPr>
          <w:rFonts w:cstheme="minorHAnsi"/>
        </w:rPr>
        <w:t>facility in-charge</w:t>
      </w:r>
      <w:r w:rsidR="00FC034F">
        <w:rPr>
          <w:rFonts w:cstheme="minorHAnsi"/>
        </w:rPr>
        <w:t xml:space="preserve"> or CSO staff</w:t>
      </w:r>
      <w:r w:rsidRPr="00AD0C82">
        <w:rPr>
          <w:rFonts w:cstheme="minorHAnsi"/>
        </w:rPr>
        <w:t>).</w:t>
      </w:r>
    </w:p>
    <w:p w14:paraId="3ACF849D" w14:textId="6E2F8110" w:rsidR="00D33FC0" w:rsidRPr="00AD0C82" w:rsidRDefault="00D33FC0">
      <w:pPr>
        <w:pStyle w:val="NoSpacing"/>
        <w:numPr>
          <w:ilvl w:val="1"/>
          <w:numId w:val="20"/>
        </w:numPr>
        <w:ind w:left="288" w:hanging="216"/>
        <w:rPr>
          <w:rFonts w:cstheme="minorHAnsi"/>
        </w:rPr>
      </w:pPr>
      <w:r>
        <w:rPr>
          <w:rFonts w:cstheme="minorHAnsi"/>
        </w:rPr>
        <w:t xml:space="preserve">See Table </w:t>
      </w:r>
      <w:r w:rsidR="00FC034F">
        <w:rPr>
          <w:rFonts w:cstheme="minorHAnsi"/>
        </w:rPr>
        <w:t>4</w:t>
      </w:r>
      <w:r>
        <w:rPr>
          <w:rFonts w:cstheme="minorHAnsi"/>
        </w:rPr>
        <w:t xml:space="preserve"> for details on questionnaire items.</w:t>
      </w:r>
    </w:p>
    <w:p w14:paraId="41C2630F" w14:textId="2CD498A6" w:rsidR="008B51D6" w:rsidDel="001D7D4E" w:rsidRDefault="00954AF4" w:rsidP="00AD0C82">
      <w:pPr>
        <w:pStyle w:val="NoSpacing"/>
        <w:rPr>
          <w:del w:id="216" w:author="Samantha Rowe" w:date="2024-09-24T16:42:00Z" w16du:dateUtc="2024-09-24T20:42:00Z"/>
          <w:rFonts w:cstheme="minorHAnsi"/>
          <w:highlight w:val="yellow"/>
        </w:rPr>
      </w:pPr>
      <w:r w:rsidRPr="00954AF4">
        <w:rPr>
          <w:rFonts w:cstheme="minorHAnsi"/>
          <w:sz w:val="16"/>
          <w:szCs w:val="16"/>
          <w:highlight w:val="yellow"/>
        </w:rPr>
        <w:t xml:space="preserve"> </w:t>
      </w:r>
    </w:p>
    <w:p w14:paraId="3E83DDD9" w14:textId="77777777" w:rsidR="001928A3" w:rsidRPr="001928A3" w:rsidRDefault="001928A3" w:rsidP="00AD0C82">
      <w:pPr>
        <w:pStyle w:val="NoSpacing"/>
        <w:rPr>
          <w:rFonts w:cstheme="minorHAnsi"/>
          <w:highlight w:val="yellow"/>
        </w:rPr>
      </w:pPr>
    </w:p>
    <w:p w14:paraId="04587235" w14:textId="1F6F05C0" w:rsidR="00AD0C82" w:rsidRDefault="00AD0C82">
      <w:pPr>
        <w:pStyle w:val="NoSpacing"/>
        <w:numPr>
          <w:ilvl w:val="0"/>
          <w:numId w:val="14"/>
        </w:numPr>
        <w:ind w:left="288" w:hanging="216"/>
        <w:rPr>
          <w:rFonts w:cstheme="minorHAnsi"/>
        </w:rPr>
      </w:pPr>
      <w:r w:rsidRPr="00AD0C82">
        <w:rPr>
          <w:rFonts w:cstheme="minorHAnsi"/>
          <w:b/>
          <w:bCs/>
        </w:rPr>
        <w:t>Attribute 1</w:t>
      </w:r>
      <w:r w:rsidR="008567AF">
        <w:rPr>
          <w:rFonts w:cstheme="minorHAnsi"/>
          <w:b/>
          <w:bCs/>
        </w:rPr>
        <w:t>.</w:t>
      </w:r>
      <w:r w:rsidRPr="00AD0C82">
        <w:rPr>
          <w:rFonts w:cstheme="minorHAnsi"/>
        </w:rPr>
        <w:t xml:space="preserve"> Received integrated supportive supervision during the period. </w:t>
      </w:r>
    </w:p>
    <w:p w14:paraId="2318A837" w14:textId="57BF3F5E" w:rsidR="007779E7" w:rsidRDefault="007779E7">
      <w:pPr>
        <w:pStyle w:val="NoSpacing"/>
        <w:numPr>
          <w:ilvl w:val="1"/>
          <w:numId w:val="14"/>
        </w:numPr>
        <w:ind w:left="648" w:hanging="216"/>
        <w:rPr>
          <w:rFonts w:cstheme="minorHAnsi"/>
        </w:rPr>
      </w:pPr>
      <w:r>
        <w:rPr>
          <w:rFonts w:cstheme="minorHAnsi"/>
        </w:rPr>
        <w:t>Ask what the CHW’s responsibilities are: HIV, TB, malaria, nutrition, and MNCH.</w:t>
      </w:r>
    </w:p>
    <w:p w14:paraId="5676ECA7" w14:textId="72DC52C6" w:rsidR="00D33FC0" w:rsidRPr="00D33FC0" w:rsidRDefault="00311343">
      <w:pPr>
        <w:pStyle w:val="NoSpacing"/>
        <w:numPr>
          <w:ilvl w:val="1"/>
          <w:numId w:val="14"/>
        </w:numPr>
        <w:ind w:left="648" w:hanging="216"/>
        <w:rPr>
          <w:rFonts w:cstheme="minorHAnsi"/>
        </w:rPr>
      </w:pPr>
      <w:r>
        <w:rPr>
          <w:rFonts w:cstheme="minorHAnsi"/>
        </w:rPr>
        <w:t xml:space="preserve">Ask if </w:t>
      </w:r>
      <w:r w:rsidR="00AD0C82">
        <w:rPr>
          <w:rFonts w:cstheme="minorHAnsi"/>
        </w:rPr>
        <w:t>the CHW receive</w:t>
      </w:r>
      <w:r>
        <w:rPr>
          <w:rFonts w:cstheme="minorHAnsi"/>
        </w:rPr>
        <w:t>d a</w:t>
      </w:r>
      <w:r w:rsidR="00AD0C82">
        <w:rPr>
          <w:rFonts w:cstheme="minorHAnsi"/>
        </w:rPr>
        <w:t xml:space="preserve"> supervision visit during </w:t>
      </w:r>
      <w:r w:rsidR="008F50A5">
        <w:rPr>
          <w:rFonts w:cstheme="minorHAnsi"/>
        </w:rPr>
        <w:t xml:space="preserve">the </w:t>
      </w:r>
      <w:r w:rsidR="007B16F2">
        <w:rPr>
          <w:rFonts w:cstheme="minorHAnsi"/>
        </w:rPr>
        <w:t>last completed calendar quarter</w:t>
      </w:r>
      <w:r>
        <w:rPr>
          <w:rFonts w:cstheme="minorHAnsi"/>
        </w:rPr>
        <w:t>.</w:t>
      </w:r>
      <w:r w:rsidR="007B16F2">
        <w:rPr>
          <w:rFonts w:cstheme="minorHAnsi"/>
        </w:rPr>
        <w:t xml:space="preserve"> E.g., a survey conducted on </w:t>
      </w:r>
      <w:r w:rsidR="00F63F8D">
        <w:rPr>
          <w:rFonts w:cstheme="minorHAnsi"/>
        </w:rPr>
        <w:t>August</w:t>
      </w:r>
      <w:r w:rsidR="007B16F2">
        <w:rPr>
          <w:rFonts w:cstheme="minorHAnsi"/>
        </w:rPr>
        <w:t xml:space="preserve"> 1 would ask about supervision during the preceding </w:t>
      </w:r>
      <w:r w:rsidR="00F63F8D">
        <w:rPr>
          <w:rFonts w:cstheme="minorHAnsi"/>
        </w:rPr>
        <w:t>April</w:t>
      </w:r>
      <w:r w:rsidR="007B16F2">
        <w:rPr>
          <w:rFonts w:cstheme="minorHAnsi"/>
        </w:rPr>
        <w:t>–</w:t>
      </w:r>
      <w:r w:rsidR="00F63F8D">
        <w:rPr>
          <w:rFonts w:cstheme="minorHAnsi"/>
        </w:rPr>
        <w:t>June</w:t>
      </w:r>
      <w:r w:rsidR="007B16F2">
        <w:rPr>
          <w:rFonts w:cstheme="minorHAnsi"/>
        </w:rPr>
        <w:t xml:space="preserve"> quarter.</w:t>
      </w:r>
      <w:r w:rsidR="00F63F8D">
        <w:rPr>
          <w:rFonts w:cstheme="minorHAnsi"/>
        </w:rPr>
        <w:t xml:space="preserve"> As monthly supervision is a best practice, this attribute will be measured with </w:t>
      </w:r>
      <w:r w:rsidR="004710DF">
        <w:rPr>
          <w:rFonts w:cstheme="minorHAnsi"/>
        </w:rPr>
        <w:t>six</w:t>
      </w:r>
      <w:r w:rsidR="00F63F8D">
        <w:rPr>
          <w:rFonts w:cstheme="minorHAnsi"/>
        </w:rPr>
        <w:t xml:space="preserve"> questions: </w:t>
      </w:r>
      <w:r w:rsidR="004710DF">
        <w:rPr>
          <w:rFonts w:cstheme="minorHAnsi"/>
        </w:rPr>
        <w:t>a</w:t>
      </w:r>
      <w:r w:rsidR="00F63F8D">
        <w:rPr>
          <w:rFonts w:cstheme="minorHAnsi"/>
        </w:rPr>
        <w:t>) did the CHW receive a supervision visit during month 1 of the preceding quarter? (yes/no)</w:t>
      </w:r>
      <w:r w:rsidR="004710DF">
        <w:rPr>
          <w:rFonts w:cstheme="minorHAnsi"/>
        </w:rPr>
        <w:t>; b) if</w:t>
      </w:r>
      <w:r w:rsidR="00F63F8D">
        <w:rPr>
          <w:rFonts w:cstheme="minorHAnsi"/>
        </w:rPr>
        <w:t xml:space="preserve"> </w:t>
      </w:r>
      <w:r w:rsidR="004710DF">
        <w:rPr>
          <w:rFonts w:cstheme="minorHAnsi"/>
        </w:rPr>
        <w:t xml:space="preserve">yes to “a”, which health areas did the supervision </w:t>
      </w:r>
      <w:proofErr w:type="gramStart"/>
      <w:r w:rsidR="004710DF">
        <w:rPr>
          <w:rFonts w:cstheme="minorHAnsi"/>
        </w:rPr>
        <w:t>cover?;</w:t>
      </w:r>
      <w:proofErr w:type="gramEnd"/>
      <w:r w:rsidR="004710DF">
        <w:rPr>
          <w:rFonts w:cstheme="minorHAnsi"/>
        </w:rPr>
        <w:t xml:space="preserve"> c)</w:t>
      </w:r>
      <w:r w:rsidR="00F63F8D" w:rsidRPr="00F63F8D">
        <w:rPr>
          <w:rFonts w:cstheme="minorHAnsi"/>
        </w:rPr>
        <w:t xml:space="preserve"> </w:t>
      </w:r>
      <w:r w:rsidR="00F63F8D">
        <w:rPr>
          <w:rFonts w:cstheme="minorHAnsi"/>
        </w:rPr>
        <w:t>did the CHW receive a supervision visit during month 2 of the preceding quarter? (yes/no)</w:t>
      </w:r>
      <w:r w:rsidR="004710DF">
        <w:rPr>
          <w:rFonts w:cstheme="minorHAnsi"/>
        </w:rPr>
        <w:t xml:space="preserve">; d) if yes to “c”, which health areas did the supervision </w:t>
      </w:r>
      <w:proofErr w:type="gramStart"/>
      <w:r w:rsidR="004710DF">
        <w:rPr>
          <w:rFonts w:cstheme="minorHAnsi"/>
        </w:rPr>
        <w:t>cover?;</w:t>
      </w:r>
      <w:proofErr w:type="gramEnd"/>
      <w:r w:rsidR="00F63F8D">
        <w:rPr>
          <w:rFonts w:cstheme="minorHAnsi"/>
        </w:rPr>
        <w:t xml:space="preserve"> </w:t>
      </w:r>
      <w:r w:rsidR="004710DF">
        <w:rPr>
          <w:rFonts w:cstheme="minorHAnsi"/>
        </w:rPr>
        <w:t>e</w:t>
      </w:r>
      <w:r w:rsidR="00F63F8D">
        <w:rPr>
          <w:rFonts w:cstheme="minorHAnsi"/>
        </w:rPr>
        <w:t>) did the CHW receive a supervision visit during month 3 of the preceding quarter? (yes/no)</w:t>
      </w:r>
      <w:r w:rsidR="004710DF">
        <w:rPr>
          <w:rFonts w:cstheme="minorHAnsi"/>
        </w:rPr>
        <w:t>; and f) if yes to “e”, which health areas did the supervision cover?</w:t>
      </w:r>
    </w:p>
    <w:p w14:paraId="40B166F2" w14:textId="0F43E293" w:rsidR="00CE55DE" w:rsidRDefault="008F50A5">
      <w:pPr>
        <w:pStyle w:val="NoSpacing"/>
        <w:numPr>
          <w:ilvl w:val="1"/>
          <w:numId w:val="14"/>
        </w:numPr>
        <w:ind w:left="648" w:hanging="216"/>
        <w:rPr>
          <w:rFonts w:cstheme="minorHAnsi"/>
        </w:rPr>
      </w:pPr>
      <w:r>
        <w:rPr>
          <w:rFonts w:cstheme="minorHAnsi"/>
        </w:rPr>
        <w:t>I</w:t>
      </w:r>
      <w:r w:rsidR="006A552E">
        <w:rPr>
          <w:rFonts w:cstheme="minorHAnsi"/>
        </w:rPr>
        <w:t>ntegrated supervision</w:t>
      </w:r>
      <w:r>
        <w:rPr>
          <w:rFonts w:cstheme="minorHAnsi"/>
        </w:rPr>
        <w:t xml:space="preserve"> is defined below</w:t>
      </w:r>
      <w:r w:rsidR="00AD0C82">
        <w:rPr>
          <w:rFonts w:cstheme="minorHAnsi"/>
        </w:rPr>
        <w:t>.</w:t>
      </w:r>
    </w:p>
    <w:p w14:paraId="5C58753E" w14:textId="225C975F" w:rsidR="00CE55DE" w:rsidRDefault="00CE55DE">
      <w:pPr>
        <w:pStyle w:val="NoSpacing"/>
        <w:numPr>
          <w:ilvl w:val="2"/>
          <w:numId w:val="14"/>
        </w:numPr>
        <w:ind w:left="1152" w:hanging="288"/>
        <w:rPr>
          <w:rFonts w:cstheme="minorHAnsi"/>
        </w:rPr>
      </w:pPr>
      <w:r>
        <w:rPr>
          <w:rFonts w:cstheme="minorHAnsi"/>
        </w:rPr>
        <w:t>If the CHW is responsible for HIV and TB and malaria, then integrated supervision must address all three diseases</w:t>
      </w:r>
      <w:r w:rsidR="00B01B21">
        <w:rPr>
          <w:rFonts w:cstheme="minorHAnsi"/>
        </w:rPr>
        <w:t xml:space="preserve"> during the same supervisory visit</w:t>
      </w:r>
      <w:r w:rsidR="00484806">
        <w:rPr>
          <w:rFonts w:cstheme="minorHAnsi"/>
        </w:rPr>
        <w:t xml:space="preserve"> at least once in the past quarter</w:t>
      </w:r>
      <w:r>
        <w:rPr>
          <w:rFonts w:cstheme="minorHAnsi"/>
        </w:rPr>
        <w:t>.</w:t>
      </w:r>
    </w:p>
    <w:p w14:paraId="53D30F5E" w14:textId="72D35C87" w:rsidR="00D33FC0" w:rsidRDefault="00CE55DE">
      <w:pPr>
        <w:pStyle w:val="NoSpacing"/>
        <w:numPr>
          <w:ilvl w:val="2"/>
          <w:numId w:val="14"/>
        </w:numPr>
        <w:ind w:left="1152" w:hanging="288"/>
        <w:rPr>
          <w:rFonts w:cstheme="minorHAnsi"/>
        </w:rPr>
      </w:pPr>
      <w:r>
        <w:rPr>
          <w:rFonts w:cstheme="minorHAnsi"/>
        </w:rPr>
        <w:t>If the CHW is not responsible for all three diseases</w:t>
      </w:r>
      <w:r w:rsidR="00AD0C82">
        <w:rPr>
          <w:rFonts w:cstheme="minorHAnsi"/>
        </w:rPr>
        <w:t>,</w:t>
      </w:r>
      <w:r>
        <w:rPr>
          <w:rFonts w:cstheme="minorHAnsi"/>
        </w:rPr>
        <w:t xml:space="preserve"> then</w:t>
      </w:r>
      <w:r w:rsidR="00AD0C82">
        <w:rPr>
          <w:rFonts w:cstheme="minorHAnsi"/>
        </w:rPr>
        <w:t xml:space="preserve"> were </w:t>
      </w:r>
      <w:r w:rsidR="00AD0C82" w:rsidRPr="00AD0C82">
        <w:rPr>
          <w:rFonts w:cstheme="minorHAnsi"/>
        </w:rPr>
        <w:t xml:space="preserve">at least two health areas discussed (e.g., HIV </w:t>
      </w:r>
      <w:r w:rsidR="00AD0C82" w:rsidRPr="00AD0C82">
        <w:rPr>
          <w:rFonts w:cstheme="minorHAnsi"/>
          <w:u w:val="single"/>
        </w:rPr>
        <w:t>and</w:t>
      </w:r>
      <w:r w:rsidR="00AD0C82" w:rsidRPr="00AD0C82">
        <w:rPr>
          <w:rFonts w:cstheme="minorHAnsi"/>
        </w:rPr>
        <w:t xml:space="preserve"> TB</w:t>
      </w:r>
      <w:r w:rsidR="007779E7">
        <w:rPr>
          <w:rFonts w:cstheme="minorHAnsi"/>
        </w:rPr>
        <w:t xml:space="preserve">, or malaria </w:t>
      </w:r>
      <w:r w:rsidR="007779E7" w:rsidRPr="007779E7">
        <w:rPr>
          <w:rFonts w:cstheme="minorHAnsi"/>
          <w:u w:val="single"/>
        </w:rPr>
        <w:t>and</w:t>
      </w:r>
      <w:r w:rsidR="007779E7">
        <w:rPr>
          <w:rFonts w:cstheme="minorHAnsi"/>
        </w:rPr>
        <w:t xml:space="preserve"> nutrition, etc.</w:t>
      </w:r>
      <w:r w:rsidR="00AD0C82" w:rsidRPr="00AD0C82">
        <w:rPr>
          <w:rFonts w:cstheme="minorHAnsi"/>
        </w:rPr>
        <w:t>)</w:t>
      </w:r>
      <w:r w:rsidR="00484806">
        <w:rPr>
          <w:rFonts w:cstheme="minorHAnsi"/>
        </w:rPr>
        <w:t xml:space="preserve"> </w:t>
      </w:r>
      <w:r w:rsidR="00B01B21">
        <w:rPr>
          <w:rFonts w:cstheme="minorHAnsi"/>
        </w:rPr>
        <w:t xml:space="preserve">during the same supervisory visit </w:t>
      </w:r>
      <w:r w:rsidR="00484806">
        <w:rPr>
          <w:rFonts w:cstheme="minorHAnsi"/>
        </w:rPr>
        <w:t>at least once in the past quarter</w:t>
      </w:r>
      <w:r w:rsidR="00AD0C82">
        <w:rPr>
          <w:rFonts w:cstheme="minorHAnsi"/>
        </w:rPr>
        <w:t>?</w:t>
      </w:r>
    </w:p>
    <w:p w14:paraId="693B867D" w14:textId="6A8B5236" w:rsidR="00B01B21" w:rsidRPr="00D33FC0" w:rsidRDefault="00B01B21">
      <w:pPr>
        <w:pStyle w:val="NoSpacing"/>
        <w:numPr>
          <w:ilvl w:val="2"/>
          <w:numId w:val="14"/>
        </w:numPr>
        <w:ind w:left="1152" w:hanging="288"/>
        <w:rPr>
          <w:rFonts w:cstheme="minorHAnsi"/>
        </w:rPr>
      </w:pPr>
      <w:r>
        <w:rPr>
          <w:rFonts w:cstheme="minorHAnsi"/>
        </w:rPr>
        <w:t xml:space="preserve">Note. </w:t>
      </w:r>
      <w:r w:rsidRPr="00B01B21">
        <w:rPr>
          <w:rFonts w:cstheme="minorHAnsi"/>
        </w:rPr>
        <w:t>If a CHW receives supervision for a health area that she/he is not responsible for, then supervision on that health area does not contribute to integrated supervision (because such supervision would not help improv</w:t>
      </w:r>
      <w:r>
        <w:rPr>
          <w:rFonts w:cstheme="minorHAnsi"/>
        </w:rPr>
        <w:t>e quality for</w:t>
      </w:r>
      <w:r w:rsidRPr="00B01B21">
        <w:rPr>
          <w:rFonts w:cstheme="minorHAnsi"/>
        </w:rPr>
        <w:t xml:space="preserve"> the health areas that the CHW is responsible for).</w:t>
      </w:r>
    </w:p>
    <w:p w14:paraId="4C3F72D6" w14:textId="7D962B80" w:rsidR="00AD0C82" w:rsidRPr="00AD0C82" w:rsidRDefault="00AD0C82">
      <w:pPr>
        <w:pStyle w:val="NoSpacing"/>
        <w:numPr>
          <w:ilvl w:val="0"/>
          <w:numId w:val="14"/>
        </w:numPr>
        <w:ind w:left="288" w:hanging="216"/>
        <w:rPr>
          <w:rFonts w:cstheme="minorHAnsi"/>
        </w:rPr>
      </w:pPr>
      <w:r w:rsidRPr="00AD0C82">
        <w:rPr>
          <w:rFonts w:cstheme="minorHAnsi"/>
          <w:b/>
          <w:bCs/>
        </w:rPr>
        <w:t>Attribute 2</w:t>
      </w:r>
      <w:r w:rsidR="008567AF">
        <w:rPr>
          <w:rFonts w:cstheme="minorHAnsi"/>
          <w:b/>
          <w:bCs/>
        </w:rPr>
        <w:t>.</w:t>
      </w:r>
      <w:r w:rsidRPr="00AD0C82">
        <w:rPr>
          <w:rFonts w:cstheme="minorHAnsi"/>
        </w:rPr>
        <w:t xml:space="preserve"> Have a contract specifying their scope of work, expected full-time equivalent (FTE) or expected hours per month/week/day, a level of financial remuneration that does not fall below the national minimum wage (pro-rated to their expected %</w:t>
      </w:r>
      <w:r w:rsidR="008567AF">
        <w:rPr>
          <w:rFonts w:cstheme="minorHAnsi"/>
        </w:rPr>
        <w:t xml:space="preserve"> </w:t>
      </w:r>
      <w:r w:rsidRPr="00AD0C82">
        <w:rPr>
          <w:rFonts w:cstheme="minorHAnsi"/>
        </w:rPr>
        <w:t>FTE), timing of financial remuneration (e.g., monthly), rest days, annual leave, paid sick leave, holidays, and health insurance. Yes/no question</w:t>
      </w:r>
      <w:r>
        <w:rPr>
          <w:rFonts w:cstheme="minorHAnsi"/>
        </w:rPr>
        <w:t>s for each of</w:t>
      </w:r>
      <w:r w:rsidRPr="00AD0C82">
        <w:rPr>
          <w:rFonts w:cstheme="minorHAnsi"/>
        </w:rPr>
        <w:t xml:space="preserve"> these elements.</w:t>
      </w:r>
    </w:p>
    <w:p w14:paraId="3925597A" w14:textId="06A662B1" w:rsidR="00AD0C82" w:rsidRPr="00AD0C82" w:rsidRDefault="00AD0C82">
      <w:pPr>
        <w:pStyle w:val="NoSpacing"/>
        <w:numPr>
          <w:ilvl w:val="0"/>
          <w:numId w:val="14"/>
        </w:numPr>
        <w:ind w:left="288" w:hanging="216"/>
        <w:rPr>
          <w:rFonts w:cstheme="minorHAnsi"/>
        </w:rPr>
      </w:pPr>
      <w:r w:rsidRPr="00AD0C82">
        <w:rPr>
          <w:rFonts w:cstheme="minorHAnsi"/>
          <w:b/>
          <w:bCs/>
        </w:rPr>
        <w:t>Attribute 3</w:t>
      </w:r>
      <w:r w:rsidR="008567AF">
        <w:rPr>
          <w:rFonts w:cstheme="minorHAnsi"/>
          <w:b/>
          <w:bCs/>
        </w:rPr>
        <w:t>.</w:t>
      </w:r>
      <w:r w:rsidRPr="00AD0C82">
        <w:rPr>
          <w:rFonts w:cstheme="minorHAnsi"/>
        </w:rPr>
        <w:t xml:space="preserve"> Paid per their contract </w:t>
      </w:r>
      <w:r w:rsidR="008567AF">
        <w:rPr>
          <w:rFonts w:cstheme="minorHAnsi"/>
        </w:rPr>
        <w:t>(</w:t>
      </w:r>
      <w:r w:rsidRPr="00AD0C82">
        <w:rPr>
          <w:rFonts w:cstheme="minorHAnsi"/>
        </w:rPr>
        <w:t>amount, frequency, timeliness</w:t>
      </w:r>
      <w:r w:rsidR="008567AF">
        <w:rPr>
          <w:rFonts w:cstheme="minorHAnsi"/>
        </w:rPr>
        <w:t>)</w:t>
      </w:r>
      <w:r w:rsidRPr="00AD0C82">
        <w:rPr>
          <w:rFonts w:cstheme="minorHAnsi"/>
        </w:rPr>
        <w:t xml:space="preserve"> during the period. Yes/no question</w:t>
      </w:r>
      <w:r>
        <w:rPr>
          <w:rFonts w:cstheme="minorHAnsi"/>
        </w:rPr>
        <w:t>s for each of these</w:t>
      </w:r>
      <w:r w:rsidRPr="00AD0C82">
        <w:rPr>
          <w:rFonts w:cstheme="minorHAnsi"/>
        </w:rPr>
        <w:t xml:space="preserve"> elements. Note that the CHW must have been paid </w:t>
      </w:r>
      <w:r w:rsidRPr="00AD0C82">
        <w:rPr>
          <w:rFonts w:cstheme="minorHAnsi"/>
          <w:color w:val="000000" w:themeColor="text1"/>
        </w:rPr>
        <w:t>on time and in-full (as per their contract) every month during the reporting period (typically, the past 3 months).</w:t>
      </w:r>
      <w:r w:rsidRPr="00AD0C82">
        <w:rPr>
          <w:rFonts w:cstheme="minorHAnsi"/>
        </w:rPr>
        <w:t xml:space="preserve"> This attribute is the same as indicator RSSH/PP HRH-3.</w:t>
      </w:r>
    </w:p>
    <w:p w14:paraId="68E68013" w14:textId="28988B06" w:rsidR="00AD0C82" w:rsidRPr="00AD0C82" w:rsidRDefault="00AD0C82">
      <w:pPr>
        <w:pStyle w:val="NoSpacing"/>
        <w:numPr>
          <w:ilvl w:val="0"/>
          <w:numId w:val="14"/>
        </w:numPr>
        <w:ind w:left="288" w:hanging="216"/>
        <w:rPr>
          <w:rFonts w:cstheme="minorHAnsi"/>
        </w:rPr>
      </w:pPr>
      <w:r w:rsidRPr="00AD0C82">
        <w:rPr>
          <w:rFonts w:cstheme="minorHAnsi"/>
          <w:b/>
          <w:bCs/>
        </w:rPr>
        <w:lastRenderedPageBreak/>
        <w:t>Attribute 4</w:t>
      </w:r>
      <w:r w:rsidR="008567AF">
        <w:rPr>
          <w:rFonts w:cstheme="minorHAnsi"/>
          <w:b/>
          <w:bCs/>
        </w:rPr>
        <w:t>.</w:t>
      </w:r>
      <w:r w:rsidRPr="00AD0C82">
        <w:rPr>
          <w:rFonts w:cstheme="minorHAnsi"/>
        </w:rPr>
        <w:t xml:space="preserve"> </w:t>
      </w:r>
      <w:r w:rsidR="008567AF">
        <w:rPr>
          <w:rFonts w:cstheme="minorHAnsi"/>
        </w:rPr>
        <w:t>C</w:t>
      </w:r>
      <w:r w:rsidR="008567AF" w:rsidRPr="00AD0C82">
        <w:rPr>
          <w:rFonts w:cstheme="minorHAnsi"/>
        </w:rPr>
        <w:t>ommodities, equipment</w:t>
      </w:r>
      <w:r w:rsidR="008567AF">
        <w:rPr>
          <w:rFonts w:cstheme="minorHAnsi"/>
        </w:rPr>
        <w:t>,</w:t>
      </w:r>
      <w:r w:rsidR="008567AF" w:rsidRPr="00AD0C82">
        <w:rPr>
          <w:rFonts w:cstheme="minorHAnsi"/>
        </w:rPr>
        <w:t xml:space="preserve"> </w:t>
      </w:r>
      <w:r w:rsidR="008567AF">
        <w:rPr>
          <w:rFonts w:cstheme="minorHAnsi"/>
        </w:rPr>
        <w:t>and</w:t>
      </w:r>
      <w:r w:rsidR="008567AF" w:rsidRPr="00AD0C82">
        <w:rPr>
          <w:rFonts w:cstheme="minorHAnsi"/>
        </w:rPr>
        <w:t xml:space="preserve"> job aids </w:t>
      </w:r>
      <w:r w:rsidR="008567AF">
        <w:rPr>
          <w:rFonts w:cstheme="minorHAnsi"/>
        </w:rPr>
        <w:t>(</w:t>
      </w:r>
      <w:r w:rsidR="008567AF" w:rsidRPr="00AD0C82">
        <w:rPr>
          <w:rFonts w:cstheme="minorHAnsi"/>
        </w:rPr>
        <w:t>e.g., registers, reporting forms per country norms) needed for their work during the period</w:t>
      </w:r>
      <w:r w:rsidR="008567AF">
        <w:rPr>
          <w:rFonts w:cstheme="minorHAnsi"/>
        </w:rPr>
        <w:t xml:space="preserve"> were always available (and functioning properly, for equipment) during the reporting period (typically, the past 3 months)</w:t>
      </w:r>
      <w:r w:rsidR="008567AF" w:rsidRPr="00AD0C82">
        <w:rPr>
          <w:rFonts w:cstheme="minorHAnsi"/>
        </w:rPr>
        <w:t>.</w:t>
      </w:r>
      <w:r w:rsidR="008567AF">
        <w:rPr>
          <w:rFonts w:cstheme="minorHAnsi"/>
        </w:rPr>
        <w:t xml:space="preserve"> </w:t>
      </w:r>
      <w:r w:rsidRPr="00AD0C82">
        <w:rPr>
          <w:rFonts w:cstheme="minorHAnsi"/>
        </w:rPr>
        <w:t>Yes/no question</w:t>
      </w:r>
      <w:r>
        <w:rPr>
          <w:rFonts w:cstheme="minorHAnsi"/>
        </w:rPr>
        <w:t>s for each</w:t>
      </w:r>
      <w:r w:rsidRPr="00AD0C82">
        <w:rPr>
          <w:rFonts w:cstheme="minorHAnsi"/>
        </w:rPr>
        <w:t xml:space="preserve"> element.</w:t>
      </w:r>
    </w:p>
    <w:p w14:paraId="17A0EF00" w14:textId="72F0E8DA" w:rsidR="00D33FC0" w:rsidRPr="00954AF4" w:rsidRDefault="00954AF4" w:rsidP="00D33FC0">
      <w:pPr>
        <w:pStyle w:val="NoSpacing"/>
        <w:rPr>
          <w:rFonts w:cstheme="minorHAnsi"/>
          <w:sz w:val="16"/>
          <w:szCs w:val="16"/>
        </w:rPr>
      </w:pPr>
      <w:r w:rsidRPr="00954AF4">
        <w:rPr>
          <w:rFonts w:cstheme="minorHAnsi"/>
          <w:sz w:val="16"/>
          <w:szCs w:val="16"/>
        </w:rPr>
        <w:t xml:space="preserve"> </w:t>
      </w:r>
    </w:p>
    <w:p w14:paraId="13FD9AEF" w14:textId="25B36258" w:rsidR="00D33FC0" w:rsidRDefault="00D33FC0" w:rsidP="00D33FC0">
      <w:pPr>
        <w:pStyle w:val="NoSpacing"/>
        <w:ind w:left="72"/>
        <w:rPr>
          <w:rFonts w:cstheme="minorHAnsi"/>
        </w:rPr>
      </w:pPr>
      <w:r>
        <w:rPr>
          <w:rFonts w:cstheme="minorHAnsi"/>
        </w:rPr>
        <w:t xml:space="preserve">Table </w:t>
      </w:r>
      <w:r w:rsidR="00FC034F">
        <w:rPr>
          <w:rFonts w:cstheme="minorHAnsi"/>
        </w:rPr>
        <w:t>4</w:t>
      </w:r>
      <w:r>
        <w:rPr>
          <w:rFonts w:cstheme="minorHAnsi"/>
        </w:rPr>
        <w:t>. Indicators and survey questions on system readiness for CHWs</w:t>
      </w:r>
    </w:p>
    <w:p w14:paraId="032D84B1" w14:textId="33BC622D" w:rsidR="00D33FC0" w:rsidRPr="00343FA5" w:rsidRDefault="00CF6129" w:rsidP="00D33FC0">
      <w:pPr>
        <w:pStyle w:val="NoSpacing"/>
        <w:ind w:left="72"/>
        <w:rPr>
          <w:rFonts w:cstheme="minorHAnsi"/>
        </w:rPr>
      </w:pPr>
      <w:r w:rsidRPr="00343FA5">
        <w:rPr>
          <w:rFonts w:cstheme="minorHAnsi"/>
        </w:rPr>
        <w:t xml:space="preserve"> </w:t>
      </w:r>
    </w:p>
    <w:tbl>
      <w:tblPr>
        <w:tblStyle w:val="TableGrid"/>
        <w:tblW w:w="0" w:type="auto"/>
        <w:tblInd w:w="72" w:type="dxa"/>
        <w:tblLook w:val="04A0" w:firstRow="1" w:lastRow="0" w:firstColumn="1" w:lastColumn="0" w:noHBand="0" w:noVBand="1"/>
      </w:tblPr>
      <w:tblGrid>
        <w:gridCol w:w="1903"/>
        <w:gridCol w:w="5310"/>
        <w:gridCol w:w="2065"/>
      </w:tblGrid>
      <w:tr w:rsidR="00D33FC0" w14:paraId="273E81B2" w14:textId="77777777" w:rsidTr="00D33FC0">
        <w:trPr>
          <w:trHeight w:val="386"/>
          <w:tblHeader/>
        </w:trPr>
        <w:tc>
          <w:tcPr>
            <w:tcW w:w="1903" w:type="dxa"/>
            <w:vAlign w:val="center"/>
          </w:tcPr>
          <w:p w14:paraId="044820D1" w14:textId="59D35521" w:rsidR="00D33FC0" w:rsidRPr="00654482" w:rsidRDefault="00D33FC0" w:rsidP="001C3AE2">
            <w:pPr>
              <w:pStyle w:val="NoSpacing"/>
              <w:rPr>
                <w:rFonts w:cstheme="minorHAnsi"/>
                <w:b/>
                <w:bCs/>
              </w:rPr>
            </w:pPr>
            <w:del w:id="217" w:author="Samantha Rowe" w:date="2024-09-24T16:43:00Z" w16du:dateUtc="2024-09-24T20:43:00Z">
              <w:r w:rsidRPr="00654482" w:rsidDel="001D7D4E">
                <w:rPr>
                  <w:rFonts w:cstheme="minorHAnsi"/>
                  <w:b/>
                  <w:bCs/>
                </w:rPr>
                <w:delText>Topic</w:delText>
              </w:r>
            </w:del>
            <w:ins w:id="218" w:author="Samantha Rowe" w:date="2024-09-24T16:43:00Z" w16du:dateUtc="2024-09-24T20:43:00Z">
              <w:r w:rsidR="001D7D4E">
                <w:rPr>
                  <w:rFonts w:cstheme="minorHAnsi"/>
                  <w:b/>
                  <w:bCs/>
                </w:rPr>
                <w:t>Attribute</w:t>
              </w:r>
            </w:ins>
          </w:p>
        </w:tc>
        <w:tc>
          <w:tcPr>
            <w:tcW w:w="5310" w:type="dxa"/>
            <w:vAlign w:val="center"/>
          </w:tcPr>
          <w:p w14:paraId="5E1FB357" w14:textId="77777777" w:rsidR="00D33FC0" w:rsidRPr="00654482" w:rsidRDefault="00D33FC0" w:rsidP="001C3AE2">
            <w:pPr>
              <w:pStyle w:val="NoSpacing"/>
              <w:rPr>
                <w:rFonts w:cstheme="minorHAnsi"/>
                <w:b/>
                <w:bCs/>
              </w:rPr>
            </w:pPr>
            <w:r w:rsidRPr="00654482">
              <w:rPr>
                <w:rFonts w:cstheme="minorHAnsi"/>
                <w:b/>
                <w:bCs/>
              </w:rPr>
              <w:t>HHFA indicator</w:t>
            </w:r>
          </w:p>
        </w:tc>
        <w:tc>
          <w:tcPr>
            <w:tcW w:w="2065" w:type="dxa"/>
            <w:vAlign w:val="center"/>
          </w:tcPr>
          <w:p w14:paraId="012FF108" w14:textId="77777777" w:rsidR="00D33FC0" w:rsidRPr="00654482" w:rsidRDefault="00D33FC0" w:rsidP="001C3AE2">
            <w:pPr>
              <w:pStyle w:val="NoSpacing"/>
              <w:rPr>
                <w:rFonts w:cstheme="minorHAnsi"/>
                <w:b/>
                <w:bCs/>
              </w:rPr>
            </w:pPr>
            <w:r>
              <w:rPr>
                <w:rFonts w:cstheme="minorHAnsi"/>
                <w:b/>
                <w:bCs/>
              </w:rPr>
              <w:t>t-HFA s</w:t>
            </w:r>
            <w:r w:rsidRPr="00654482">
              <w:rPr>
                <w:rFonts w:cstheme="minorHAnsi"/>
                <w:b/>
                <w:bCs/>
              </w:rPr>
              <w:t>urvey questions</w:t>
            </w:r>
          </w:p>
        </w:tc>
      </w:tr>
      <w:tr w:rsidR="00D33FC0" w14:paraId="29361D67" w14:textId="77777777" w:rsidTr="00D33FC0">
        <w:trPr>
          <w:trHeight w:val="1160"/>
        </w:trPr>
        <w:tc>
          <w:tcPr>
            <w:tcW w:w="1903" w:type="dxa"/>
          </w:tcPr>
          <w:p w14:paraId="24024F93" w14:textId="66D2ED76" w:rsidR="00D33FC0" w:rsidRPr="00B94F4D" w:rsidRDefault="00D33FC0" w:rsidP="001C3AE2">
            <w:pPr>
              <w:pStyle w:val="NoSpacing"/>
              <w:rPr>
                <w:rFonts w:cstheme="minorHAnsi"/>
              </w:rPr>
            </w:pPr>
            <w:r w:rsidRPr="00D32B17">
              <w:rPr>
                <w:rFonts w:cstheme="minorHAnsi"/>
              </w:rPr>
              <w:t>Attribute 1</w:t>
            </w:r>
            <w:ins w:id="219" w:author="Samantha Rowe" w:date="2024-09-24T16:43:00Z" w16du:dateUtc="2024-09-24T20:43:00Z">
              <w:r w:rsidR="001D7D4E">
                <w:rPr>
                  <w:rFonts w:cstheme="minorHAnsi"/>
                </w:rPr>
                <w:t>.</w:t>
              </w:r>
            </w:ins>
            <w:r>
              <w:rPr>
                <w:rFonts w:cstheme="minorHAnsi"/>
              </w:rPr>
              <w:t xml:space="preserve"> </w:t>
            </w:r>
            <w:ins w:id="220" w:author="Samantha Rowe" w:date="2024-09-24T16:43:00Z" w16du:dateUtc="2024-09-24T20:43:00Z">
              <w:r w:rsidR="001D7D4E">
                <w:rPr>
                  <w:rFonts w:cstheme="minorHAnsi"/>
                </w:rPr>
                <w:t>I</w:t>
              </w:r>
            </w:ins>
            <w:del w:id="221" w:author="Samantha Rowe" w:date="2024-09-24T16:43:00Z" w16du:dateUtc="2024-09-24T20:43:00Z">
              <w:r w:rsidRPr="00D32B17" w:rsidDel="001D7D4E">
                <w:rPr>
                  <w:rFonts w:cstheme="minorHAnsi"/>
                </w:rPr>
                <w:delText>(</w:delText>
              </w:r>
              <w:r w:rsidRPr="00AD0C82" w:rsidDel="001D7D4E">
                <w:rPr>
                  <w:rFonts w:cstheme="minorHAnsi"/>
                </w:rPr>
                <w:delText>i</w:delText>
              </w:r>
            </w:del>
            <w:r w:rsidRPr="00AD0C82">
              <w:rPr>
                <w:rFonts w:cstheme="minorHAnsi"/>
              </w:rPr>
              <w:t>ntegrated supportive supervision</w:t>
            </w:r>
            <w:del w:id="222" w:author="Samantha Rowe" w:date="2024-09-24T16:43:00Z" w16du:dateUtc="2024-09-24T20:43:00Z">
              <w:r w:rsidRPr="00D32B17" w:rsidDel="001D7D4E">
                <w:rPr>
                  <w:rFonts w:cstheme="minorHAnsi"/>
                </w:rPr>
                <w:delText>)</w:delText>
              </w:r>
            </w:del>
          </w:p>
        </w:tc>
        <w:tc>
          <w:tcPr>
            <w:tcW w:w="5310" w:type="dxa"/>
          </w:tcPr>
          <w:p w14:paraId="07B38B71" w14:textId="5FF8F563" w:rsidR="00D33FC0" w:rsidRPr="00B94F4D" w:rsidRDefault="00D33FC0">
            <w:pPr>
              <w:pStyle w:val="NoSpacing"/>
              <w:numPr>
                <w:ilvl w:val="1"/>
                <w:numId w:val="21"/>
              </w:numPr>
              <w:ind w:left="360"/>
              <w:rPr>
                <w:rFonts w:cstheme="minorHAnsi"/>
              </w:rPr>
            </w:pPr>
            <w:r>
              <w:rPr>
                <w:rFonts w:cstheme="minorHAnsi"/>
              </w:rPr>
              <w:t>There is no HHFA indicator. Questions developed by the GF t-HFA team.</w:t>
            </w:r>
          </w:p>
        </w:tc>
        <w:tc>
          <w:tcPr>
            <w:tcW w:w="2065" w:type="dxa"/>
            <w:shd w:val="clear" w:color="auto" w:fill="auto"/>
          </w:tcPr>
          <w:p w14:paraId="0DF91F65" w14:textId="72A18C5E" w:rsidR="00D33FC0" w:rsidRPr="00D32B17" w:rsidRDefault="00D33FC0" w:rsidP="001C3AE2">
            <w:pPr>
              <w:pStyle w:val="NoSpacing"/>
              <w:rPr>
                <w:rFonts w:cstheme="minorHAnsi"/>
              </w:rPr>
            </w:pPr>
            <w:r w:rsidRPr="00D33FC0">
              <w:rPr>
                <w:rFonts w:cstheme="minorHAnsi"/>
              </w:rPr>
              <w:t>E003A-E003E, E004, E005A-E005E, E006, E007A-E007E, E008, and E009A-E009E</w:t>
            </w:r>
          </w:p>
        </w:tc>
      </w:tr>
      <w:tr w:rsidR="00D33FC0" w14:paraId="42FEB027" w14:textId="77777777" w:rsidTr="00D33FC0">
        <w:tc>
          <w:tcPr>
            <w:tcW w:w="1903" w:type="dxa"/>
          </w:tcPr>
          <w:p w14:paraId="3A3B29C7" w14:textId="51E5C112" w:rsidR="0048561A" w:rsidRDefault="00D33FC0" w:rsidP="001C3AE2">
            <w:pPr>
              <w:pStyle w:val="NoSpacing"/>
              <w:rPr>
                <w:rFonts w:cstheme="minorHAnsi"/>
              </w:rPr>
            </w:pPr>
            <w:r w:rsidRPr="00D32B17">
              <w:rPr>
                <w:rFonts w:cstheme="minorHAnsi"/>
              </w:rPr>
              <w:t>Attribute 2</w:t>
            </w:r>
            <w:ins w:id="223" w:author="Samantha Rowe" w:date="2024-09-24T16:43:00Z" w16du:dateUtc="2024-09-24T20:43:00Z">
              <w:r w:rsidR="001D7D4E">
                <w:rPr>
                  <w:rFonts w:cstheme="minorHAnsi"/>
                </w:rPr>
                <w:t>.</w:t>
              </w:r>
            </w:ins>
            <w:r w:rsidRPr="00D32B17">
              <w:rPr>
                <w:rFonts w:cstheme="minorHAnsi"/>
              </w:rPr>
              <w:t xml:space="preserve"> </w:t>
            </w:r>
          </w:p>
          <w:p w14:paraId="1C12C0FD" w14:textId="72762A21" w:rsidR="00D33FC0" w:rsidRDefault="00D33FC0" w:rsidP="001C3AE2">
            <w:pPr>
              <w:pStyle w:val="NoSpacing"/>
              <w:rPr>
                <w:rFonts w:cstheme="minorHAnsi"/>
              </w:rPr>
            </w:pPr>
            <w:del w:id="224" w:author="Samantha Rowe" w:date="2024-09-24T16:43:00Z" w16du:dateUtc="2024-09-24T20:43:00Z">
              <w:r w:rsidRPr="00510A49" w:rsidDel="001D7D4E">
                <w:rPr>
                  <w:rFonts w:cstheme="minorHAnsi"/>
                </w:rPr>
                <w:delText>(</w:delText>
              </w:r>
            </w:del>
            <w:r>
              <w:rPr>
                <w:rFonts w:cstheme="minorHAnsi"/>
              </w:rPr>
              <w:t xml:space="preserve">CHW </w:t>
            </w:r>
            <w:r w:rsidRPr="00AD0C82">
              <w:rPr>
                <w:rFonts w:cstheme="minorHAnsi"/>
              </w:rPr>
              <w:t>contract</w:t>
            </w:r>
            <w:del w:id="225" w:author="Samantha Rowe" w:date="2024-09-24T16:43:00Z" w16du:dateUtc="2024-09-24T20:43:00Z">
              <w:r w:rsidRPr="00510A49" w:rsidDel="001D7D4E">
                <w:rPr>
                  <w:rFonts w:cstheme="minorHAnsi"/>
                </w:rPr>
                <w:delText>)</w:delText>
              </w:r>
            </w:del>
          </w:p>
        </w:tc>
        <w:tc>
          <w:tcPr>
            <w:tcW w:w="5310" w:type="dxa"/>
          </w:tcPr>
          <w:p w14:paraId="16826D76" w14:textId="77777777" w:rsidR="00D33FC0" w:rsidRPr="00B94F4D" w:rsidRDefault="00D33FC0">
            <w:pPr>
              <w:pStyle w:val="NoSpacing"/>
              <w:numPr>
                <w:ilvl w:val="1"/>
                <w:numId w:val="20"/>
              </w:numPr>
              <w:ind w:left="360"/>
              <w:rPr>
                <w:rFonts w:cstheme="minorHAnsi"/>
              </w:rPr>
            </w:pPr>
            <w:r>
              <w:rPr>
                <w:rFonts w:cstheme="minorHAnsi"/>
              </w:rPr>
              <w:t>There is no HHFA indicator. Questions developed by the GF t-HFA team.</w:t>
            </w:r>
          </w:p>
        </w:tc>
        <w:tc>
          <w:tcPr>
            <w:tcW w:w="2065" w:type="dxa"/>
            <w:shd w:val="clear" w:color="auto" w:fill="auto"/>
          </w:tcPr>
          <w:p w14:paraId="24AE04E6" w14:textId="4A711BA1" w:rsidR="00D33FC0" w:rsidRPr="00D32B17" w:rsidRDefault="0066197E" w:rsidP="001C3AE2">
            <w:pPr>
              <w:pStyle w:val="NoSpacing"/>
              <w:rPr>
                <w:rFonts w:cstheme="minorHAnsi"/>
              </w:rPr>
            </w:pPr>
            <w:r>
              <w:rPr>
                <w:rFonts w:cstheme="minorHAnsi"/>
              </w:rPr>
              <w:t>E010-E019</w:t>
            </w:r>
          </w:p>
        </w:tc>
      </w:tr>
      <w:tr w:rsidR="00D33FC0" w14:paraId="0AE3CCFE" w14:textId="77777777" w:rsidTr="00D33FC0">
        <w:tc>
          <w:tcPr>
            <w:tcW w:w="1903" w:type="dxa"/>
          </w:tcPr>
          <w:p w14:paraId="3FB89A07" w14:textId="097ACA1A" w:rsidR="00D33FC0" w:rsidRDefault="00D33FC0" w:rsidP="001C3AE2">
            <w:pPr>
              <w:pStyle w:val="NoSpacing"/>
              <w:rPr>
                <w:rFonts w:cstheme="minorHAnsi"/>
              </w:rPr>
            </w:pPr>
            <w:r w:rsidRPr="00D32B17">
              <w:rPr>
                <w:rFonts w:cstheme="minorHAnsi"/>
              </w:rPr>
              <w:t>Attribute 3</w:t>
            </w:r>
            <w:ins w:id="226" w:author="Samantha Rowe" w:date="2024-09-24T16:43:00Z" w16du:dateUtc="2024-09-24T20:43:00Z">
              <w:r w:rsidR="001D7D4E">
                <w:rPr>
                  <w:rFonts w:cstheme="minorHAnsi"/>
                </w:rPr>
                <w:t>.</w:t>
              </w:r>
            </w:ins>
            <w:r w:rsidRPr="00D32B17">
              <w:rPr>
                <w:rFonts w:cstheme="minorHAnsi"/>
              </w:rPr>
              <w:t xml:space="preserve"> </w:t>
            </w:r>
            <w:del w:id="227" w:author="Samantha Rowe" w:date="2024-09-24T16:43:00Z" w16du:dateUtc="2024-09-24T20:43:00Z">
              <w:r w:rsidRPr="00D32B17" w:rsidDel="001D7D4E">
                <w:rPr>
                  <w:rFonts w:cstheme="minorHAnsi"/>
                </w:rPr>
                <w:delText>(</w:delText>
              </w:r>
            </w:del>
            <w:ins w:id="228" w:author="Samantha Rowe" w:date="2024-09-24T16:43:00Z" w16du:dateUtc="2024-09-24T20:43:00Z">
              <w:r w:rsidR="001D7D4E">
                <w:rPr>
                  <w:rFonts w:cstheme="minorHAnsi"/>
                </w:rPr>
                <w:t>R</w:t>
              </w:r>
            </w:ins>
            <w:del w:id="229" w:author="Samantha Rowe" w:date="2024-09-24T16:43:00Z" w16du:dateUtc="2024-09-24T20:43:00Z">
              <w:r w:rsidDel="001D7D4E">
                <w:rPr>
                  <w:rFonts w:cstheme="minorHAnsi"/>
                </w:rPr>
                <w:delText>r</w:delText>
              </w:r>
            </w:del>
            <w:r>
              <w:rPr>
                <w:rFonts w:cstheme="minorHAnsi"/>
              </w:rPr>
              <w:t>emuneration</w:t>
            </w:r>
            <w:del w:id="230" w:author="Samantha Rowe" w:date="2024-09-24T16:43:00Z" w16du:dateUtc="2024-09-24T20:43:00Z">
              <w:r w:rsidRPr="00D32B17" w:rsidDel="001D7D4E">
                <w:rPr>
                  <w:rFonts w:cstheme="minorHAnsi"/>
                </w:rPr>
                <w:delText>)</w:delText>
              </w:r>
            </w:del>
          </w:p>
        </w:tc>
        <w:tc>
          <w:tcPr>
            <w:tcW w:w="5310" w:type="dxa"/>
          </w:tcPr>
          <w:p w14:paraId="27F9D636" w14:textId="19F4B16A" w:rsidR="00D33FC0" w:rsidRPr="00E666D2" w:rsidRDefault="00D33FC0">
            <w:pPr>
              <w:pStyle w:val="NoSpacing"/>
              <w:numPr>
                <w:ilvl w:val="1"/>
                <w:numId w:val="19"/>
              </w:numPr>
              <w:ind w:left="360"/>
              <w:rPr>
                <w:rFonts w:cstheme="minorHAnsi"/>
              </w:rPr>
            </w:pPr>
            <w:r>
              <w:rPr>
                <w:rFonts w:cstheme="minorHAnsi"/>
              </w:rPr>
              <w:t>There is no HHFA indicator. Questions developed by the GF t-HFA team.</w:t>
            </w:r>
            <w:r w:rsidR="0048561A">
              <w:rPr>
                <w:rFonts w:cstheme="minorHAnsi"/>
              </w:rPr>
              <w:t xml:space="preserve"> </w:t>
            </w:r>
            <w:r w:rsidR="0048561A" w:rsidRPr="00AD0C82">
              <w:rPr>
                <w:rFonts w:cstheme="minorHAnsi"/>
              </w:rPr>
              <w:t>This attribute is the same as indicator RSSH/PP HRH-3.</w:t>
            </w:r>
          </w:p>
        </w:tc>
        <w:tc>
          <w:tcPr>
            <w:tcW w:w="2065" w:type="dxa"/>
            <w:shd w:val="clear" w:color="auto" w:fill="auto"/>
          </w:tcPr>
          <w:p w14:paraId="369B9D06" w14:textId="1020A842" w:rsidR="00D33FC0" w:rsidRPr="00D32B17" w:rsidRDefault="007D0DEF" w:rsidP="001C3AE2">
            <w:pPr>
              <w:pStyle w:val="NoSpacing"/>
              <w:rPr>
                <w:rFonts w:cstheme="minorHAnsi"/>
              </w:rPr>
            </w:pPr>
            <w:r>
              <w:rPr>
                <w:rFonts w:cstheme="minorHAnsi"/>
              </w:rPr>
              <w:t>E020-E0</w:t>
            </w:r>
            <w:r w:rsidR="00B215AF">
              <w:rPr>
                <w:rFonts w:cstheme="minorHAnsi"/>
              </w:rPr>
              <w:t>23</w:t>
            </w:r>
          </w:p>
        </w:tc>
      </w:tr>
      <w:tr w:rsidR="00D33FC0" w14:paraId="2499056A" w14:textId="77777777" w:rsidTr="00D33FC0">
        <w:tc>
          <w:tcPr>
            <w:tcW w:w="1903" w:type="dxa"/>
          </w:tcPr>
          <w:p w14:paraId="603BEFA2" w14:textId="4137C116" w:rsidR="00D33FC0" w:rsidRPr="00D33FC0" w:rsidRDefault="00D33FC0" w:rsidP="001C3AE2">
            <w:pPr>
              <w:pStyle w:val="NoSpacing"/>
              <w:rPr>
                <w:rFonts w:cstheme="minorHAnsi"/>
              </w:rPr>
            </w:pPr>
            <w:r w:rsidRPr="00D33FC0">
              <w:rPr>
                <w:rFonts w:cstheme="minorHAnsi"/>
              </w:rPr>
              <w:t>Attribute 4</w:t>
            </w:r>
            <w:ins w:id="231" w:author="Samantha Rowe" w:date="2024-09-24T16:43:00Z" w16du:dateUtc="2024-09-24T20:43:00Z">
              <w:r w:rsidR="001D7D4E">
                <w:rPr>
                  <w:rFonts w:cstheme="minorHAnsi"/>
                </w:rPr>
                <w:t>.</w:t>
              </w:r>
            </w:ins>
            <w:r w:rsidRPr="00D33FC0">
              <w:rPr>
                <w:rFonts w:cstheme="minorHAnsi"/>
              </w:rPr>
              <w:t xml:space="preserve"> </w:t>
            </w:r>
            <w:del w:id="232" w:author="Samantha Rowe" w:date="2024-09-24T16:43:00Z" w16du:dateUtc="2024-09-24T20:43:00Z">
              <w:r w:rsidRPr="00D33FC0" w:rsidDel="001D7D4E">
                <w:rPr>
                  <w:rFonts w:cstheme="minorHAnsi"/>
                </w:rPr>
                <w:delText>(</w:delText>
              </w:r>
              <w:r w:rsidR="00793C9C" w:rsidDel="001D7D4E">
                <w:rPr>
                  <w:rFonts w:cstheme="minorHAnsi"/>
                </w:rPr>
                <w:delText>c</w:delText>
              </w:r>
            </w:del>
            <w:ins w:id="233" w:author="Samantha Rowe" w:date="2024-09-24T16:43:00Z" w16du:dateUtc="2024-09-24T20:43:00Z">
              <w:r w:rsidR="001D7D4E">
                <w:rPr>
                  <w:rFonts w:cstheme="minorHAnsi"/>
                </w:rPr>
                <w:t>C</w:t>
              </w:r>
            </w:ins>
            <w:r w:rsidR="00793C9C">
              <w:rPr>
                <w:rFonts w:cstheme="minorHAnsi"/>
              </w:rPr>
              <w:t>ommodities, equipment, and job aids always available</w:t>
            </w:r>
            <w:del w:id="234" w:author="Samantha Rowe" w:date="2024-09-24T16:44:00Z" w16du:dateUtc="2024-09-24T20:44:00Z">
              <w:r w:rsidRPr="00D33FC0" w:rsidDel="001D7D4E">
                <w:rPr>
                  <w:rFonts w:cstheme="minorHAnsi"/>
                </w:rPr>
                <w:delText>)</w:delText>
              </w:r>
            </w:del>
          </w:p>
        </w:tc>
        <w:tc>
          <w:tcPr>
            <w:tcW w:w="5310" w:type="dxa"/>
          </w:tcPr>
          <w:p w14:paraId="7664FF00" w14:textId="77777777" w:rsidR="00D33FC0" w:rsidRPr="00D33FC0" w:rsidRDefault="00D33FC0">
            <w:pPr>
              <w:pStyle w:val="NoSpacing"/>
              <w:numPr>
                <w:ilvl w:val="1"/>
                <w:numId w:val="23"/>
              </w:numPr>
              <w:ind w:left="360"/>
              <w:rPr>
                <w:rFonts w:cstheme="minorHAnsi"/>
              </w:rPr>
            </w:pPr>
            <w:r w:rsidRPr="00D33FC0">
              <w:rPr>
                <w:rFonts w:cstheme="minorHAnsi"/>
              </w:rPr>
              <w:t>There is no HHFA indicator. Questions developed by the GF t-HFA team.</w:t>
            </w:r>
          </w:p>
        </w:tc>
        <w:tc>
          <w:tcPr>
            <w:tcW w:w="2065" w:type="dxa"/>
            <w:shd w:val="clear" w:color="auto" w:fill="auto"/>
          </w:tcPr>
          <w:p w14:paraId="1B97AB72" w14:textId="4A987AAA" w:rsidR="00D33FC0" w:rsidRPr="00D32B17" w:rsidRDefault="008D7C4C" w:rsidP="001C3AE2">
            <w:pPr>
              <w:pStyle w:val="NoSpacing"/>
              <w:rPr>
                <w:rFonts w:cstheme="minorHAnsi"/>
              </w:rPr>
            </w:pPr>
            <w:r>
              <w:rPr>
                <w:rFonts w:cstheme="minorHAnsi"/>
              </w:rPr>
              <w:t>E024-E0</w:t>
            </w:r>
            <w:r w:rsidR="00C34D23">
              <w:rPr>
                <w:rFonts w:cstheme="minorHAnsi"/>
              </w:rPr>
              <w:t>29</w:t>
            </w:r>
          </w:p>
        </w:tc>
      </w:tr>
    </w:tbl>
    <w:p w14:paraId="18B94BE2" w14:textId="776AACC3" w:rsidR="00D33FC0" w:rsidRDefault="00D33FC0" w:rsidP="00AD0C82">
      <w:pPr>
        <w:pStyle w:val="NoSpacing"/>
        <w:rPr>
          <w:rFonts w:cstheme="minorHAnsi"/>
          <w:b/>
          <w:bCs/>
        </w:rPr>
      </w:pPr>
    </w:p>
    <w:p w14:paraId="5272B318" w14:textId="77777777" w:rsidR="001725BD" w:rsidRDefault="001725BD" w:rsidP="00AD0C82">
      <w:pPr>
        <w:pStyle w:val="NoSpacing"/>
        <w:rPr>
          <w:rFonts w:cstheme="minorHAnsi"/>
          <w:b/>
          <w:bCs/>
        </w:rPr>
      </w:pPr>
    </w:p>
    <w:p w14:paraId="1CA0D18F" w14:textId="2A436C90" w:rsidR="00631ADC" w:rsidRPr="0012147E" w:rsidRDefault="008B51D6" w:rsidP="00631ADC">
      <w:pPr>
        <w:pStyle w:val="NoSpacing"/>
        <w:rPr>
          <w:rFonts w:cstheme="minorHAnsi"/>
          <w:b/>
          <w:bCs/>
        </w:rPr>
      </w:pPr>
      <w:r>
        <w:rPr>
          <w:rFonts w:cstheme="minorHAnsi"/>
          <w:b/>
          <w:bCs/>
        </w:rPr>
        <w:t>A</w:t>
      </w:r>
      <w:r w:rsidR="00631ADC" w:rsidRPr="0012147E">
        <w:rPr>
          <w:rFonts w:cstheme="minorHAnsi"/>
          <w:b/>
          <w:bCs/>
        </w:rPr>
        <w:t>nalysis method</w:t>
      </w:r>
    </w:p>
    <w:p w14:paraId="2CD45799" w14:textId="5C653EBD" w:rsidR="00F87F07" w:rsidRDefault="00631ADC" w:rsidP="00084326">
      <w:pPr>
        <w:pStyle w:val="NoSpacing"/>
        <w:rPr>
          <w:rFonts w:cstheme="minorHAnsi"/>
        </w:rPr>
      </w:pPr>
      <w:r w:rsidRPr="0012147E">
        <w:rPr>
          <w:rFonts w:cstheme="minorHAnsi"/>
        </w:rPr>
        <w:t>The I</w:t>
      </w:r>
      <w:r w:rsidR="0062254F">
        <w:rPr>
          <w:rFonts w:cstheme="minorHAnsi"/>
        </w:rPr>
        <w:t>GS</w:t>
      </w:r>
      <w:r w:rsidRPr="0012147E">
        <w:rPr>
          <w:rFonts w:cstheme="minorHAnsi"/>
        </w:rPr>
        <w:t xml:space="preserve"> states that all </w:t>
      </w:r>
      <w:r w:rsidR="002E5C66">
        <w:rPr>
          <w:rFonts w:cstheme="minorHAnsi"/>
        </w:rPr>
        <w:t>four</w:t>
      </w:r>
      <w:r w:rsidR="002E5C66" w:rsidRPr="0012147E">
        <w:rPr>
          <w:rFonts w:cstheme="minorHAnsi"/>
        </w:rPr>
        <w:t xml:space="preserve"> </w:t>
      </w:r>
      <w:r w:rsidR="00FB5A9F">
        <w:rPr>
          <w:rFonts w:cstheme="minorHAnsi"/>
        </w:rPr>
        <w:t>attributes</w:t>
      </w:r>
      <w:r w:rsidR="00FB5A9F" w:rsidRPr="0012147E">
        <w:rPr>
          <w:rFonts w:cstheme="minorHAnsi"/>
        </w:rPr>
        <w:t xml:space="preserve"> </w:t>
      </w:r>
      <w:r w:rsidRPr="0012147E">
        <w:rPr>
          <w:rFonts w:cstheme="minorHAnsi"/>
        </w:rPr>
        <w:t xml:space="preserve">must be </w:t>
      </w:r>
      <w:r w:rsidR="00FB5A9F">
        <w:rPr>
          <w:rFonts w:cstheme="minorHAnsi"/>
        </w:rPr>
        <w:t>present</w:t>
      </w:r>
      <w:r w:rsidRPr="0012147E">
        <w:rPr>
          <w:rFonts w:cstheme="minorHAnsi"/>
        </w:rPr>
        <w:t xml:space="preserve">. However, the KPI Handbook states that: “The KPI is based on an average of scores across questions with available answers”—i.e., not that “all” key attributes are </w:t>
      </w:r>
      <w:r w:rsidR="00FB5A9F">
        <w:rPr>
          <w:rFonts w:cstheme="minorHAnsi"/>
        </w:rPr>
        <w:t>present</w:t>
      </w:r>
      <w:r w:rsidRPr="0012147E">
        <w:rPr>
          <w:rFonts w:cstheme="minorHAnsi"/>
        </w:rPr>
        <w:t>. As a compromise, the following</w:t>
      </w:r>
      <w:r w:rsidR="00B956AD">
        <w:rPr>
          <w:rFonts w:cstheme="minorHAnsi"/>
        </w:rPr>
        <w:t xml:space="preserve"> was developed</w:t>
      </w:r>
      <w:r w:rsidRPr="0012147E">
        <w:rPr>
          <w:rFonts w:cstheme="minorHAnsi"/>
        </w:rPr>
        <w:t xml:space="preserve">. First, for </w:t>
      </w:r>
      <w:r w:rsidR="002D090D">
        <w:rPr>
          <w:rFonts w:cstheme="minorHAnsi"/>
        </w:rPr>
        <w:t xml:space="preserve">each of the four </w:t>
      </w:r>
      <w:r w:rsidR="00FB5A9F">
        <w:rPr>
          <w:rFonts w:cstheme="minorHAnsi"/>
        </w:rPr>
        <w:t>attributes</w:t>
      </w:r>
      <w:r w:rsidRPr="0012147E">
        <w:rPr>
          <w:rFonts w:cstheme="minorHAnsi"/>
        </w:rPr>
        <w:t xml:space="preserve">, all elements must be present to get “credit” for the </w:t>
      </w:r>
      <w:r w:rsidR="009A1B97">
        <w:rPr>
          <w:rFonts w:cstheme="minorHAnsi"/>
        </w:rPr>
        <w:t>attribute</w:t>
      </w:r>
      <w:r w:rsidR="002D090D">
        <w:rPr>
          <w:rFonts w:cstheme="minorHAnsi"/>
        </w:rPr>
        <w:t xml:space="preserve"> (e.g., all elements of a contract, for attribute 2)</w:t>
      </w:r>
      <w:r w:rsidRPr="0012147E">
        <w:rPr>
          <w:rFonts w:cstheme="minorHAnsi"/>
        </w:rPr>
        <w:t xml:space="preserve">. Second, for the overall indicator </w:t>
      </w:r>
      <w:r w:rsidR="00343FA5">
        <w:rPr>
          <w:rFonts w:cstheme="minorHAnsi"/>
        </w:rPr>
        <w:t>score</w:t>
      </w:r>
      <w:r w:rsidRPr="0012147E">
        <w:rPr>
          <w:rFonts w:cstheme="minorHAnsi"/>
        </w:rPr>
        <w:t xml:space="preserve">, a continuous </w:t>
      </w:r>
      <w:r w:rsidR="00343FA5">
        <w:rPr>
          <w:rFonts w:cstheme="minorHAnsi"/>
        </w:rPr>
        <w:t>value</w:t>
      </w:r>
      <w:r w:rsidR="00343FA5" w:rsidRPr="0012147E">
        <w:rPr>
          <w:rFonts w:cstheme="minorHAnsi"/>
        </w:rPr>
        <w:t xml:space="preserve"> </w:t>
      </w:r>
      <w:r w:rsidRPr="0012147E">
        <w:rPr>
          <w:rFonts w:cstheme="minorHAnsi"/>
        </w:rPr>
        <w:t xml:space="preserve">(from 0 to 100) </w:t>
      </w:r>
      <w:r w:rsidR="00FB5A9F">
        <w:rPr>
          <w:rFonts w:cstheme="minorHAnsi"/>
        </w:rPr>
        <w:t xml:space="preserve">will be calculated </w:t>
      </w:r>
      <w:r w:rsidRPr="0012147E">
        <w:rPr>
          <w:rFonts w:cstheme="minorHAnsi"/>
        </w:rPr>
        <w:t xml:space="preserve">for each CHW that </w:t>
      </w:r>
      <w:r w:rsidR="00FB5A9F">
        <w:rPr>
          <w:rFonts w:cstheme="minorHAnsi"/>
        </w:rPr>
        <w:t xml:space="preserve">equals </w:t>
      </w:r>
      <w:r w:rsidRPr="0012147E">
        <w:rPr>
          <w:rFonts w:cstheme="minorHAnsi"/>
        </w:rPr>
        <w:t xml:space="preserve">the </w:t>
      </w:r>
      <w:r w:rsidR="00FB5A9F">
        <w:rPr>
          <w:rFonts w:cstheme="minorHAnsi"/>
        </w:rPr>
        <w:t>percentage</w:t>
      </w:r>
      <w:r w:rsidR="00FB5A9F" w:rsidRPr="0012147E">
        <w:rPr>
          <w:rFonts w:cstheme="minorHAnsi"/>
        </w:rPr>
        <w:t xml:space="preserve"> </w:t>
      </w:r>
      <w:r w:rsidRPr="0012147E">
        <w:rPr>
          <w:rFonts w:cstheme="minorHAnsi"/>
        </w:rPr>
        <w:t xml:space="preserve">of </w:t>
      </w:r>
      <w:r w:rsidR="009A1B97">
        <w:rPr>
          <w:rFonts w:cstheme="minorHAnsi"/>
        </w:rPr>
        <w:t>attributes that are present</w:t>
      </w:r>
      <w:r w:rsidR="00FB5A9F">
        <w:rPr>
          <w:rFonts w:cstheme="minorHAnsi"/>
        </w:rPr>
        <w:t xml:space="preserve"> multiplied by 100</w:t>
      </w:r>
      <w:r>
        <w:rPr>
          <w:rFonts w:cstheme="minorHAnsi"/>
        </w:rPr>
        <w:t xml:space="preserve">. </w:t>
      </w:r>
      <w:del w:id="235" w:author="Alexander" w:date="2024-08-28T09:32:00Z">
        <w:r w:rsidDel="00F0258D">
          <w:rPr>
            <w:rFonts w:cstheme="minorHAnsi"/>
          </w:rPr>
          <w:delText>If the response for a</w:delText>
        </w:r>
        <w:r w:rsidR="00FB5A9F" w:rsidDel="00F0258D">
          <w:rPr>
            <w:rFonts w:cstheme="minorHAnsi"/>
          </w:rPr>
          <w:delText xml:space="preserve">n attribute </w:delText>
        </w:r>
        <w:r w:rsidDel="00F0258D">
          <w:rPr>
            <w:rFonts w:cstheme="minorHAnsi"/>
          </w:rPr>
          <w:delText xml:space="preserve">is “don’t know” (i.e., missing information), </w:delText>
        </w:r>
        <w:r w:rsidR="009A1B97" w:rsidDel="00F0258D">
          <w:rPr>
            <w:rFonts w:cstheme="minorHAnsi"/>
          </w:rPr>
          <w:delText>it</w:delText>
        </w:r>
        <w:r w:rsidDel="00F0258D">
          <w:rPr>
            <w:rFonts w:cstheme="minorHAnsi"/>
          </w:rPr>
          <w:delText xml:space="preserve"> is excluded from the calculation</w:delText>
        </w:r>
        <w:r w:rsidRPr="0012147E" w:rsidDel="00F0258D">
          <w:rPr>
            <w:rFonts w:cstheme="minorHAnsi"/>
          </w:rPr>
          <w:delText xml:space="preserve">. </w:delText>
        </w:r>
      </w:del>
      <w:ins w:id="236" w:author="Alexander" w:date="2024-08-28T09:32:00Z">
        <w:r w:rsidR="00F0258D">
          <w:rPr>
            <w:rFonts w:cstheme="minorHAnsi"/>
          </w:rPr>
          <w:t xml:space="preserve">Third, if the response for a question </w:t>
        </w:r>
      </w:ins>
      <w:ins w:id="237" w:author="Alexander" w:date="2024-08-28T09:34:00Z">
        <w:r w:rsidR="00F0258D">
          <w:rPr>
            <w:rFonts w:cstheme="minorHAnsi"/>
          </w:rPr>
          <w:t xml:space="preserve">about </w:t>
        </w:r>
      </w:ins>
      <w:ins w:id="238" w:author="Alexander" w:date="2024-08-28T09:32:00Z">
        <w:r w:rsidR="00F0258D">
          <w:rPr>
            <w:rFonts w:cstheme="minorHAnsi"/>
          </w:rPr>
          <w:t>an attribute</w:t>
        </w:r>
      </w:ins>
      <w:ins w:id="239" w:author="Alexander" w:date="2024-08-28T09:34:00Z">
        <w:r w:rsidR="00F0258D">
          <w:rPr>
            <w:rFonts w:cstheme="minorHAnsi"/>
          </w:rPr>
          <w:t xml:space="preserve"> (e.g., question E010</w:t>
        </w:r>
      </w:ins>
      <w:ins w:id="240" w:author="Alexander" w:date="2024-08-28T09:36:00Z">
        <w:r w:rsidR="005A5917">
          <w:rPr>
            <w:rFonts w:cstheme="minorHAnsi"/>
          </w:rPr>
          <w:t xml:space="preserve"> on</w:t>
        </w:r>
      </w:ins>
      <w:ins w:id="241" w:author="Alexander" w:date="2024-08-28T09:34:00Z">
        <w:r w:rsidR="00F0258D">
          <w:rPr>
            <w:rFonts w:cstheme="minorHAnsi"/>
          </w:rPr>
          <w:t xml:space="preserve"> whether the CHW has a contra</w:t>
        </w:r>
      </w:ins>
      <w:ins w:id="242" w:author="Alexander" w:date="2024-08-28T09:35:00Z">
        <w:r w:rsidR="00F0258D">
          <w:rPr>
            <w:rFonts w:cstheme="minorHAnsi"/>
          </w:rPr>
          <w:t>ct) is “don’t know”, then</w:t>
        </w:r>
      </w:ins>
      <w:ins w:id="243" w:author="Alexander" w:date="2024-08-28T09:36:00Z">
        <w:r w:rsidR="005A5917">
          <w:rPr>
            <w:rFonts w:cstheme="minorHAnsi"/>
          </w:rPr>
          <w:t xml:space="preserve"> the response will be an</w:t>
        </w:r>
      </w:ins>
      <w:ins w:id="244" w:author="Alexander" w:date="2024-08-28T09:37:00Z">
        <w:r w:rsidR="005A5917">
          <w:rPr>
            <w:rFonts w:cstheme="minorHAnsi"/>
          </w:rPr>
          <w:t>alyzed as if it was a “no”</w:t>
        </w:r>
      </w:ins>
      <w:ins w:id="245" w:author="Alexander" w:date="2024-08-28T09:38:00Z">
        <w:r w:rsidR="005A5917">
          <w:rPr>
            <w:rFonts w:cstheme="minorHAnsi"/>
          </w:rPr>
          <w:t>. The reason is that if a CHW does not know or is not sure whether</w:t>
        </w:r>
      </w:ins>
      <w:ins w:id="246" w:author="Alexander" w:date="2024-08-28T09:39:00Z">
        <w:r w:rsidR="005A5917">
          <w:rPr>
            <w:rFonts w:cstheme="minorHAnsi"/>
          </w:rPr>
          <w:t xml:space="preserve"> (for example)</w:t>
        </w:r>
      </w:ins>
      <w:ins w:id="247" w:author="Alexander" w:date="2024-08-28T09:38:00Z">
        <w:r w:rsidR="005A5917">
          <w:rPr>
            <w:rFonts w:cstheme="minorHAnsi"/>
          </w:rPr>
          <w:t xml:space="preserve"> he/she has a contract, then</w:t>
        </w:r>
      </w:ins>
      <w:ins w:id="248" w:author="Alexander" w:date="2024-08-28T09:39:00Z">
        <w:r w:rsidR="005A5917">
          <w:rPr>
            <w:rFonts w:cstheme="minorHAnsi"/>
          </w:rPr>
          <w:t xml:space="preserve"> from a practical perspective it is as if the CHW does not have a contract</w:t>
        </w:r>
      </w:ins>
      <w:ins w:id="249" w:author="Alexander" w:date="2024-08-28T09:35:00Z">
        <w:r w:rsidR="00F0258D">
          <w:rPr>
            <w:rFonts w:cstheme="minorHAnsi"/>
          </w:rPr>
          <w:t>.</w:t>
        </w:r>
      </w:ins>
      <w:ins w:id="250" w:author="Alexander" w:date="2024-08-28T09:32:00Z">
        <w:r w:rsidR="00F0258D">
          <w:rPr>
            <w:rFonts w:cstheme="minorHAnsi"/>
          </w:rPr>
          <w:t xml:space="preserve"> </w:t>
        </w:r>
      </w:ins>
      <w:ins w:id="251" w:author="Alexander" w:date="2024-08-28T09:40:00Z">
        <w:r w:rsidR="005A5917">
          <w:rPr>
            <w:rFonts w:cstheme="minorHAnsi"/>
          </w:rPr>
          <w:t xml:space="preserve">Here is an example calculation of the </w:t>
        </w:r>
      </w:ins>
      <w:ins w:id="252" w:author="Alexander" w:date="2024-08-28T09:41:00Z">
        <w:r w:rsidR="005A5917">
          <w:rPr>
            <w:rFonts w:cstheme="minorHAnsi"/>
          </w:rPr>
          <w:t>readiness score for an individual CHW</w:t>
        </w:r>
      </w:ins>
      <w:ins w:id="253" w:author="Alexander" w:date="2024-08-28T09:40:00Z">
        <w:r w:rsidR="005A5917">
          <w:rPr>
            <w:rFonts w:cstheme="minorHAnsi"/>
          </w:rPr>
          <w:t xml:space="preserve">: </w:t>
        </w:r>
      </w:ins>
      <w:del w:id="254" w:author="Alexander" w:date="2024-08-28T09:40:00Z">
        <w:r w:rsidR="002D090D" w:rsidDel="005A5917">
          <w:rPr>
            <w:rFonts w:cstheme="minorHAnsi"/>
          </w:rPr>
          <w:delText xml:space="preserve">For example, </w:delText>
        </w:r>
      </w:del>
      <w:r w:rsidR="002D090D">
        <w:rPr>
          <w:rFonts w:cstheme="minorHAnsi"/>
        </w:rPr>
        <w:t>i</w:t>
      </w:r>
      <w:r w:rsidRPr="0012147E">
        <w:rPr>
          <w:rFonts w:cstheme="minorHAnsi"/>
        </w:rPr>
        <w:t xml:space="preserve">f </w:t>
      </w:r>
      <w:r w:rsidR="009A1B97">
        <w:rPr>
          <w:rFonts w:cstheme="minorHAnsi"/>
        </w:rPr>
        <w:t>attribute</w:t>
      </w:r>
      <w:r w:rsidR="002D090D">
        <w:rPr>
          <w:rFonts w:cstheme="minorHAnsi"/>
        </w:rPr>
        <w:t>s</w:t>
      </w:r>
      <w:r w:rsidR="009A1B97" w:rsidRPr="0012147E">
        <w:rPr>
          <w:rFonts w:cstheme="minorHAnsi"/>
        </w:rPr>
        <w:t xml:space="preserve"> </w:t>
      </w:r>
      <w:r w:rsidRPr="0012147E">
        <w:rPr>
          <w:rFonts w:cstheme="minorHAnsi"/>
        </w:rPr>
        <w:t>1 and 2</w:t>
      </w:r>
      <w:r w:rsidR="002D090D">
        <w:rPr>
          <w:rFonts w:cstheme="minorHAnsi"/>
        </w:rPr>
        <w:t xml:space="preserve"> were present for a CHW</w:t>
      </w:r>
      <w:del w:id="255" w:author="Alexander" w:date="2024-08-28T09:40:00Z">
        <w:r w:rsidDel="005A5917">
          <w:rPr>
            <w:rFonts w:cstheme="minorHAnsi"/>
          </w:rPr>
          <w:delText xml:space="preserve"> (and</w:delText>
        </w:r>
        <w:r w:rsidR="002D090D" w:rsidDel="005A5917">
          <w:rPr>
            <w:rFonts w:cstheme="minorHAnsi"/>
          </w:rPr>
          <w:delText xml:space="preserve"> there were</w:delText>
        </w:r>
        <w:r w:rsidDel="005A5917">
          <w:rPr>
            <w:rFonts w:cstheme="minorHAnsi"/>
          </w:rPr>
          <w:delText xml:space="preserve"> no “don’t know” responses)</w:delText>
        </w:r>
      </w:del>
      <w:r w:rsidRPr="0012147E">
        <w:rPr>
          <w:rFonts w:cstheme="minorHAnsi"/>
        </w:rPr>
        <w:t xml:space="preserve">, then the readiness score would be </w:t>
      </w:r>
      <w:r w:rsidR="002D090D">
        <w:rPr>
          <w:rFonts w:cstheme="minorHAnsi"/>
        </w:rPr>
        <w:t xml:space="preserve">50 (i.e., </w:t>
      </w:r>
      <w:r w:rsidRPr="0012147E">
        <w:rPr>
          <w:rFonts w:cstheme="minorHAnsi"/>
        </w:rPr>
        <w:t>2/4</w:t>
      </w:r>
      <w:r w:rsidR="002D090D">
        <w:rPr>
          <w:rFonts w:cstheme="minorHAnsi"/>
        </w:rPr>
        <w:t xml:space="preserve"> x 100)</w:t>
      </w:r>
      <w:r w:rsidRPr="0012147E">
        <w:rPr>
          <w:rFonts w:cstheme="minorHAnsi"/>
        </w:rPr>
        <w:t>. The reason for this</w:t>
      </w:r>
      <w:r>
        <w:rPr>
          <w:rFonts w:cstheme="minorHAnsi"/>
        </w:rPr>
        <w:t xml:space="preserve"> approach</w:t>
      </w:r>
      <w:r w:rsidRPr="0012147E">
        <w:rPr>
          <w:rFonts w:cstheme="minorHAnsi"/>
        </w:rPr>
        <w:t xml:space="preserve"> is that it is more sensitive to change. For example, if a country (at baseline) met few criteria for CHW readiness</w:t>
      </w:r>
      <w:r w:rsidR="00343FA5">
        <w:rPr>
          <w:rFonts w:cstheme="minorHAnsi"/>
        </w:rPr>
        <w:t>,</w:t>
      </w:r>
      <w:r w:rsidRPr="0012147E">
        <w:rPr>
          <w:rFonts w:cstheme="minorHAnsi"/>
        </w:rPr>
        <w:t xml:space="preserve"> but (</w:t>
      </w:r>
      <w:r w:rsidR="00343FA5">
        <w:rPr>
          <w:rFonts w:cstheme="minorHAnsi"/>
        </w:rPr>
        <w:t>one year later</w:t>
      </w:r>
      <w:r w:rsidRPr="0012147E">
        <w:rPr>
          <w:rFonts w:cstheme="minorHAnsi"/>
        </w:rPr>
        <w:t xml:space="preserve">) </w:t>
      </w:r>
      <w:r w:rsidR="00343FA5">
        <w:rPr>
          <w:rFonts w:cstheme="minorHAnsi"/>
        </w:rPr>
        <w:t xml:space="preserve">it </w:t>
      </w:r>
      <w:r w:rsidRPr="0012147E">
        <w:rPr>
          <w:rFonts w:cstheme="minorHAnsi"/>
        </w:rPr>
        <w:t xml:space="preserve">met </w:t>
      </w:r>
      <w:r w:rsidR="002D090D">
        <w:rPr>
          <w:rFonts w:cstheme="minorHAnsi"/>
        </w:rPr>
        <w:t>three</w:t>
      </w:r>
      <w:r w:rsidRPr="0012147E">
        <w:rPr>
          <w:rFonts w:cstheme="minorHAnsi"/>
        </w:rPr>
        <w:t xml:space="preserve"> of the </w:t>
      </w:r>
      <w:r w:rsidR="002D090D">
        <w:rPr>
          <w:rFonts w:cstheme="minorHAnsi"/>
        </w:rPr>
        <w:t>four</w:t>
      </w:r>
      <w:r w:rsidRPr="0012147E">
        <w:rPr>
          <w:rFonts w:cstheme="minorHAnsi"/>
        </w:rPr>
        <w:t xml:space="preserve"> criteria consistently, that country’s score would not increase with the IGS definition but would increase with the KPI Handbook definition. GF and countries could also analyze this indicator with both definitions to obtain different perspectives on improvement.</w:t>
      </w:r>
      <w:ins w:id="256" w:author="Alexander" w:date="2024-08-28T09:42:00Z">
        <w:r w:rsidR="005A5917">
          <w:rPr>
            <w:rFonts w:cstheme="minorHAnsi"/>
          </w:rPr>
          <w:t xml:space="preserve"> The KPI S5 indicator at the facility level is the average value</w:t>
        </w:r>
      </w:ins>
      <w:ins w:id="257" w:author="Alexander" w:date="2024-08-28T09:43:00Z">
        <w:r w:rsidR="005A5917">
          <w:rPr>
            <w:rFonts w:cstheme="minorHAnsi"/>
          </w:rPr>
          <w:t xml:space="preserve"> of the individual readiness scores for the CHWs interviewed for the facility. For example, if the five CHW rea</w:t>
        </w:r>
      </w:ins>
      <w:ins w:id="258" w:author="Alexander" w:date="2024-08-28T09:44:00Z">
        <w:r w:rsidR="005A5917">
          <w:rPr>
            <w:rFonts w:cstheme="minorHAnsi"/>
          </w:rPr>
          <w:t xml:space="preserve">diness scores for a facility are 50, </w:t>
        </w:r>
      </w:ins>
      <w:ins w:id="259" w:author="Alexander" w:date="2024-08-28T09:45:00Z">
        <w:r w:rsidR="005A5917">
          <w:rPr>
            <w:rFonts w:cstheme="minorHAnsi"/>
          </w:rPr>
          <w:t>25</w:t>
        </w:r>
      </w:ins>
      <w:ins w:id="260" w:author="Alexander" w:date="2024-08-28T09:44:00Z">
        <w:r w:rsidR="005A5917">
          <w:rPr>
            <w:rFonts w:cstheme="minorHAnsi"/>
          </w:rPr>
          <w:t xml:space="preserve">, 75, 100, and 75, </w:t>
        </w:r>
      </w:ins>
      <w:ins w:id="261" w:author="Alexander" w:date="2024-08-28T09:45:00Z">
        <w:r w:rsidR="00AE6F27">
          <w:rPr>
            <w:rFonts w:cstheme="minorHAnsi"/>
          </w:rPr>
          <w:t>then the facility-level indicator value would be 65 (i.e., [</w:t>
        </w:r>
      </w:ins>
      <w:ins w:id="262" w:author="Alexander" w:date="2024-08-28T09:46:00Z">
        <w:r w:rsidR="00AE6F27">
          <w:rPr>
            <w:rFonts w:cstheme="minorHAnsi"/>
          </w:rPr>
          <w:t>50 + 25 + 75 + 100 + 75</w:t>
        </w:r>
      </w:ins>
      <w:ins w:id="263" w:author="Alexander" w:date="2024-08-28T09:45:00Z">
        <w:r w:rsidR="00AE6F27">
          <w:rPr>
            <w:rFonts w:cstheme="minorHAnsi"/>
          </w:rPr>
          <w:t>]/</w:t>
        </w:r>
      </w:ins>
      <w:ins w:id="264" w:author="Alexander" w:date="2024-08-28T09:46:00Z">
        <w:r w:rsidR="00AE6F27">
          <w:rPr>
            <w:rFonts w:cstheme="minorHAnsi"/>
          </w:rPr>
          <w:t>5).</w:t>
        </w:r>
      </w:ins>
    </w:p>
    <w:p w14:paraId="27E79E71" w14:textId="77777777" w:rsidR="006844B6" w:rsidRDefault="006844B6" w:rsidP="00084326">
      <w:pPr>
        <w:pStyle w:val="NoSpacing"/>
        <w:rPr>
          <w:rFonts w:cstheme="minorHAnsi"/>
        </w:rPr>
      </w:pPr>
    </w:p>
    <w:p w14:paraId="12D9448D" w14:textId="37857709" w:rsidR="006844B6" w:rsidRPr="0049645C" w:rsidRDefault="006844B6" w:rsidP="00084326">
      <w:pPr>
        <w:pStyle w:val="NoSpacing"/>
        <w:rPr>
          <w:rFonts w:cstheme="minorHAnsi"/>
        </w:rPr>
      </w:pPr>
      <w:r>
        <w:rPr>
          <w:rFonts w:cstheme="minorHAnsi"/>
        </w:rPr>
        <w:t>************************************************************************************</w:t>
      </w:r>
    </w:p>
    <w:p w14:paraId="5CD6B16B" w14:textId="65FBF7E1" w:rsidR="000959A4" w:rsidDel="001D7D4E" w:rsidRDefault="000959A4" w:rsidP="00084326">
      <w:pPr>
        <w:pStyle w:val="NoSpacing"/>
        <w:rPr>
          <w:del w:id="265" w:author="Samantha Rowe" w:date="2024-09-24T16:44:00Z" w16du:dateUtc="2024-09-24T20:44:00Z"/>
          <w:rFonts w:cstheme="minorHAnsi"/>
          <w:b/>
          <w:bCs/>
        </w:rPr>
      </w:pPr>
    </w:p>
    <w:p w14:paraId="40624BFF" w14:textId="55E7E5FC" w:rsidR="000959A4" w:rsidDel="001D7D4E" w:rsidRDefault="000959A4" w:rsidP="00084326">
      <w:pPr>
        <w:pStyle w:val="NoSpacing"/>
        <w:rPr>
          <w:del w:id="266" w:author="Samantha Rowe" w:date="2024-09-24T16:44:00Z" w16du:dateUtc="2024-09-24T20:44:00Z"/>
          <w:rFonts w:cstheme="minorHAnsi"/>
          <w:b/>
          <w:bCs/>
        </w:rPr>
      </w:pPr>
    </w:p>
    <w:p w14:paraId="2AC60C33" w14:textId="40A98331" w:rsidR="000959A4" w:rsidDel="001D7D4E" w:rsidRDefault="000959A4">
      <w:pPr>
        <w:spacing w:after="160" w:line="259" w:lineRule="auto"/>
        <w:rPr>
          <w:del w:id="267" w:author="Samantha Rowe" w:date="2024-09-24T16:44:00Z" w16du:dateUtc="2024-09-24T20:44:00Z"/>
          <w:rFonts w:asciiTheme="minorHAnsi" w:hAnsiTheme="minorHAnsi" w:cstheme="minorHAnsi"/>
          <w:b/>
          <w:bCs/>
        </w:rPr>
      </w:pPr>
      <w:del w:id="268" w:author="Samantha Rowe" w:date="2024-09-24T16:44:00Z" w16du:dateUtc="2024-09-24T20:44:00Z">
        <w:r w:rsidDel="001D7D4E">
          <w:rPr>
            <w:rFonts w:cstheme="minorHAnsi"/>
            <w:b/>
            <w:bCs/>
          </w:rPr>
          <w:br w:type="page"/>
        </w:r>
      </w:del>
    </w:p>
    <w:p w14:paraId="77631511" w14:textId="06489D45" w:rsidR="00FA732F" w:rsidRPr="00351CCF" w:rsidRDefault="007D5524" w:rsidP="001D7D4E">
      <w:pPr>
        <w:spacing w:after="160" w:line="259" w:lineRule="auto"/>
        <w:rPr>
          <w:rFonts w:cstheme="minorHAnsi"/>
          <w:b/>
          <w:bCs/>
        </w:rPr>
        <w:pPrChange w:id="269" w:author="Samantha Rowe" w:date="2024-09-24T16:44:00Z" w16du:dateUtc="2024-09-24T20:44:00Z">
          <w:pPr>
            <w:pStyle w:val="NoSpacing"/>
          </w:pPr>
        </w:pPrChange>
      </w:pPr>
      <w:r w:rsidRPr="00351CCF">
        <w:rPr>
          <w:rFonts w:cstheme="minorHAnsi"/>
          <w:b/>
          <w:bCs/>
        </w:rPr>
        <w:t>SECTION B. NON-KPI INDICATORS</w:t>
      </w:r>
    </w:p>
    <w:p w14:paraId="0F224277" w14:textId="77777777" w:rsidR="007D5524" w:rsidRPr="00351CCF" w:rsidRDefault="007D5524" w:rsidP="007D5524">
      <w:pPr>
        <w:pStyle w:val="NoSpacing"/>
        <w:rPr>
          <w:rFonts w:cstheme="minorHAnsi"/>
        </w:rPr>
      </w:pPr>
    </w:p>
    <w:p w14:paraId="305C7D9D" w14:textId="7B4420C0" w:rsidR="007D5524" w:rsidRPr="00351CCF" w:rsidRDefault="007D5524" w:rsidP="007D5524">
      <w:pPr>
        <w:pStyle w:val="NoSpacing"/>
        <w:rPr>
          <w:rFonts w:cstheme="minorHAnsi"/>
          <w:b/>
          <w:bCs/>
        </w:rPr>
      </w:pPr>
      <w:r w:rsidRPr="00351CCF">
        <w:rPr>
          <w:rFonts w:cstheme="minorHAnsi"/>
          <w:b/>
          <w:bCs/>
        </w:rPr>
        <w:t xml:space="preserve">5.a. </w:t>
      </w:r>
      <w:r w:rsidR="00434C62" w:rsidRPr="00351CCF">
        <w:rPr>
          <w:rFonts w:cstheme="minorHAnsi"/>
          <w:b/>
          <w:bCs/>
        </w:rPr>
        <w:t xml:space="preserve">RSSH/PP HRH-6: </w:t>
      </w:r>
      <w:r w:rsidRPr="00351CCF">
        <w:rPr>
          <w:rFonts w:cstheme="minorHAnsi"/>
          <w:b/>
          <w:bCs/>
        </w:rPr>
        <w:t>“</w:t>
      </w:r>
      <w:r w:rsidR="00434C62" w:rsidRPr="00351CCF">
        <w:rPr>
          <w:rFonts w:cstheme="minorHAnsi"/>
          <w:b/>
          <w:bCs/>
        </w:rPr>
        <w:t>Percentage of facilities providing effective services. Composite facility level indicator</w:t>
      </w:r>
      <w:ins w:id="270" w:author="Samantha Rowe" w:date="2024-09-24T16:57:00Z" w16du:dateUtc="2024-09-24T20:57:00Z">
        <w:r w:rsidR="00C34852">
          <w:rPr>
            <w:rFonts w:cstheme="minorHAnsi"/>
            <w:b/>
            <w:bCs/>
          </w:rPr>
          <w:t>”</w:t>
        </w:r>
      </w:ins>
      <w:r w:rsidR="00434C62" w:rsidRPr="00351CCF">
        <w:rPr>
          <w:rFonts w:cstheme="minorHAnsi"/>
          <w:b/>
          <w:bCs/>
        </w:rPr>
        <w:t xml:space="preserve"> with 7 </w:t>
      </w:r>
      <w:ins w:id="271" w:author="Samantha Rowe" w:date="2024-09-24T16:57:00Z" w16du:dateUtc="2024-09-24T20:57:00Z">
        <w:r w:rsidR="00C34852">
          <w:rPr>
            <w:rFonts w:cstheme="minorHAnsi"/>
            <w:b/>
            <w:bCs/>
          </w:rPr>
          <w:t>attributes</w:t>
        </w:r>
      </w:ins>
      <w:del w:id="272" w:author="Samantha Rowe" w:date="2024-09-24T16:57:00Z" w16du:dateUtc="2024-09-24T20:57:00Z">
        <w:r w:rsidR="00434C62" w:rsidRPr="00351CCF" w:rsidDel="00C34852">
          <w:rPr>
            <w:rFonts w:cstheme="minorHAnsi"/>
            <w:b/>
            <w:bCs/>
          </w:rPr>
          <w:delText>components</w:delText>
        </w:r>
        <w:r w:rsidRPr="00351CCF" w:rsidDel="00C34852">
          <w:rPr>
            <w:rFonts w:cstheme="minorHAnsi"/>
            <w:b/>
            <w:bCs/>
          </w:rPr>
          <w:delText>”</w:delText>
        </w:r>
      </w:del>
    </w:p>
    <w:p w14:paraId="713A5936" w14:textId="2794AE34" w:rsidR="008B51D6" w:rsidRPr="008E259B" w:rsidRDefault="008B51D6" w:rsidP="007D5524">
      <w:pPr>
        <w:pStyle w:val="NoSpacing"/>
        <w:rPr>
          <w:rFonts w:cstheme="minorHAnsi"/>
        </w:rPr>
      </w:pPr>
      <w:r w:rsidRPr="008E259B">
        <w:rPr>
          <w:rFonts w:cstheme="minorHAnsi"/>
        </w:rPr>
        <w:t xml:space="preserve"> </w:t>
      </w:r>
    </w:p>
    <w:p w14:paraId="674BB438" w14:textId="1CEAA7F6" w:rsidR="007D5524" w:rsidRPr="00351CCF" w:rsidRDefault="007D5524" w:rsidP="007D5524">
      <w:pPr>
        <w:pStyle w:val="NoSpacing"/>
        <w:rPr>
          <w:rFonts w:cstheme="minorHAnsi"/>
        </w:rPr>
      </w:pPr>
      <w:r w:rsidRPr="00351CCF">
        <w:rPr>
          <w:rFonts w:cstheme="minorHAnsi"/>
        </w:rPr>
        <w:t xml:space="preserve">5.b. Sources: Row </w:t>
      </w:r>
      <w:r w:rsidR="00434C62" w:rsidRPr="00351CCF">
        <w:rPr>
          <w:rFonts w:cstheme="minorHAnsi"/>
        </w:rPr>
        <w:t>26</w:t>
      </w:r>
      <w:r w:rsidRPr="00351CCF">
        <w:rPr>
          <w:rFonts w:cstheme="minorHAnsi"/>
        </w:rPr>
        <w:t xml:space="preserve"> of the IGS</w:t>
      </w:r>
    </w:p>
    <w:p w14:paraId="74B626C1" w14:textId="0DEBB711" w:rsidR="008B51D6" w:rsidRPr="008E259B" w:rsidRDefault="008B51D6" w:rsidP="00BC0575">
      <w:pPr>
        <w:pStyle w:val="NoSpacing"/>
        <w:rPr>
          <w:rFonts w:cstheme="minorHAnsi"/>
        </w:rPr>
      </w:pPr>
      <w:r w:rsidRPr="008E259B">
        <w:rPr>
          <w:rFonts w:cstheme="minorHAnsi"/>
        </w:rPr>
        <w:t xml:space="preserve"> </w:t>
      </w:r>
    </w:p>
    <w:p w14:paraId="78B8080D" w14:textId="667D6C71" w:rsidR="00BC0575" w:rsidRPr="00351CCF" w:rsidRDefault="00BC0575" w:rsidP="00BC0575">
      <w:pPr>
        <w:pStyle w:val="NoSpacing"/>
        <w:rPr>
          <w:rFonts w:cstheme="minorHAnsi"/>
        </w:rPr>
      </w:pPr>
      <w:r w:rsidRPr="00351CCF">
        <w:rPr>
          <w:rFonts w:cstheme="minorHAnsi"/>
        </w:rPr>
        <w:t xml:space="preserve">5.c. Definition </w:t>
      </w:r>
    </w:p>
    <w:p w14:paraId="6CB4A7F7" w14:textId="26DAC72B" w:rsidR="00766376" w:rsidRPr="008E259B" w:rsidRDefault="008B51D6" w:rsidP="00BC0575">
      <w:pPr>
        <w:pStyle w:val="NoSpacing"/>
        <w:rPr>
          <w:rFonts w:cstheme="minorHAnsi"/>
        </w:rPr>
      </w:pPr>
      <w:r w:rsidRPr="008E259B">
        <w:rPr>
          <w:rFonts w:cstheme="minorHAnsi"/>
        </w:rPr>
        <w:t xml:space="preserve"> </w:t>
      </w:r>
    </w:p>
    <w:p w14:paraId="433A500B" w14:textId="6BFF44D6" w:rsidR="00766376" w:rsidRPr="00351CCF" w:rsidRDefault="00766376" w:rsidP="00766376">
      <w:pPr>
        <w:pStyle w:val="NoSpacing"/>
        <w:rPr>
          <w:rFonts w:cstheme="minorHAnsi"/>
        </w:rPr>
      </w:pPr>
      <w:r w:rsidRPr="00351CCF">
        <w:rPr>
          <w:rFonts w:cstheme="minorHAnsi"/>
        </w:rPr>
        <w:t xml:space="preserve">Composite facility level indicator with </w:t>
      </w:r>
      <w:r w:rsidR="00F82004">
        <w:rPr>
          <w:rFonts w:cstheme="minorHAnsi"/>
        </w:rPr>
        <w:t>seven</w:t>
      </w:r>
      <w:r w:rsidR="00F82004" w:rsidRPr="00351CCF">
        <w:rPr>
          <w:rFonts w:cstheme="minorHAnsi"/>
        </w:rPr>
        <w:t xml:space="preserve"> </w:t>
      </w:r>
      <w:del w:id="273" w:author="Samantha Rowe" w:date="2024-09-24T16:57:00Z" w16du:dateUtc="2024-09-24T20:57:00Z">
        <w:r w:rsidRPr="00351CCF" w:rsidDel="00C34852">
          <w:rPr>
            <w:rFonts w:cstheme="minorHAnsi"/>
          </w:rPr>
          <w:delText>components</w:delText>
        </w:r>
      </w:del>
      <w:ins w:id="274" w:author="Samantha Rowe" w:date="2024-09-24T16:57:00Z" w16du:dateUtc="2024-09-24T20:57:00Z">
        <w:r w:rsidR="00C34852">
          <w:rPr>
            <w:rFonts w:cstheme="minorHAnsi"/>
          </w:rPr>
          <w:t>attributes</w:t>
        </w:r>
      </w:ins>
      <w:r w:rsidRPr="00351CCF">
        <w:rPr>
          <w:rFonts w:cstheme="minorHAnsi"/>
        </w:rPr>
        <w:t xml:space="preserve">: </w:t>
      </w:r>
    </w:p>
    <w:p w14:paraId="2F1D7D8E" w14:textId="6456E4DC" w:rsidR="00766376" w:rsidRPr="00351CCF" w:rsidRDefault="00766376">
      <w:pPr>
        <w:pStyle w:val="NoSpacing"/>
        <w:numPr>
          <w:ilvl w:val="0"/>
          <w:numId w:val="8"/>
        </w:numPr>
        <w:rPr>
          <w:rFonts w:cstheme="minorHAnsi"/>
        </w:rPr>
      </w:pPr>
      <w:r w:rsidRPr="00351CCF">
        <w:rPr>
          <w:rFonts w:cstheme="minorHAnsi"/>
        </w:rPr>
        <w:t xml:space="preserve">% of facilities observed to provide integrated services at ANC (TB, malaria, HIV) at the time of visit; </w:t>
      </w:r>
    </w:p>
    <w:p w14:paraId="196675F9" w14:textId="00CC7D5B" w:rsidR="00766376" w:rsidRPr="00351CCF" w:rsidRDefault="00766376">
      <w:pPr>
        <w:pStyle w:val="NoSpacing"/>
        <w:numPr>
          <w:ilvl w:val="0"/>
          <w:numId w:val="8"/>
        </w:numPr>
        <w:rPr>
          <w:rFonts w:cstheme="minorHAnsi"/>
        </w:rPr>
      </w:pPr>
      <w:r w:rsidRPr="00351CCF">
        <w:rPr>
          <w:rFonts w:cstheme="minorHAnsi"/>
        </w:rPr>
        <w:t>Provider availability (absence rate on day of visit);</w:t>
      </w:r>
    </w:p>
    <w:p w14:paraId="0AC88C94" w14:textId="0BC64AE8" w:rsidR="00766376" w:rsidRPr="00351CCF" w:rsidRDefault="00766376">
      <w:pPr>
        <w:pStyle w:val="NoSpacing"/>
        <w:numPr>
          <w:ilvl w:val="0"/>
          <w:numId w:val="8"/>
        </w:numPr>
        <w:rPr>
          <w:rFonts w:cstheme="minorHAnsi"/>
        </w:rPr>
      </w:pPr>
      <w:r w:rsidRPr="00351CCF">
        <w:rPr>
          <w:rFonts w:cstheme="minorHAnsi"/>
        </w:rPr>
        <w:t>Provider caseload (n</w:t>
      </w:r>
      <w:r w:rsidR="00F82004">
        <w:rPr>
          <w:rFonts w:cstheme="minorHAnsi"/>
        </w:rPr>
        <w:t>umber</w:t>
      </w:r>
      <w:r w:rsidRPr="00351CCF">
        <w:rPr>
          <w:rFonts w:cstheme="minorHAnsi"/>
        </w:rPr>
        <w:t xml:space="preserve"> of outpatient visits per clinician per day);</w:t>
      </w:r>
    </w:p>
    <w:p w14:paraId="4AC5C94E" w14:textId="36F7ABD5" w:rsidR="00766376" w:rsidRPr="00351CCF" w:rsidRDefault="00766376">
      <w:pPr>
        <w:pStyle w:val="NoSpacing"/>
        <w:numPr>
          <w:ilvl w:val="0"/>
          <w:numId w:val="8"/>
        </w:numPr>
        <w:rPr>
          <w:rFonts w:cstheme="minorHAnsi"/>
        </w:rPr>
      </w:pPr>
      <w:r w:rsidRPr="00351CCF">
        <w:rPr>
          <w:rFonts w:cstheme="minorHAnsi"/>
        </w:rPr>
        <w:t xml:space="preserve">ANC dropout rate; </w:t>
      </w:r>
    </w:p>
    <w:p w14:paraId="20C89060" w14:textId="5687E6EA" w:rsidR="00766376" w:rsidRPr="00351CCF" w:rsidRDefault="00766376">
      <w:pPr>
        <w:pStyle w:val="NoSpacing"/>
        <w:numPr>
          <w:ilvl w:val="0"/>
          <w:numId w:val="8"/>
        </w:numPr>
        <w:rPr>
          <w:rFonts w:cstheme="minorHAnsi"/>
        </w:rPr>
      </w:pPr>
      <w:r w:rsidRPr="00351CCF">
        <w:rPr>
          <w:rFonts w:cstheme="minorHAnsi"/>
        </w:rPr>
        <w:t xml:space="preserve">DPT dropout rate; </w:t>
      </w:r>
    </w:p>
    <w:p w14:paraId="495780F3" w14:textId="36B2855C" w:rsidR="00766376" w:rsidRPr="00351CCF" w:rsidRDefault="00766376">
      <w:pPr>
        <w:pStyle w:val="NoSpacing"/>
        <w:numPr>
          <w:ilvl w:val="0"/>
          <w:numId w:val="8"/>
        </w:numPr>
        <w:rPr>
          <w:rFonts w:cstheme="minorHAnsi"/>
        </w:rPr>
      </w:pPr>
      <w:r w:rsidRPr="00351CCF">
        <w:rPr>
          <w:rFonts w:cstheme="minorHAnsi"/>
        </w:rPr>
        <w:t>Treatment completion rate for new TB cases;</w:t>
      </w:r>
    </w:p>
    <w:p w14:paraId="36B42967" w14:textId="79B2F8E7" w:rsidR="00766376" w:rsidRPr="00351CCF" w:rsidRDefault="00766376">
      <w:pPr>
        <w:pStyle w:val="NoSpacing"/>
        <w:numPr>
          <w:ilvl w:val="0"/>
          <w:numId w:val="8"/>
        </w:numPr>
        <w:rPr>
          <w:rFonts w:cstheme="minorHAnsi"/>
        </w:rPr>
      </w:pPr>
      <w:r w:rsidRPr="00351CCF">
        <w:rPr>
          <w:rFonts w:cstheme="minorHAnsi"/>
        </w:rPr>
        <w:t>Twelve-month retention on ART</w:t>
      </w:r>
    </w:p>
    <w:p w14:paraId="33D9C357" w14:textId="321774BE" w:rsidR="00766376" w:rsidRPr="008E259B" w:rsidRDefault="008B51D6" w:rsidP="00766376">
      <w:pPr>
        <w:pStyle w:val="NoSpacing"/>
        <w:rPr>
          <w:rFonts w:cstheme="minorHAnsi"/>
        </w:rPr>
      </w:pPr>
      <w:r w:rsidRPr="008E259B">
        <w:rPr>
          <w:rFonts w:cstheme="minorHAnsi"/>
        </w:rPr>
        <w:t xml:space="preserve"> </w:t>
      </w:r>
    </w:p>
    <w:p w14:paraId="4719D36F" w14:textId="2C6DBBAD" w:rsidR="00BC0575" w:rsidRPr="00351CCF" w:rsidRDefault="00BC0575" w:rsidP="00BC0575">
      <w:pPr>
        <w:pStyle w:val="NoSpacing"/>
        <w:rPr>
          <w:rFonts w:cstheme="minorHAnsi"/>
        </w:rPr>
      </w:pPr>
      <w:r w:rsidRPr="00351CCF">
        <w:rPr>
          <w:rFonts w:cstheme="minorHAnsi"/>
        </w:rPr>
        <w:t xml:space="preserve">5.d. </w:t>
      </w:r>
      <w:r w:rsidR="006A6310" w:rsidRPr="00351CCF">
        <w:rPr>
          <w:rFonts w:cstheme="minorHAnsi"/>
        </w:rPr>
        <w:t>M</w:t>
      </w:r>
      <w:r w:rsidRPr="00351CCF">
        <w:rPr>
          <w:rFonts w:cstheme="minorHAnsi"/>
        </w:rPr>
        <w:t>easurement methodology</w:t>
      </w:r>
    </w:p>
    <w:p w14:paraId="69DD3047" w14:textId="48E678BC" w:rsidR="00510A49" w:rsidRPr="008E259B" w:rsidRDefault="008B51D6" w:rsidP="00510A49">
      <w:pPr>
        <w:pStyle w:val="NoSpacing"/>
        <w:rPr>
          <w:rFonts w:cstheme="minorHAnsi"/>
        </w:rPr>
      </w:pPr>
      <w:r w:rsidRPr="008E259B">
        <w:rPr>
          <w:rFonts w:cstheme="minorHAnsi"/>
        </w:rPr>
        <w:t xml:space="preserve"> </w:t>
      </w:r>
    </w:p>
    <w:p w14:paraId="65920E14" w14:textId="51345436" w:rsidR="00510A49" w:rsidRPr="00510A49" w:rsidRDefault="006A6310" w:rsidP="00510A49">
      <w:pPr>
        <w:pStyle w:val="NoSpacing"/>
        <w:rPr>
          <w:rFonts w:cstheme="minorHAnsi"/>
        </w:rPr>
      </w:pPr>
      <w:r>
        <w:rPr>
          <w:rFonts w:cstheme="minorHAnsi"/>
        </w:rPr>
        <w:t>M</w:t>
      </w:r>
      <w:r w:rsidR="00510A49" w:rsidRPr="00510A49">
        <w:rPr>
          <w:rFonts w:cstheme="minorHAnsi"/>
        </w:rPr>
        <w:t xml:space="preserve">easurement </w:t>
      </w:r>
      <w:r>
        <w:rPr>
          <w:rFonts w:cstheme="minorHAnsi"/>
        </w:rPr>
        <w:t>method</w:t>
      </w:r>
      <w:r w:rsidR="00510A49" w:rsidRPr="00510A49">
        <w:rPr>
          <w:rFonts w:cstheme="minorHAnsi"/>
        </w:rPr>
        <w:t xml:space="preserve">s for each </w:t>
      </w:r>
      <w:r w:rsidR="00FE5326">
        <w:rPr>
          <w:rFonts w:cstheme="minorHAnsi"/>
        </w:rPr>
        <w:t>attribute</w:t>
      </w:r>
      <w:r>
        <w:rPr>
          <w:rFonts w:cstheme="minorHAnsi"/>
        </w:rPr>
        <w:t xml:space="preserve"> are described below</w:t>
      </w:r>
      <w:r w:rsidR="00510A49" w:rsidRPr="00510A49">
        <w:rPr>
          <w:rFonts w:cstheme="minorHAnsi"/>
        </w:rPr>
        <w:t xml:space="preserve">, </w:t>
      </w:r>
      <w:r>
        <w:rPr>
          <w:rFonts w:cstheme="minorHAnsi"/>
        </w:rPr>
        <w:t xml:space="preserve">as well as </w:t>
      </w:r>
      <w:r w:rsidR="00510A49" w:rsidRPr="00510A49">
        <w:rPr>
          <w:rFonts w:cstheme="minorHAnsi"/>
        </w:rPr>
        <w:t>a</w:t>
      </w:r>
      <w:r w:rsidR="00B956AD">
        <w:rPr>
          <w:rFonts w:cstheme="minorHAnsi"/>
        </w:rPr>
        <w:t>n</w:t>
      </w:r>
      <w:r w:rsidR="00510A49" w:rsidRPr="00510A49">
        <w:rPr>
          <w:rFonts w:cstheme="minorHAnsi"/>
        </w:rPr>
        <w:t xml:space="preserve"> analysis </w:t>
      </w:r>
      <w:r>
        <w:rPr>
          <w:rFonts w:cstheme="minorHAnsi"/>
        </w:rPr>
        <w:t>method</w:t>
      </w:r>
      <w:r w:rsidR="00510A49" w:rsidRPr="00510A49">
        <w:rPr>
          <w:rFonts w:cstheme="minorHAnsi"/>
        </w:rPr>
        <w:t xml:space="preserve"> for summarizing the </w:t>
      </w:r>
      <w:r w:rsidR="00F82004">
        <w:rPr>
          <w:rFonts w:cstheme="minorHAnsi"/>
        </w:rPr>
        <w:t>seven</w:t>
      </w:r>
      <w:r w:rsidR="00F82004" w:rsidRPr="00510A49">
        <w:rPr>
          <w:rFonts w:cstheme="minorHAnsi"/>
        </w:rPr>
        <w:t xml:space="preserve"> </w:t>
      </w:r>
      <w:r w:rsidR="00510A49" w:rsidRPr="00510A49">
        <w:rPr>
          <w:rFonts w:cstheme="minorHAnsi"/>
        </w:rPr>
        <w:t xml:space="preserve">attributes into a composite score. </w:t>
      </w:r>
      <w:r w:rsidR="00D32B17">
        <w:rPr>
          <w:rFonts w:cstheme="minorHAnsi"/>
        </w:rPr>
        <w:t xml:space="preserve">For details on questions in the t-HFA survey instrument, see Table </w:t>
      </w:r>
      <w:r w:rsidR="007952DE">
        <w:rPr>
          <w:rFonts w:cstheme="minorHAnsi"/>
        </w:rPr>
        <w:t>5</w:t>
      </w:r>
      <w:r w:rsidR="00D32B17">
        <w:rPr>
          <w:rFonts w:cstheme="minorHAnsi"/>
        </w:rPr>
        <w:t>, below.</w:t>
      </w:r>
    </w:p>
    <w:p w14:paraId="2F32F088" w14:textId="5F8F82B8" w:rsidR="00510A49" w:rsidRPr="00510A49" w:rsidRDefault="00510A49">
      <w:pPr>
        <w:pStyle w:val="NoSpacing"/>
        <w:numPr>
          <w:ilvl w:val="0"/>
          <w:numId w:val="6"/>
        </w:numPr>
        <w:ind w:left="360" w:hanging="288"/>
        <w:rPr>
          <w:rFonts w:cstheme="minorHAnsi"/>
        </w:rPr>
      </w:pPr>
      <w:r w:rsidRPr="00510A49">
        <w:rPr>
          <w:rFonts w:cstheme="minorHAnsi"/>
          <w:b/>
          <w:bCs/>
        </w:rPr>
        <w:t>Attribute 1</w:t>
      </w:r>
      <w:r w:rsidRPr="00510A49">
        <w:rPr>
          <w:rFonts w:cstheme="minorHAnsi"/>
        </w:rPr>
        <w:t xml:space="preserve"> (% of facilities providing integrated HTM services at ANC). First, ask if the facility provides ANC services. If yes, then measure this attribute with the result from indicator KPI S3. </w:t>
      </w:r>
      <w:r w:rsidRPr="008E259B">
        <w:rPr>
          <w:rFonts w:cstheme="minorHAnsi"/>
        </w:rPr>
        <w:t>Note</w:t>
      </w:r>
      <w:r w:rsidR="00A43E47">
        <w:rPr>
          <w:rFonts w:cstheme="minorHAnsi"/>
        </w:rPr>
        <w:t xml:space="preserve"> that</w:t>
      </w:r>
      <w:r w:rsidRPr="00510A49">
        <w:rPr>
          <w:rFonts w:cstheme="minorHAnsi"/>
        </w:rPr>
        <w:t xml:space="preserve"> Attribute 1 cannot be fully measured by the HHFA (see description of KPI S3, above).</w:t>
      </w:r>
    </w:p>
    <w:p w14:paraId="50424E06" w14:textId="5AF062C6" w:rsidR="00510A49" w:rsidRPr="00510A49" w:rsidRDefault="00510A49">
      <w:pPr>
        <w:pStyle w:val="NoSpacing"/>
        <w:numPr>
          <w:ilvl w:val="0"/>
          <w:numId w:val="6"/>
        </w:numPr>
        <w:ind w:left="360" w:hanging="288"/>
        <w:rPr>
          <w:rFonts w:cstheme="minorHAnsi"/>
        </w:rPr>
      </w:pPr>
      <w:r w:rsidRPr="00510A49">
        <w:rPr>
          <w:rFonts w:cstheme="minorHAnsi"/>
          <w:b/>
          <w:bCs/>
        </w:rPr>
        <w:t>Attribute 2</w:t>
      </w:r>
      <w:r w:rsidRPr="00510A49">
        <w:rPr>
          <w:rFonts w:cstheme="minorHAnsi"/>
        </w:rPr>
        <w:t xml:space="preserve"> (provider absence rate). This is the </w:t>
      </w:r>
      <w:r w:rsidR="00B57329">
        <w:rPr>
          <w:rFonts w:cstheme="minorHAnsi"/>
        </w:rPr>
        <w:t>percentage</w:t>
      </w:r>
      <w:r w:rsidR="00B57329" w:rsidRPr="00510A49">
        <w:rPr>
          <w:rFonts w:cstheme="minorHAnsi"/>
        </w:rPr>
        <w:t xml:space="preserve"> </w:t>
      </w:r>
      <w:r w:rsidRPr="00510A49">
        <w:rPr>
          <w:rFonts w:cstheme="minorHAnsi"/>
        </w:rPr>
        <w:t xml:space="preserve">of HWs expected to work on the day of the HFA visit (at the time of the visit) who are observed as absent. </w:t>
      </w:r>
      <w:r w:rsidRPr="008E259B">
        <w:rPr>
          <w:rFonts w:cstheme="minorHAnsi"/>
        </w:rPr>
        <w:t>Note</w:t>
      </w:r>
      <w:r w:rsidR="00B57329">
        <w:rPr>
          <w:rFonts w:cstheme="minorHAnsi"/>
        </w:rPr>
        <w:t xml:space="preserve"> that </w:t>
      </w:r>
      <w:r w:rsidRPr="00510A49">
        <w:rPr>
          <w:rFonts w:cstheme="minorHAnsi"/>
        </w:rPr>
        <w:t xml:space="preserve">Attribute 2 cannot be measured by the HHFA. </w:t>
      </w:r>
    </w:p>
    <w:p w14:paraId="1AB81400" w14:textId="47325257" w:rsidR="00510A49" w:rsidRPr="00510A49" w:rsidRDefault="00510A49">
      <w:pPr>
        <w:pStyle w:val="NoSpacing"/>
        <w:numPr>
          <w:ilvl w:val="0"/>
          <w:numId w:val="6"/>
        </w:numPr>
        <w:ind w:left="360" w:hanging="288"/>
        <w:rPr>
          <w:rFonts w:cstheme="minorHAnsi"/>
        </w:rPr>
      </w:pPr>
      <w:r w:rsidRPr="00510A49">
        <w:rPr>
          <w:rFonts w:cstheme="minorHAnsi"/>
          <w:b/>
          <w:bCs/>
        </w:rPr>
        <w:t>Attribute 3</w:t>
      </w:r>
      <w:r w:rsidRPr="00510A49">
        <w:rPr>
          <w:rFonts w:cstheme="minorHAnsi"/>
        </w:rPr>
        <w:t xml:space="preserve"> (caseload</w:t>
      </w:r>
      <w:r w:rsidR="00B57329">
        <w:rPr>
          <w:rFonts w:cstheme="minorHAnsi"/>
        </w:rPr>
        <w:t>—</w:t>
      </w:r>
      <w:r w:rsidRPr="00510A49">
        <w:rPr>
          <w:rFonts w:cstheme="minorHAnsi"/>
        </w:rPr>
        <w:t>n</w:t>
      </w:r>
      <w:r w:rsidR="00B57329">
        <w:rPr>
          <w:rFonts w:cstheme="minorHAnsi"/>
        </w:rPr>
        <w:t>umber</w:t>
      </w:r>
      <w:r w:rsidRPr="00510A49">
        <w:rPr>
          <w:rFonts w:cstheme="minorHAnsi"/>
        </w:rPr>
        <w:t xml:space="preserve"> of outpatient visits/clinician/day). This is the average of the number of outpatient visits per clinician on the day of the HFA visit during usual working hours. </w:t>
      </w:r>
      <w:r w:rsidR="00BB4793">
        <w:rPr>
          <w:rFonts w:cstheme="minorHAnsi"/>
        </w:rPr>
        <w:t xml:space="preserve">It will be measured by dividing the number of outpatients seen at the facility by the end of working day by the number of HWs observed </w:t>
      </w:r>
      <w:r w:rsidR="00B57329">
        <w:rPr>
          <w:rFonts w:cstheme="minorHAnsi"/>
        </w:rPr>
        <w:t xml:space="preserve">as </w:t>
      </w:r>
      <w:r w:rsidR="00BB4793">
        <w:rPr>
          <w:rFonts w:cstheme="minorHAnsi"/>
        </w:rPr>
        <w:t>present (see Attribute 2)</w:t>
      </w:r>
      <w:r w:rsidRPr="00510A49">
        <w:rPr>
          <w:rFonts w:cstheme="minorHAnsi"/>
        </w:rPr>
        <w:t>.</w:t>
      </w:r>
      <w:r w:rsidRPr="00510A49">
        <w:rPr>
          <w:rFonts w:cstheme="minorHAnsi"/>
          <w:b/>
          <w:bCs/>
        </w:rPr>
        <w:t xml:space="preserve"> </w:t>
      </w:r>
      <w:r w:rsidRPr="008E259B">
        <w:rPr>
          <w:rFonts w:cstheme="minorHAnsi"/>
        </w:rPr>
        <w:t>Note</w:t>
      </w:r>
      <w:r w:rsidR="00B57329">
        <w:rPr>
          <w:rFonts w:cstheme="minorHAnsi"/>
        </w:rPr>
        <w:t xml:space="preserve"> that</w:t>
      </w:r>
      <w:r w:rsidRPr="00510A49">
        <w:rPr>
          <w:rFonts w:cstheme="minorHAnsi"/>
        </w:rPr>
        <w:t xml:space="preserve"> Attribute 3 cannot be measured by the HHFA.</w:t>
      </w:r>
    </w:p>
    <w:p w14:paraId="22E3F2FB" w14:textId="2109658D" w:rsidR="00510A49" w:rsidRPr="00510A49" w:rsidRDefault="00510A49">
      <w:pPr>
        <w:pStyle w:val="NoSpacing"/>
        <w:numPr>
          <w:ilvl w:val="0"/>
          <w:numId w:val="6"/>
        </w:numPr>
        <w:ind w:left="360" w:hanging="288"/>
        <w:rPr>
          <w:rFonts w:cstheme="minorHAnsi"/>
        </w:rPr>
      </w:pPr>
      <w:r w:rsidRPr="00510A49">
        <w:rPr>
          <w:rFonts w:cstheme="minorHAnsi"/>
          <w:b/>
          <w:bCs/>
        </w:rPr>
        <w:t>Attribute 4</w:t>
      </w:r>
      <w:r w:rsidRPr="00510A49">
        <w:rPr>
          <w:rFonts w:cstheme="minorHAnsi"/>
        </w:rPr>
        <w:t xml:space="preserve"> (ANC dropout rate). First, ask if the facility provides ANC services. If yes, then randomly select records of five women seen at ANC who had been at least 32 or more weeks pregnant during the most recent visit. For details on sampling, see page 13 of WHO’s 202</w:t>
      </w:r>
      <w:r w:rsidR="00CD37D0">
        <w:rPr>
          <w:rFonts w:cstheme="minorHAnsi"/>
        </w:rPr>
        <w:t>3</w:t>
      </w:r>
      <w:r w:rsidRPr="00510A49">
        <w:rPr>
          <w:rFonts w:cstheme="minorHAnsi"/>
        </w:rPr>
        <w:t xml:space="preserve"> HHFA Module 3 (</w:t>
      </w:r>
      <w:proofErr w:type="spellStart"/>
      <w:r w:rsidRPr="00510A49">
        <w:rPr>
          <w:rFonts w:cstheme="minorHAnsi"/>
        </w:rPr>
        <w:t>QoC</w:t>
      </w:r>
      <w:proofErr w:type="spellEnd"/>
      <w:r w:rsidRPr="00510A49">
        <w:rPr>
          <w:rFonts w:cstheme="minorHAnsi"/>
        </w:rPr>
        <w:t xml:space="preserve">). For each record, determine if the woman had had at least the minimum number of recommended ANC visits according to the country’s guideline (often </w:t>
      </w:r>
      <w:r w:rsidR="00637197">
        <w:rPr>
          <w:rFonts w:cstheme="minorHAnsi"/>
        </w:rPr>
        <w:t>four</w:t>
      </w:r>
      <w:r w:rsidRPr="00510A49">
        <w:rPr>
          <w:rFonts w:cstheme="minorHAnsi"/>
        </w:rPr>
        <w:t xml:space="preserve"> or </w:t>
      </w:r>
      <w:r w:rsidR="00637197">
        <w:rPr>
          <w:rFonts w:cstheme="minorHAnsi"/>
        </w:rPr>
        <w:t>eight</w:t>
      </w:r>
      <w:r w:rsidRPr="00510A49">
        <w:rPr>
          <w:rFonts w:cstheme="minorHAnsi"/>
        </w:rPr>
        <w:t xml:space="preserve"> visits).</w:t>
      </w:r>
      <w:r w:rsidR="008322C0">
        <w:rPr>
          <w:rFonts w:cstheme="minorHAnsi"/>
        </w:rPr>
        <w:t xml:space="preserve"> </w:t>
      </w:r>
      <w:r w:rsidRPr="00510A49">
        <w:rPr>
          <w:rFonts w:cstheme="minorHAnsi"/>
        </w:rPr>
        <w:t xml:space="preserve">The ANC dropout rate is the proportion of women who did not have at least the minimum number of recommended ANC visits. </w:t>
      </w:r>
      <w:r w:rsidRPr="008E259B">
        <w:rPr>
          <w:rFonts w:cstheme="minorHAnsi"/>
        </w:rPr>
        <w:t>Note</w:t>
      </w:r>
      <w:r w:rsidR="00637197">
        <w:rPr>
          <w:rFonts w:cstheme="minorHAnsi"/>
        </w:rPr>
        <w:t xml:space="preserve"> that</w:t>
      </w:r>
      <w:r w:rsidRPr="00510A49">
        <w:rPr>
          <w:rFonts w:cstheme="minorHAnsi"/>
        </w:rPr>
        <w:t xml:space="preserve"> Attribute 4 can be measured by HHFA indicator 5.1.1.1.2 (permanent ID "DAN"; </w:t>
      </w:r>
      <w:r w:rsidR="00D75A41" w:rsidRPr="00D75A41">
        <w:rPr>
          <w:rFonts w:cstheme="minorHAnsi"/>
        </w:rPr>
        <w:t>Percentage of ANC clients with at least four ANC contacts during the pregnancy</w:t>
      </w:r>
      <w:r w:rsidRPr="00510A49">
        <w:rPr>
          <w:rFonts w:cstheme="minorHAnsi"/>
        </w:rPr>
        <w:t xml:space="preserve">), or indicator 5.1.1.1.3 (permanent ID "BBM"; </w:t>
      </w:r>
      <w:r w:rsidR="00C47813" w:rsidRPr="00C47813">
        <w:rPr>
          <w:rFonts w:cstheme="minorHAnsi"/>
        </w:rPr>
        <w:t>Percentage of ANC clients with at least eight ANC contacts during the pregnancy</w:t>
      </w:r>
      <w:r w:rsidRPr="00510A49">
        <w:rPr>
          <w:rFonts w:cstheme="minorHAnsi"/>
        </w:rPr>
        <w:t>).</w:t>
      </w:r>
    </w:p>
    <w:p w14:paraId="1DED5CC1" w14:textId="486D18D0" w:rsidR="00510A49" w:rsidRPr="00510A49" w:rsidRDefault="00510A49">
      <w:pPr>
        <w:pStyle w:val="NoSpacing"/>
        <w:numPr>
          <w:ilvl w:val="0"/>
          <w:numId w:val="6"/>
        </w:numPr>
        <w:ind w:left="360" w:hanging="288"/>
        <w:rPr>
          <w:rFonts w:cstheme="minorHAnsi"/>
        </w:rPr>
      </w:pPr>
      <w:r w:rsidRPr="00510A49">
        <w:rPr>
          <w:rFonts w:cstheme="minorHAnsi"/>
          <w:b/>
          <w:bCs/>
        </w:rPr>
        <w:t>Attribute 5</w:t>
      </w:r>
      <w:r w:rsidRPr="00510A49">
        <w:rPr>
          <w:rFonts w:cstheme="minorHAnsi"/>
        </w:rPr>
        <w:t xml:space="preserve"> (DPT dropout rate). First, ask if the facility provides immunization services. If yes, then measure this attribute, which is the dropout rate between infants receiving the first dose of DPT </w:t>
      </w:r>
      <w:r w:rsidRPr="00510A49">
        <w:rPr>
          <w:rFonts w:cstheme="minorHAnsi"/>
        </w:rPr>
        <w:lastRenderedPageBreak/>
        <w:t>(DPT1) and the third dose (DPT3). The DPT1 to DPT3 dropout rate = (</w:t>
      </w:r>
      <w:r w:rsidR="00637197">
        <w:rPr>
          <w:rFonts w:cstheme="minorHAnsi"/>
        </w:rPr>
        <w:t>[</w:t>
      </w:r>
      <w:r w:rsidRPr="00510A49">
        <w:rPr>
          <w:rFonts w:cstheme="minorHAnsi"/>
        </w:rPr>
        <w:t>DPT1 – DPT3</w:t>
      </w:r>
      <w:r w:rsidR="00637197">
        <w:rPr>
          <w:rFonts w:cstheme="minorHAnsi"/>
        </w:rPr>
        <w:t>]</w:t>
      </w:r>
      <w:r w:rsidRPr="00510A49">
        <w:rPr>
          <w:rFonts w:cstheme="minorHAnsi"/>
        </w:rPr>
        <w:t xml:space="preserve"> </w:t>
      </w:r>
      <w:r w:rsidR="00637197">
        <w:rPr>
          <w:rFonts w:cstheme="minorHAnsi"/>
        </w:rPr>
        <w:t>/</w:t>
      </w:r>
      <w:r w:rsidRPr="00510A49">
        <w:rPr>
          <w:rFonts w:cstheme="minorHAnsi"/>
        </w:rPr>
        <w:t xml:space="preserve"> DPT1</w:t>
      </w:r>
      <w:r w:rsidR="00637197">
        <w:rPr>
          <w:rFonts w:cstheme="minorHAnsi"/>
        </w:rPr>
        <w:t>)</w:t>
      </w:r>
      <w:r w:rsidRPr="00510A49">
        <w:rPr>
          <w:rFonts w:cstheme="minorHAnsi"/>
        </w:rPr>
        <w:t xml:space="preserve"> x 100%, where DPT1 is the number of infants receiving the first DPT dose in the past year, and DPT3 is the number receiving the third dose in the past year. Survey</w:t>
      </w:r>
      <w:r w:rsidR="00385F6D">
        <w:rPr>
          <w:rFonts w:cstheme="minorHAnsi"/>
        </w:rPr>
        <w:t>or</w:t>
      </w:r>
      <w:r w:rsidRPr="00510A49">
        <w:rPr>
          <w:rFonts w:cstheme="minorHAnsi"/>
        </w:rPr>
        <w:t>s c</w:t>
      </w:r>
      <w:r w:rsidR="00385F6D">
        <w:rPr>
          <w:rFonts w:cstheme="minorHAnsi"/>
        </w:rPr>
        <w:t>an</w:t>
      </w:r>
      <w:r w:rsidRPr="00510A49">
        <w:rPr>
          <w:rFonts w:cstheme="minorHAnsi"/>
        </w:rPr>
        <w:t xml:space="preserve"> examine facility immunization tally sheets over the preceding 12 months to obtain DPT1 and DPT3. </w:t>
      </w:r>
      <w:r w:rsidRPr="008E259B">
        <w:rPr>
          <w:rFonts w:cstheme="minorHAnsi"/>
        </w:rPr>
        <w:t>Note</w:t>
      </w:r>
      <w:r w:rsidR="00326129">
        <w:rPr>
          <w:rFonts w:cstheme="minorHAnsi"/>
        </w:rPr>
        <w:t xml:space="preserve"> that</w:t>
      </w:r>
      <w:r w:rsidRPr="00510A49">
        <w:rPr>
          <w:rFonts w:cstheme="minorHAnsi"/>
        </w:rPr>
        <w:t xml:space="preserve"> Attribute </w:t>
      </w:r>
      <w:r w:rsidR="00561D9E">
        <w:rPr>
          <w:rFonts w:cstheme="minorHAnsi"/>
        </w:rPr>
        <w:t>5</w:t>
      </w:r>
      <w:r w:rsidRPr="00510A49">
        <w:rPr>
          <w:rFonts w:cstheme="minorHAnsi"/>
        </w:rPr>
        <w:t xml:space="preserve"> cannot be measured by the HHFA.</w:t>
      </w:r>
    </w:p>
    <w:p w14:paraId="360C1C39" w14:textId="2A05DAD5" w:rsidR="00510A49" w:rsidRPr="00510A49" w:rsidRDefault="00510A49">
      <w:pPr>
        <w:pStyle w:val="NoSpacing"/>
        <w:numPr>
          <w:ilvl w:val="0"/>
          <w:numId w:val="6"/>
        </w:numPr>
        <w:ind w:left="360" w:hanging="288"/>
        <w:rPr>
          <w:rFonts w:cstheme="minorHAnsi"/>
        </w:rPr>
      </w:pPr>
      <w:r w:rsidRPr="00510A49">
        <w:rPr>
          <w:rFonts w:cstheme="minorHAnsi"/>
          <w:b/>
          <w:bCs/>
        </w:rPr>
        <w:t>Attribute 6</w:t>
      </w:r>
      <w:r w:rsidRPr="00510A49">
        <w:rPr>
          <w:rFonts w:cstheme="minorHAnsi"/>
        </w:rPr>
        <w:t xml:space="preserve"> (treatment completion rate for new TB </w:t>
      </w:r>
      <w:r w:rsidR="00911E3B">
        <w:rPr>
          <w:rFonts w:cstheme="minorHAnsi"/>
        </w:rPr>
        <w:t>clients</w:t>
      </w:r>
      <w:r w:rsidRPr="00510A49">
        <w:rPr>
          <w:rFonts w:cstheme="minorHAnsi"/>
        </w:rPr>
        <w:t xml:space="preserve">). First, ask if the facility provides TB treatment services. If yes, then randomly select records of five TB </w:t>
      </w:r>
      <w:r w:rsidR="00111D86">
        <w:rPr>
          <w:rFonts w:cstheme="minorHAnsi"/>
        </w:rPr>
        <w:t>clients</w:t>
      </w:r>
      <w:r w:rsidRPr="00510A49">
        <w:rPr>
          <w:rFonts w:cstheme="minorHAnsi"/>
        </w:rPr>
        <w:t>. For details on sampling, see page 43 of WHO’s 202</w:t>
      </w:r>
      <w:r w:rsidR="00F564E9">
        <w:rPr>
          <w:rFonts w:cstheme="minorHAnsi"/>
        </w:rPr>
        <w:t>3</w:t>
      </w:r>
      <w:r w:rsidRPr="00510A49">
        <w:rPr>
          <w:rFonts w:cstheme="minorHAnsi"/>
        </w:rPr>
        <w:t xml:space="preserve"> HHFA Module 3 (</w:t>
      </w:r>
      <w:proofErr w:type="spellStart"/>
      <w:r w:rsidRPr="00510A49">
        <w:rPr>
          <w:rFonts w:cstheme="minorHAnsi"/>
        </w:rPr>
        <w:t>QoC</w:t>
      </w:r>
      <w:proofErr w:type="spellEnd"/>
      <w:r w:rsidRPr="00510A49">
        <w:rPr>
          <w:rFonts w:cstheme="minorHAnsi"/>
        </w:rPr>
        <w:t xml:space="preserve">). For each record, determine if the </w:t>
      </w:r>
      <w:r w:rsidR="00111D86">
        <w:rPr>
          <w:rFonts w:cstheme="minorHAnsi"/>
        </w:rPr>
        <w:t>client</w:t>
      </w:r>
      <w:r w:rsidR="00111D86" w:rsidRPr="00510A49">
        <w:rPr>
          <w:rFonts w:cstheme="minorHAnsi"/>
        </w:rPr>
        <w:t xml:space="preserve"> </w:t>
      </w:r>
      <w:r w:rsidRPr="00510A49">
        <w:rPr>
          <w:rFonts w:cstheme="minorHAnsi"/>
        </w:rPr>
        <w:t xml:space="preserve">had completed his/her TB treatment. Attribute 6 is the number of TB </w:t>
      </w:r>
      <w:r w:rsidR="00911E3B">
        <w:rPr>
          <w:rFonts w:cstheme="minorHAnsi"/>
        </w:rPr>
        <w:t>clients</w:t>
      </w:r>
      <w:r w:rsidR="00911E3B" w:rsidRPr="00510A49">
        <w:rPr>
          <w:rFonts w:cstheme="minorHAnsi"/>
        </w:rPr>
        <w:t xml:space="preserve"> </w:t>
      </w:r>
      <w:r w:rsidRPr="00510A49">
        <w:rPr>
          <w:rFonts w:cstheme="minorHAnsi"/>
        </w:rPr>
        <w:t xml:space="preserve">at the facility who completed treatment divided by the TB cases at the facility that were sampled. </w:t>
      </w:r>
      <w:r w:rsidRPr="008E259B">
        <w:rPr>
          <w:rFonts w:cstheme="minorHAnsi"/>
        </w:rPr>
        <w:t>Note</w:t>
      </w:r>
      <w:r w:rsidR="0016624E">
        <w:rPr>
          <w:rFonts w:cstheme="minorHAnsi"/>
        </w:rPr>
        <w:t xml:space="preserve"> that</w:t>
      </w:r>
      <w:r w:rsidRPr="00510A49">
        <w:rPr>
          <w:rFonts w:cstheme="minorHAnsi"/>
        </w:rPr>
        <w:t xml:space="preserve"> Attribute 6 can be measured by HHFA indicator 5.4.1.1.12 (Permanent ID "AVN"; % of TB clients with successful treatment, either documented as cured or completed treatment at the end of treatment).</w:t>
      </w:r>
    </w:p>
    <w:p w14:paraId="09A394D2" w14:textId="255D71B4" w:rsidR="00510A49" w:rsidRPr="00274D43" w:rsidRDefault="00510A49">
      <w:pPr>
        <w:pStyle w:val="NoSpacing"/>
        <w:numPr>
          <w:ilvl w:val="0"/>
          <w:numId w:val="6"/>
        </w:numPr>
        <w:ind w:left="360" w:hanging="288"/>
        <w:rPr>
          <w:rFonts w:cstheme="minorHAnsi"/>
        </w:rPr>
      </w:pPr>
      <w:r w:rsidRPr="00510A49">
        <w:rPr>
          <w:rFonts w:cstheme="minorHAnsi"/>
          <w:b/>
          <w:bCs/>
        </w:rPr>
        <w:t>Attribute 7</w:t>
      </w:r>
      <w:r w:rsidRPr="00510A49">
        <w:rPr>
          <w:rFonts w:cstheme="minorHAnsi"/>
        </w:rPr>
        <w:t xml:space="preserve"> (12-month retention on ART).</w:t>
      </w:r>
      <w:r w:rsidR="00274D43">
        <w:rPr>
          <w:rFonts w:cstheme="minorHAnsi"/>
        </w:rPr>
        <w:t xml:space="preserve"> Ideally, this attribute would be assessed by determining if </w:t>
      </w:r>
      <w:r w:rsidR="00274D43" w:rsidRPr="00510A49">
        <w:rPr>
          <w:rFonts w:cstheme="minorHAnsi"/>
        </w:rPr>
        <w:t xml:space="preserve">people living with HIV (PLHIV) </w:t>
      </w:r>
      <w:r w:rsidR="00274D43">
        <w:rPr>
          <w:rFonts w:cstheme="minorHAnsi"/>
        </w:rPr>
        <w:t xml:space="preserve">who had started ART at least 12 months ago had been on ART </w:t>
      </w:r>
      <w:r w:rsidR="00801FD4">
        <w:rPr>
          <w:rFonts w:cstheme="minorHAnsi"/>
        </w:rPr>
        <w:t xml:space="preserve">continuously </w:t>
      </w:r>
      <w:r w:rsidR="0016624E">
        <w:rPr>
          <w:rFonts w:cstheme="minorHAnsi"/>
        </w:rPr>
        <w:t xml:space="preserve">(i.e., </w:t>
      </w:r>
      <w:r w:rsidR="00274D43">
        <w:rPr>
          <w:rFonts w:cstheme="minorHAnsi"/>
        </w:rPr>
        <w:t>for every month</w:t>
      </w:r>
      <w:r w:rsidR="0016624E">
        <w:rPr>
          <w:rFonts w:cstheme="minorHAnsi"/>
        </w:rPr>
        <w:t>)</w:t>
      </w:r>
      <w:r w:rsidR="00274D43">
        <w:rPr>
          <w:rFonts w:cstheme="minorHAnsi"/>
        </w:rPr>
        <w:t xml:space="preserve"> in the 12 months before the facility</w:t>
      </w:r>
      <w:r w:rsidR="0016624E">
        <w:rPr>
          <w:rFonts w:cstheme="minorHAnsi"/>
        </w:rPr>
        <w:t xml:space="preserve"> HFA</w:t>
      </w:r>
      <w:r w:rsidR="00274D43">
        <w:rPr>
          <w:rFonts w:cstheme="minorHAnsi"/>
        </w:rPr>
        <w:t xml:space="preserve"> visit. However, HIV experts have advised that</w:t>
      </w:r>
      <w:r w:rsidR="00801FD4">
        <w:rPr>
          <w:rFonts w:cstheme="minorHAnsi"/>
        </w:rPr>
        <w:t xml:space="preserve"> this would be challenging</w:t>
      </w:r>
      <w:r w:rsidR="007372D2">
        <w:rPr>
          <w:rFonts w:cstheme="minorHAnsi"/>
        </w:rPr>
        <w:t xml:space="preserve"> to </w:t>
      </w:r>
      <w:r w:rsidR="0016624E">
        <w:rPr>
          <w:rFonts w:cstheme="minorHAnsi"/>
        </w:rPr>
        <w:t>measure</w:t>
      </w:r>
      <w:r w:rsidR="00801FD4">
        <w:rPr>
          <w:rFonts w:cstheme="minorHAnsi"/>
        </w:rPr>
        <w:t xml:space="preserve"> in the context of a relatively rapid </w:t>
      </w:r>
      <w:r w:rsidR="0016624E">
        <w:rPr>
          <w:rFonts w:cstheme="minorHAnsi"/>
        </w:rPr>
        <w:t>HFA</w:t>
      </w:r>
      <w:r w:rsidR="00801FD4">
        <w:rPr>
          <w:rFonts w:cstheme="minorHAnsi"/>
        </w:rPr>
        <w:t>. Thus, the following approach was adopted</w:t>
      </w:r>
      <w:r w:rsidR="00C96B08">
        <w:rPr>
          <w:rFonts w:cstheme="minorHAnsi"/>
        </w:rPr>
        <w:t>, which is aligned with the WHO indicator “</w:t>
      </w:r>
      <w:r w:rsidR="00C96B08" w:rsidRPr="00C96B08">
        <w:rPr>
          <w:rFonts w:cstheme="minorHAnsi"/>
        </w:rPr>
        <w:t>ART.2 Total attrition from ART (Updated)</w:t>
      </w:r>
      <w:r w:rsidR="00C96B08">
        <w:rPr>
          <w:rFonts w:cstheme="minorHAnsi"/>
        </w:rPr>
        <w:t>”</w:t>
      </w:r>
      <w:r w:rsidR="0078767F">
        <w:rPr>
          <w:rFonts w:cstheme="minorHAnsi"/>
        </w:rPr>
        <w:t xml:space="preserve"> (source: page 327, </w:t>
      </w:r>
      <w:r w:rsidR="0078767F" w:rsidRPr="0078767F">
        <w:rPr>
          <w:rFonts w:cstheme="minorHAnsi"/>
          <w:i/>
          <w:iCs/>
        </w:rPr>
        <w:t>Consolidated guidelines on person-</w:t>
      </w:r>
      <w:proofErr w:type="spellStart"/>
      <w:r w:rsidR="0078767F" w:rsidRPr="0078767F">
        <w:rPr>
          <w:rFonts w:cstheme="minorHAnsi"/>
          <w:i/>
          <w:iCs/>
        </w:rPr>
        <w:t>centred</w:t>
      </w:r>
      <w:proofErr w:type="spellEnd"/>
      <w:r w:rsidR="0078767F" w:rsidRPr="0078767F">
        <w:rPr>
          <w:rFonts w:cstheme="minorHAnsi"/>
          <w:i/>
          <w:iCs/>
        </w:rPr>
        <w:t xml:space="preserve"> HIV strategic information: strengthening routine data for impact</w:t>
      </w:r>
      <w:r w:rsidR="0078767F">
        <w:rPr>
          <w:rFonts w:cstheme="minorHAnsi"/>
        </w:rPr>
        <w:t xml:space="preserve">. WHO, 2022; available at: </w:t>
      </w:r>
      <w:r w:rsidR="0078767F" w:rsidRPr="0078767F">
        <w:rPr>
          <w:rFonts w:cstheme="minorHAnsi"/>
        </w:rPr>
        <w:t>https://www.who.int/publications/i/item/9789240055315</w:t>
      </w:r>
      <w:r w:rsidR="0078767F">
        <w:rPr>
          <w:rFonts w:cstheme="minorHAnsi"/>
        </w:rPr>
        <w:t>)</w:t>
      </w:r>
      <w:r w:rsidR="00801FD4">
        <w:rPr>
          <w:rFonts w:cstheme="minorHAnsi"/>
        </w:rPr>
        <w:t>.</w:t>
      </w:r>
      <w:r w:rsidRPr="00510A49">
        <w:rPr>
          <w:rFonts w:cstheme="minorHAnsi"/>
        </w:rPr>
        <w:t xml:space="preserve"> First, ask if the facility provides HIV treatment services. If yes, then randomly select records of five PLHIV who had started ART at least </w:t>
      </w:r>
      <w:r w:rsidR="00995231">
        <w:rPr>
          <w:rFonts w:cstheme="minorHAnsi"/>
        </w:rPr>
        <w:t>6</w:t>
      </w:r>
      <w:r w:rsidRPr="00510A49">
        <w:rPr>
          <w:rFonts w:cstheme="minorHAnsi"/>
        </w:rPr>
        <w:t xml:space="preserve"> months ago</w:t>
      </w:r>
      <w:r w:rsidR="00995231">
        <w:rPr>
          <w:rFonts w:cstheme="minorHAnsi"/>
        </w:rPr>
        <w:t xml:space="preserve"> (as per </w:t>
      </w:r>
      <w:r w:rsidR="0016624E">
        <w:rPr>
          <w:rFonts w:cstheme="minorHAnsi"/>
        </w:rPr>
        <w:t xml:space="preserve">the </w:t>
      </w:r>
      <w:r w:rsidR="00995231">
        <w:rPr>
          <w:rFonts w:cstheme="minorHAnsi"/>
        </w:rPr>
        <w:t>HHFA sampling methodology)</w:t>
      </w:r>
      <w:r w:rsidRPr="00510A49">
        <w:rPr>
          <w:rFonts w:cstheme="minorHAnsi"/>
        </w:rPr>
        <w:t>. For each record</w:t>
      </w:r>
      <w:r w:rsidR="00995231">
        <w:rPr>
          <w:rFonts w:cstheme="minorHAnsi"/>
        </w:rPr>
        <w:t>: 1) determine if the patient had started ART at least 12 months ago; and 2) for patients who had started ART at least 12 months ago, determine</w:t>
      </w:r>
      <w:r w:rsidR="00274D43">
        <w:rPr>
          <w:rFonts w:cstheme="minorHAnsi"/>
        </w:rPr>
        <w:t xml:space="preserve"> </w:t>
      </w:r>
      <w:r w:rsidR="00274D43" w:rsidRPr="00274D43">
        <w:rPr>
          <w:rFonts w:cstheme="minorHAnsi"/>
        </w:rPr>
        <w:t xml:space="preserve">if the patient has been on ART at two time points at least 12 months apart. </w:t>
      </w:r>
      <w:r w:rsidR="00274D43">
        <w:rPr>
          <w:rFonts w:cstheme="minorHAnsi"/>
        </w:rPr>
        <w:t>F</w:t>
      </w:r>
      <w:r w:rsidR="00274D43" w:rsidRPr="00274D43">
        <w:rPr>
          <w:rFonts w:cstheme="minorHAnsi"/>
        </w:rPr>
        <w:t xml:space="preserve">or example, if the survey visit was on </w:t>
      </w:r>
      <w:r w:rsidR="00274D43">
        <w:rPr>
          <w:rFonts w:cstheme="minorHAnsi"/>
        </w:rPr>
        <w:t>A</w:t>
      </w:r>
      <w:r w:rsidR="00274D43" w:rsidRPr="00274D43">
        <w:rPr>
          <w:rFonts w:cstheme="minorHAnsi"/>
        </w:rPr>
        <w:t xml:space="preserve">ugust 1, 2023, and there was documentation that the patient was on </w:t>
      </w:r>
      <w:r w:rsidR="00274D43">
        <w:rPr>
          <w:rFonts w:cstheme="minorHAnsi"/>
        </w:rPr>
        <w:t>ART</w:t>
      </w:r>
      <w:r w:rsidR="00274D43" w:rsidRPr="00274D43">
        <w:rPr>
          <w:rFonts w:cstheme="minorHAnsi"/>
        </w:rPr>
        <w:t xml:space="preserve"> in </w:t>
      </w:r>
      <w:r w:rsidR="00A7052C">
        <w:rPr>
          <w:rFonts w:cstheme="minorHAnsi"/>
        </w:rPr>
        <w:t>August</w:t>
      </w:r>
      <w:r w:rsidR="00274D43" w:rsidRPr="00274D43">
        <w:rPr>
          <w:rFonts w:cstheme="minorHAnsi"/>
        </w:rPr>
        <w:t xml:space="preserve"> 2022 and </w:t>
      </w:r>
      <w:r w:rsidR="00274D43">
        <w:rPr>
          <w:rFonts w:cstheme="minorHAnsi"/>
        </w:rPr>
        <w:t>J</w:t>
      </w:r>
      <w:r w:rsidR="00274D43" w:rsidRPr="00274D43">
        <w:rPr>
          <w:rFonts w:cstheme="minorHAnsi"/>
        </w:rPr>
        <w:t xml:space="preserve">uly 2023, then </w:t>
      </w:r>
      <w:r w:rsidR="0016624E">
        <w:rPr>
          <w:rFonts w:cstheme="minorHAnsi"/>
        </w:rPr>
        <w:t xml:space="preserve">the criteria for </w:t>
      </w:r>
      <w:r w:rsidR="00274D43">
        <w:rPr>
          <w:rFonts w:cstheme="minorHAnsi"/>
        </w:rPr>
        <w:t xml:space="preserve">Attribute 7 </w:t>
      </w:r>
      <w:r w:rsidR="0016624E">
        <w:rPr>
          <w:rFonts w:cstheme="minorHAnsi"/>
        </w:rPr>
        <w:t xml:space="preserve">would </w:t>
      </w:r>
      <w:r w:rsidR="00274D43">
        <w:rPr>
          <w:rFonts w:cstheme="minorHAnsi"/>
        </w:rPr>
        <w:t>be met</w:t>
      </w:r>
      <w:r w:rsidR="00274D43" w:rsidRPr="00274D43">
        <w:rPr>
          <w:rFonts w:cstheme="minorHAnsi"/>
        </w:rPr>
        <w:t xml:space="preserve">. </w:t>
      </w:r>
      <w:r w:rsidR="00274D43">
        <w:rPr>
          <w:rFonts w:cstheme="minorHAnsi"/>
        </w:rPr>
        <w:t>N</w:t>
      </w:r>
      <w:r w:rsidR="00274D43" w:rsidRPr="00274D43">
        <w:rPr>
          <w:rFonts w:cstheme="minorHAnsi"/>
        </w:rPr>
        <w:t xml:space="preserve">ote that if there is clear documentation that the patient had stopped </w:t>
      </w:r>
      <w:r w:rsidR="00274D43">
        <w:rPr>
          <w:rFonts w:cstheme="minorHAnsi"/>
        </w:rPr>
        <w:t>ART</w:t>
      </w:r>
      <w:r w:rsidR="00274D43" w:rsidRPr="00274D43">
        <w:rPr>
          <w:rFonts w:cstheme="minorHAnsi"/>
        </w:rPr>
        <w:t xml:space="preserve"> during this time period, then </w:t>
      </w:r>
      <w:r w:rsidR="0016624E">
        <w:rPr>
          <w:rFonts w:cstheme="minorHAnsi"/>
        </w:rPr>
        <w:t xml:space="preserve">the criteria for </w:t>
      </w:r>
      <w:r w:rsidR="00274D43">
        <w:rPr>
          <w:rFonts w:cstheme="minorHAnsi"/>
        </w:rPr>
        <w:t xml:space="preserve">Attribute 7 </w:t>
      </w:r>
      <w:r w:rsidR="0016624E">
        <w:rPr>
          <w:rFonts w:cstheme="minorHAnsi"/>
        </w:rPr>
        <w:t xml:space="preserve">would not </w:t>
      </w:r>
      <w:r w:rsidR="00274D43">
        <w:rPr>
          <w:rFonts w:cstheme="minorHAnsi"/>
        </w:rPr>
        <w:t>be met</w:t>
      </w:r>
      <w:r w:rsidR="00274D43" w:rsidRPr="00274D43">
        <w:rPr>
          <w:rFonts w:cstheme="minorHAnsi"/>
        </w:rPr>
        <w:t>.</w:t>
      </w:r>
      <w:r w:rsidRPr="00274D43">
        <w:rPr>
          <w:rFonts w:cstheme="minorHAnsi"/>
        </w:rPr>
        <w:t xml:space="preserve"> Attribute 7 is the number of PLHIV retained on ART over the previous 12 months divided by the number of PLHIV who started ART at least 12 months ago. </w:t>
      </w:r>
      <w:r w:rsidRPr="008E259B">
        <w:rPr>
          <w:rFonts w:cstheme="minorHAnsi"/>
        </w:rPr>
        <w:t>Note</w:t>
      </w:r>
      <w:r w:rsidR="0016624E">
        <w:rPr>
          <w:rFonts w:cstheme="minorHAnsi"/>
        </w:rPr>
        <w:t xml:space="preserve"> that</w:t>
      </w:r>
      <w:r w:rsidRPr="00274D43">
        <w:rPr>
          <w:rFonts w:cstheme="minorHAnsi"/>
        </w:rPr>
        <w:t xml:space="preserve"> Attribute 7 cannot be measured by the HHFA.</w:t>
      </w:r>
    </w:p>
    <w:p w14:paraId="1CCD6B15" w14:textId="77777777" w:rsidR="00D32B17" w:rsidRPr="006A5D3A" w:rsidRDefault="00D32B17" w:rsidP="00D32B17">
      <w:pPr>
        <w:pStyle w:val="NoSpacing"/>
        <w:rPr>
          <w:rFonts w:cstheme="minorHAnsi"/>
        </w:rPr>
      </w:pPr>
    </w:p>
    <w:p w14:paraId="65B52571" w14:textId="28C9AE9F" w:rsidR="00D32B17" w:rsidRDefault="00D32B17" w:rsidP="008B51D6">
      <w:pPr>
        <w:pStyle w:val="NoSpacing"/>
        <w:ind w:left="72"/>
        <w:rPr>
          <w:rFonts w:cstheme="minorHAnsi"/>
        </w:rPr>
      </w:pPr>
      <w:r>
        <w:rPr>
          <w:rFonts w:cstheme="minorHAnsi"/>
        </w:rPr>
        <w:t xml:space="preserve">Table </w:t>
      </w:r>
      <w:r w:rsidR="007952DE">
        <w:rPr>
          <w:rFonts w:cstheme="minorHAnsi"/>
        </w:rPr>
        <w:t>5</w:t>
      </w:r>
      <w:r>
        <w:rPr>
          <w:rFonts w:cstheme="minorHAnsi"/>
        </w:rPr>
        <w:t>. Indicators and survey questions on effective services</w:t>
      </w:r>
    </w:p>
    <w:p w14:paraId="5C3CCF72" w14:textId="23EF1F68" w:rsidR="008B51D6" w:rsidRPr="002230EB" w:rsidRDefault="008B51D6" w:rsidP="008B51D6">
      <w:pPr>
        <w:pStyle w:val="NoSpacing"/>
        <w:ind w:left="72"/>
        <w:rPr>
          <w:rFonts w:cstheme="minorHAnsi"/>
          <w:sz w:val="16"/>
          <w:szCs w:val="16"/>
        </w:rPr>
      </w:pPr>
      <w:r w:rsidRPr="008E259B">
        <w:rPr>
          <w:rFonts w:cstheme="minorHAnsi"/>
        </w:rPr>
        <w:t xml:space="preserve"> </w:t>
      </w:r>
    </w:p>
    <w:tbl>
      <w:tblPr>
        <w:tblStyle w:val="TableGrid"/>
        <w:tblW w:w="0" w:type="auto"/>
        <w:tblInd w:w="72" w:type="dxa"/>
        <w:tblLook w:val="04A0" w:firstRow="1" w:lastRow="0" w:firstColumn="1" w:lastColumn="0" w:noHBand="0" w:noVBand="1"/>
      </w:tblPr>
      <w:tblGrid>
        <w:gridCol w:w="1903"/>
        <w:gridCol w:w="5490"/>
        <w:gridCol w:w="1885"/>
      </w:tblGrid>
      <w:tr w:rsidR="00D32B17" w14:paraId="5959A266" w14:textId="77777777" w:rsidTr="00E26609">
        <w:trPr>
          <w:trHeight w:val="386"/>
          <w:tblHeader/>
        </w:trPr>
        <w:tc>
          <w:tcPr>
            <w:tcW w:w="1903" w:type="dxa"/>
            <w:vAlign w:val="center"/>
          </w:tcPr>
          <w:p w14:paraId="716A5383" w14:textId="7081625C" w:rsidR="00D32B17" w:rsidRPr="00654482" w:rsidRDefault="00D32B17" w:rsidP="007B3F80">
            <w:pPr>
              <w:pStyle w:val="NoSpacing"/>
              <w:rPr>
                <w:rFonts w:cstheme="minorHAnsi"/>
                <w:b/>
                <w:bCs/>
              </w:rPr>
            </w:pPr>
            <w:del w:id="275" w:author="Samantha Rowe" w:date="2024-09-24T16:48:00Z" w16du:dateUtc="2024-09-24T20:48:00Z">
              <w:r w:rsidRPr="00654482" w:rsidDel="00C24251">
                <w:rPr>
                  <w:rFonts w:cstheme="minorHAnsi"/>
                  <w:b/>
                  <w:bCs/>
                </w:rPr>
                <w:delText>Topic</w:delText>
              </w:r>
            </w:del>
            <w:ins w:id="276" w:author="Samantha Rowe" w:date="2024-09-24T16:48:00Z" w16du:dateUtc="2024-09-24T20:48:00Z">
              <w:r w:rsidR="00C24251">
                <w:rPr>
                  <w:rFonts w:cstheme="minorHAnsi"/>
                  <w:b/>
                  <w:bCs/>
                </w:rPr>
                <w:t>Attribute</w:t>
              </w:r>
            </w:ins>
          </w:p>
        </w:tc>
        <w:tc>
          <w:tcPr>
            <w:tcW w:w="5490" w:type="dxa"/>
            <w:vAlign w:val="center"/>
          </w:tcPr>
          <w:p w14:paraId="1712C546" w14:textId="77777777" w:rsidR="00D32B17" w:rsidRPr="00654482" w:rsidRDefault="00D32B17" w:rsidP="007B3F80">
            <w:pPr>
              <w:pStyle w:val="NoSpacing"/>
              <w:rPr>
                <w:rFonts w:cstheme="minorHAnsi"/>
                <w:b/>
                <w:bCs/>
              </w:rPr>
            </w:pPr>
            <w:r w:rsidRPr="00654482">
              <w:rPr>
                <w:rFonts w:cstheme="minorHAnsi"/>
                <w:b/>
                <w:bCs/>
              </w:rPr>
              <w:t>HHFA indicator</w:t>
            </w:r>
          </w:p>
        </w:tc>
        <w:tc>
          <w:tcPr>
            <w:tcW w:w="1885" w:type="dxa"/>
            <w:vAlign w:val="center"/>
          </w:tcPr>
          <w:p w14:paraId="4626CB7F" w14:textId="77777777" w:rsidR="00D32B17" w:rsidRPr="00654482" w:rsidRDefault="00D32B17" w:rsidP="007B3F80">
            <w:pPr>
              <w:pStyle w:val="NoSpacing"/>
              <w:rPr>
                <w:rFonts w:cstheme="minorHAnsi"/>
                <w:b/>
                <w:bCs/>
              </w:rPr>
            </w:pPr>
            <w:r>
              <w:rPr>
                <w:rFonts w:cstheme="minorHAnsi"/>
                <w:b/>
                <w:bCs/>
              </w:rPr>
              <w:t>t-HFA s</w:t>
            </w:r>
            <w:r w:rsidRPr="00654482">
              <w:rPr>
                <w:rFonts w:cstheme="minorHAnsi"/>
                <w:b/>
                <w:bCs/>
              </w:rPr>
              <w:t>urvey questions</w:t>
            </w:r>
          </w:p>
        </w:tc>
      </w:tr>
      <w:tr w:rsidR="00D32B17" w14:paraId="2C754CD0" w14:textId="77777777" w:rsidTr="00E26609">
        <w:trPr>
          <w:trHeight w:val="1160"/>
        </w:trPr>
        <w:tc>
          <w:tcPr>
            <w:tcW w:w="1903" w:type="dxa"/>
          </w:tcPr>
          <w:p w14:paraId="5EB80609" w14:textId="559C8720" w:rsidR="00D32B17" w:rsidRPr="00B94F4D" w:rsidRDefault="00D32B17" w:rsidP="007B3F80">
            <w:pPr>
              <w:pStyle w:val="NoSpacing"/>
              <w:rPr>
                <w:rFonts w:cstheme="minorHAnsi"/>
              </w:rPr>
            </w:pPr>
            <w:r w:rsidRPr="00D32B17">
              <w:rPr>
                <w:rFonts w:cstheme="minorHAnsi"/>
              </w:rPr>
              <w:t>Attribute 1</w:t>
            </w:r>
            <w:ins w:id="277" w:author="Samantha Rowe" w:date="2024-09-24T16:48:00Z" w16du:dateUtc="2024-09-24T20:48:00Z">
              <w:r w:rsidR="00C24251">
                <w:rPr>
                  <w:rFonts w:cstheme="minorHAnsi"/>
                </w:rPr>
                <w:t>.</w:t>
              </w:r>
            </w:ins>
            <w:r>
              <w:rPr>
                <w:rFonts w:cstheme="minorHAnsi"/>
              </w:rPr>
              <w:t xml:space="preserve"> </w:t>
            </w:r>
            <w:del w:id="278" w:author="Samantha Rowe" w:date="2024-09-24T16:48:00Z" w16du:dateUtc="2024-09-24T20:48:00Z">
              <w:r w:rsidRPr="00D32B17" w:rsidDel="00C24251">
                <w:rPr>
                  <w:rFonts w:cstheme="minorHAnsi"/>
                </w:rPr>
                <w:delText>(</w:delText>
              </w:r>
            </w:del>
            <w:r w:rsidRPr="00D32B17">
              <w:rPr>
                <w:rFonts w:cstheme="minorHAnsi"/>
              </w:rPr>
              <w:t>% of facilities providing integrated HTM services at ANC</w:t>
            </w:r>
            <w:del w:id="279" w:author="Samantha Rowe" w:date="2024-09-24T16:48:00Z" w16du:dateUtc="2024-09-24T20:48:00Z">
              <w:r w:rsidRPr="00D32B17" w:rsidDel="00C24251">
                <w:rPr>
                  <w:rFonts w:cstheme="minorHAnsi"/>
                </w:rPr>
                <w:delText>)</w:delText>
              </w:r>
            </w:del>
          </w:p>
        </w:tc>
        <w:tc>
          <w:tcPr>
            <w:tcW w:w="5490" w:type="dxa"/>
          </w:tcPr>
          <w:p w14:paraId="54CC5F16" w14:textId="2F56BDD5" w:rsidR="00D32B17" w:rsidRPr="00B94F4D" w:rsidRDefault="00D32B17">
            <w:pPr>
              <w:pStyle w:val="NoSpacing"/>
              <w:numPr>
                <w:ilvl w:val="1"/>
                <w:numId w:val="21"/>
              </w:numPr>
              <w:ind w:left="360"/>
              <w:rPr>
                <w:rFonts w:cstheme="minorHAnsi"/>
              </w:rPr>
            </w:pPr>
            <w:r>
              <w:rPr>
                <w:rFonts w:cstheme="minorHAnsi"/>
              </w:rPr>
              <w:t xml:space="preserve">There is no HHFA indicator. </w:t>
            </w:r>
            <w:r w:rsidR="00C50307">
              <w:rPr>
                <w:rFonts w:cstheme="minorHAnsi"/>
              </w:rPr>
              <w:t>This attribute will be measured by</w:t>
            </w:r>
            <w:r>
              <w:rPr>
                <w:rFonts w:cstheme="minorHAnsi"/>
              </w:rPr>
              <w:t xml:space="preserve"> GF KPI S3.</w:t>
            </w:r>
          </w:p>
        </w:tc>
        <w:tc>
          <w:tcPr>
            <w:tcW w:w="1885" w:type="dxa"/>
            <w:shd w:val="clear" w:color="auto" w:fill="auto"/>
          </w:tcPr>
          <w:p w14:paraId="3F68A456" w14:textId="0DFAF5CB" w:rsidR="00D32B17" w:rsidRPr="00D32B17" w:rsidRDefault="00D32B17" w:rsidP="007B3F80">
            <w:pPr>
              <w:pStyle w:val="NoSpacing"/>
              <w:rPr>
                <w:rFonts w:cstheme="minorHAnsi"/>
              </w:rPr>
            </w:pPr>
            <w:r w:rsidRPr="00D32B17">
              <w:rPr>
                <w:rFonts w:cstheme="minorHAnsi"/>
              </w:rPr>
              <w:t xml:space="preserve">See Table </w:t>
            </w:r>
            <w:r w:rsidR="00E94AEB">
              <w:rPr>
                <w:rFonts w:cstheme="minorHAnsi"/>
              </w:rPr>
              <w:t>3</w:t>
            </w:r>
          </w:p>
        </w:tc>
      </w:tr>
      <w:tr w:rsidR="00D32B17" w14:paraId="3572FE6C" w14:textId="77777777" w:rsidTr="00E26609">
        <w:tc>
          <w:tcPr>
            <w:tcW w:w="1903" w:type="dxa"/>
          </w:tcPr>
          <w:p w14:paraId="00048BEF" w14:textId="09837774" w:rsidR="00D32B17" w:rsidRDefault="00D32B17" w:rsidP="007B3F80">
            <w:pPr>
              <w:pStyle w:val="NoSpacing"/>
              <w:rPr>
                <w:rFonts w:cstheme="minorHAnsi"/>
              </w:rPr>
            </w:pPr>
            <w:r w:rsidRPr="00D32B17">
              <w:rPr>
                <w:rFonts w:cstheme="minorHAnsi"/>
              </w:rPr>
              <w:t>Attribute 2</w:t>
            </w:r>
            <w:ins w:id="280" w:author="Samantha Rowe" w:date="2024-09-24T16:48:00Z" w16du:dateUtc="2024-09-24T20:48:00Z">
              <w:r w:rsidR="00C24251">
                <w:rPr>
                  <w:rFonts w:cstheme="minorHAnsi"/>
                </w:rPr>
                <w:t>.</w:t>
              </w:r>
            </w:ins>
            <w:r w:rsidRPr="00D32B17">
              <w:rPr>
                <w:rFonts w:cstheme="minorHAnsi"/>
              </w:rPr>
              <w:t xml:space="preserve"> </w:t>
            </w:r>
            <w:ins w:id="281" w:author="Samantha Rowe" w:date="2024-09-24T16:48:00Z" w16du:dateUtc="2024-09-24T20:48:00Z">
              <w:r w:rsidR="00C24251">
                <w:rPr>
                  <w:rFonts w:cstheme="minorHAnsi"/>
                </w:rPr>
                <w:t>P</w:t>
              </w:r>
            </w:ins>
            <w:del w:id="282" w:author="Samantha Rowe" w:date="2024-09-24T16:48:00Z" w16du:dateUtc="2024-09-24T20:48:00Z">
              <w:r w:rsidRPr="00510A49" w:rsidDel="00C24251">
                <w:rPr>
                  <w:rFonts w:cstheme="minorHAnsi"/>
                </w:rPr>
                <w:delText>(p</w:delText>
              </w:r>
            </w:del>
            <w:r w:rsidRPr="00510A49">
              <w:rPr>
                <w:rFonts w:cstheme="minorHAnsi"/>
              </w:rPr>
              <w:t>rovider absence rate</w:t>
            </w:r>
            <w:del w:id="283" w:author="Samantha Rowe" w:date="2024-09-24T16:48:00Z" w16du:dateUtc="2024-09-24T20:48:00Z">
              <w:r w:rsidRPr="00510A49" w:rsidDel="00C24251">
                <w:rPr>
                  <w:rFonts w:cstheme="minorHAnsi"/>
                </w:rPr>
                <w:delText>)</w:delText>
              </w:r>
            </w:del>
          </w:p>
        </w:tc>
        <w:tc>
          <w:tcPr>
            <w:tcW w:w="5490" w:type="dxa"/>
          </w:tcPr>
          <w:p w14:paraId="4978FA3C" w14:textId="6FD62A90" w:rsidR="00D32B17" w:rsidRPr="00B94F4D" w:rsidRDefault="00D32B17">
            <w:pPr>
              <w:pStyle w:val="NoSpacing"/>
              <w:numPr>
                <w:ilvl w:val="1"/>
                <w:numId w:val="20"/>
              </w:numPr>
              <w:ind w:left="360"/>
              <w:rPr>
                <w:rFonts w:cstheme="minorHAnsi"/>
              </w:rPr>
            </w:pPr>
            <w:r>
              <w:rPr>
                <w:rFonts w:cstheme="minorHAnsi"/>
              </w:rPr>
              <w:t>There is no HHFA indicator.</w:t>
            </w:r>
            <w:r w:rsidR="00A75D0B">
              <w:rPr>
                <w:rFonts w:cstheme="minorHAnsi"/>
              </w:rPr>
              <w:t xml:space="preserve"> Questions developed by the GF t-HFA team.</w:t>
            </w:r>
          </w:p>
        </w:tc>
        <w:tc>
          <w:tcPr>
            <w:tcW w:w="1885" w:type="dxa"/>
            <w:shd w:val="clear" w:color="auto" w:fill="auto"/>
          </w:tcPr>
          <w:p w14:paraId="4124A24B" w14:textId="4BD5D00A" w:rsidR="00D32B17" w:rsidRPr="00D32B17" w:rsidRDefault="00902BD3" w:rsidP="007B3F80">
            <w:pPr>
              <w:pStyle w:val="NoSpacing"/>
              <w:rPr>
                <w:rFonts w:cstheme="minorHAnsi"/>
              </w:rPr>
            </w:pPr>
            <w:r>
              <w:rPr>
                <w:rFonts w:cstheme="minorHAnsi"/>
              </w:rPr>
              <w:t>B</w:t>
            </w:r>
            <w:r w:rsidR="00B12755">
              <w:rPr>
                <w:rFonts w:cstheme="minorHAnsi"/>
              </w:rPr>
              <w:t>02</w:t>
            </w:r>
            <w:r w:rsidR="00CB4A78">
              <w:rPr>
                <w:rFonts w:cstheme="minorHAnsi"/>
              </w:rPr>
              <w:t>5</w:t>
            </w:r>
            <w:r w:rsidR="00B12755">
              <w:rPr>
                <w:rFonts w:cstheme="minorHAnsi"/>
              </w:rPr>
              <w:t xml:space="preserve"> and B02</w:t>
            </w:r>
            <w:r w:rsidR="00CB4A78">
              <w:rPr>
                <w:rFonts w:cstheme="minorHAnsi"/>
              </w:rPr>
              <w:t>6</w:t>
            </w:r>
          </w:p>
        </w:tc>
      </w:tr>
      <w:tr w:rsidR="00D32B17" w14:paraId="5BC0BB57" w14:textId="77777777" w:rsidTr="00E26609">
        <w:tc>
          <w:tcPr>
            <w:tcW w:w="1903" w:type="dxa"/>
          </w:tcPr>
          <w:p w14:paraId="179753A6" w14:textId="01A9B0F5" w:rsidR="00D32B17" w:rsidRDefault="00D32B17" w:rsidP="007B3F80">
            <w:pPr>
              <w:pStyle w:val="NoSpacing"/>
              <w:rPr>
                <w:rFonts w:cstheme="minorHAnsi"/>
              </w:rPr>
            </w:pPr>
            <w:r w:rsidRPr="00D32B17">
              <w:rPr>
                <w:rFonts w:cstheme="minorHAnsi"/>
              </w:rPr>
              <w:t>Attribute 3</w:t>
            </w:r>
            <w:ins w:id="284" w:author="Samantha Rowe" w:date="2024-09-24T16:48:00Z" w16du:dateUtc="2024-09-24T20:48:00Z">
              <w:r w:rsidR="00C24251">
                <w:rPr>
                  <w:rFonts w:cstheme="minorHAnsi"/>
                </w:rPr>
                <w:t>.</w:t>
              </w:r>
            </w:ins>
            <w:r w:rsidRPr="00D32B17">
              <w:rPr>
                <w:rFonts w:cstheme="minorHAnsi"/>
              </w:rPr>
              <w:t xml:space="preserve"> </w:t>
            </w:r>
            <w:del w:id="285" w:author="Samantha Rowe" w:date="2024-09-24T16:49:00Z" w16du:dateUtc="2024-09-24T20:49:00Z">
              <w:r w:rsidRPr="00D32B17" w:rsidDel="00C24251">
                <w:rPr>
                  <w:rFonts w:cstheme="minorHAnsi"/>
                </w:rPr>
                <w:delText>(</w:delText>
              </w:r>
            </w:del>
            <w:ins w:id="286" w:author="Samantha Rowe" w:date="2024-09-24T16:49:00Z" w16du:dateUtc="2024-09-24T20:49:00Z">
              <w:r w:rsidR="00C24251">
                <w:rPr>
                  <w:rFonts w:cstheme="minorHAnsi"/>
                </w:rPr>
                <w:t>C</w:t>
              </w:r>
            </w:ins>
            <w:del w:id="287" w:author="Samantha Rowe" w:date="2024-09-24T16:48:00Z" w16du:dateUtc="2024-09-24T20:48:00Z">
              <w:r w:rsidRPr="00D32B17" w:rsidDel="00C24251">
                <w:rPr>
                  <w:rFonts w:cstheme="minorHAnsi"/>
                </w:rPr>
                <w:delText>c</w:delText>
              </w:r>
            </w:del>
            <w:r w:rsidRPr="00D32B17">
              <w:rPr>
                <w:rFonts w:cstheme="minorHAnsi"/>
              </w:rPr>
              <w:t>aseload</w:t>
            </w:r>
            <w:del w:id="288" w:author="Samantha Rowe" w:date="2024-09-24T16:49:00Z" w16du:dateUtc="2024-09-24T20:49:00Z">
              <w:r w:rsidRPr="00D32B17" w:rsidDel="00C24251">
                <w:rPr>
                  <w:rFonts w:cstheme="minorHAnsi"/>
                </w:rPr>
                <w:delText>)</w:delText>
              </w:r>
            </w:del>
          </w:p>
        </w:tc>
        <w:tc>
          <w:tcPr>
            <w:tcW w:w="5490" w:type="dxa"/>
          </w:tcPr>
          <w:p w14:paraId="2370B5B0" w14:textId="5B0DB4E8" w:rsidR="00D32B17" w:rsidRPr="00E666D2" w:rsidRDefault="00D32B17">
            <w:pPr>
              <w:pStyle w:val="NoSpacing"/>
              <w:numPr>
                <w:ilvl w:val="1"/>
                <w:numId w:val="19"/>
              </w:numPr>
              <w:ind w:left="360"/>
              <w:rPr>
                <w:rFonts w:cstheme="minorHAnsi"/>
              </w:rPr>
            </w:pPr>
            <w:r>
              <w:rPr>
                <w:rFonts w:cstheme="minorHAnsi"/>
              </w:rPr>
              <w:t>There is no HHFA indicator.</w:t>
            </w:r>
            <w:r w:rsidR="00A75D0B">
              <w:rPr>
                <w:rFonts w:cstheme="minorHAnsi"/>
              </w:rPr>
              <w:t xml:space="preserve"> Questions developed by the GF t-HFA team.</w:t>
            </w:r>
          </w:p>
        </w:tc>
        <w:tc>
          <w:tcPr>
            <w:tcW w:w="1885" w:type="dxa"/>
            <w:shd w:val="clear" w:color="auto" w:fill="auto"/>
          </w:tcPr>
          <w:p w14:paraId="35F6E520" w14:textId="6BC1F381" w:rsidR="00D32B17" w:rsidRPr="00D32B17" w:rsidRDefault="00BE2328" w:rsidP="007B3F80">
            <w:pPr>
              <w:pStyle w:val="NoSpacing"/>
              <w:rPr>
                <w:rFonts w:cstheme="minorHAnsi"/>
              </w:rPr>
            </w:pPr>
            <w:r>
              <w:rPr>
                <w:rFonts w:cstheme="minorHAnsi"/>
              </w:rPr>
              <w:t>B02</w:t>
            </w:r>
            <w:r w:rsidR="00CB4A78">
              <w:rPr>
                <w:rFonts w:cstheme="minorHAnsi"/>
              </w:rPr>
              <w:t>6</w:t>
            </w:r>
            <w:r>
              <w:rPr>
                <w:rFonts w:cstheme="minorHAnsi"/>
              </w:rPr>
              <w:t xml:space="preserve"> and B0</w:t>
            </w:r>
            <w:r w:rsidR="006D21C8">
              <w:rPr>
                <w:rFonts w:cstheme="minorHAnsi"/>
              </w:rPr>
              <w:t>3</w:t>
            </w:r>
            <w:r w:rsidR="000D1B54">
              <w:rPr>
                <w:rFonts w:cstheme="minorHAnsi"/>
              </w:rPr>
              <w:t>4</w:t>
            </w:r>
          </w:p>
        </w:tc>
      </w:tr>
      <w:tr w:rsidR="00D32B17" w14:paraId="71FCBB45" w14:textId="77777777" w:rsidTr="00E26609">
        <w:tc>
          <w:tcPr>
            <w:tcW w:w="1903" w:type="dxa"/>
          </w:tcPr>
          <w:p w14:paraId="10FA1797" w14:textId="77777777" w:rsidR="00C24251" w:rsidRDefault="00D32B17" w:rsidP="007B3F80">
            <w:pPr>
              <w:pStyle w:val="NoSpacing"/>
              <w:rPr>
                <w:ins w:id="289" w:author="Samantha Rowe" w:date="2024-09-24T16:49:00Z" w16du:dateUtc="2024-09-24T20:49:00Z"/>
                <w:rFonts w:cstheme="minorHAnsi"/>
              </w:rPr>
            </w:pPr>
            <w:r w:rsidRPr="00D32B17">
              <w:rPr>
                <w:rFonts w:cstheme="minorHAnsi"/>
              </w:rPr>
              <w:t>Attribute 4</w:t>
            </w:r>
            <w:ins w:id="290" w:author="Samantha Rowe" w:date="2024-09-24T16:49:00Z" w16du:dateUtc="2024-09-24T20:49:00Z">
              <w:r w:rsidR="00C24251">
                <w:rPr>
                  <w:rFonts w:cstheme="minorHAnsi"/>
                </w:rPr>
                <w:t>.</w:t>
              </w:r>
            </w:ins>
            <w:r w:rsidRPr="00D32B17">
              <w:rPr>
                <w:rFonts w:cstheme="minorHAnsi"/>
              </w:rPr>
              <w:t xml:space="preserve"> </w:t>
            </w:r>
          </w:p>
          <w:p w14:paraId="0BDFD3B9" w14:textId="4E363773" w:rsidR="00D32B17" w:rsidRDefault="00D32B17" w:rsidP="007B3F80">
            <w:pPr>
              <w:pStyle w:val="NoSpacing"/>
              <w:rPr>
                <w:rFonts w:cstheme="minorHAnsi"/>
              </w:rPr>
            </w:pPr>
            <w:del w:id="291" w:author="Samantha Rowe" w:date="2024-09-24T16:49:00Z" w16du:dateUtc="2024-09-24T20:49:00Z">
              <w:r w:rsidRPr="00D32B17" w:rsidDel="00C24251">
                <w:rPr>
                  <w:rFonts w:cstheme="minorHAnsi"/>
                </w:rPr>
                <w:delText>(</w:delText>
              </w:r>
            </w:del>
            <w:r w:rsidRPr="00D32B17">
              <w:rPr>
                <w:rFonts w:cstheme="minorHAnsi"/>
              </w:rPr>
              <w:t>ANC dropout rate</w:t>
            </w:r>
            <w:del w:id="292" w:author="Samantha Rowe" w:date="2024-09-24T16:49:00Z" w16du:dateUtc="2024-09-24T20:49:00Z">
              <w:r w:rsidRPr="00D32B17" w:rsidDel="00C24251">
                <w:rPr>
                  <w:rFonts w:cstheme="minorHAnsi"/>
                </w:rPr>
                <w:delText>)</w:delText>
              </w:r>
            </w:del>
          </w:p>
        </w:tc>
        <w:tc>
          <w:tcPr>
            <w:tcW w:w="5490" w:type="dxa"/>
          </w:tcPr>
          <w:p w14:paraId="5A6F764D" w14:textId="77777777" w:rsidR="00D32B17" w:rsidRDefault="00B231DC">
            <w:pPr>
              <w:pStyle w:val="NoSpacing"/>
              <w:numPr>
                <w:ilvl w:val="1"/>
                <w:numId w:val="23"/>
              </w:numPr>
              <w:ind w:left="360"/>
              <w:rPr>
                <w:rFonts w:cstheme="minorHAnsi"/>
              </w:rPr>
            </w:pPr>
            <w:r>
              <w:rPr>
                <w:rFonts w:cstheme="minorHAnsi"/>
              </w:rPr>
              <w:t>Indicator 5.1.1.1.2 (Permanent ID “DAN”; Percentage of ANC clients with at least four ANC contacts during the pregnancy)</w:t>
            </w:r>
          </w:p>
          <w:p w14:paraId="24CA0EE4" w14:textId="4461F207" w:rsidR="003E0D6B" w:rsidRPr="000D1B54" w:rsidRDefault="003E0D6B">
            <w:pPr>
              <w:pStyle w:val="NoSpacing"/>
              <w:numPr>
                <w:ilvl w:val="1"/>
                <w:numId w:val="23"/>
              </w:numPr>
              <w:ind w:left="360"/>
              <w:rPr>
                <w:rFonts w:cstheme="minorHAnsi"/>
              </w:rPr>
            </w:pPr>
            <w:r>
              <w:rPr>
                <w:rFonts w:cstheme="minorHAnsi"/>
              </w:rPr>
              <w:lastRenderedPageBreak/>
              <w:t>I</w:t>
            </w:r>
            <w:r w:rsidRPr="00510A49">
              <w:rPr>
                <w:rFonts w:cstheme="minorHAnsi"/>
              </w:rPr>
              <w:t xml:space="preserve">ndicator 5.1.1.1.3 (permanent ID "BBM"; </w:t>
            </w:r>
            <w:r w:rsidR="00C47813" w:rsidRPr="00C47813">
              <w:rPr>
                <w:rFonts w:cstheme="minorHAnsi"/>
              </w:rPr>
              <w:t>Percentage of ANC clients with at least eight ANC contacts during the pregnancy</w:t>
            </w:r>
            <w:r w:rsidRPr="00510A49">
              <w:rPr>
                <w:rFonts w:cstheme="minorHAnsi"/>
              </w:rPr>
              <w:t>)</w:t>
            </w:r>
          </w:p>
        </w:tc>
        <w:tc>
          <w:tcPr>
            <w:tcW w:w="1885" w:type="dxa"/>
            <w:shd w:val="clear" w:color="auto" w:fill="auto"/>
          </w:tcPr>
          <w:p w14:paraId="76A9FA85" w14:textId="468CB439" w:rsidR="00D32B17" w:rsidRPr="00D32B17" w:rsidRDefault="00B231DC" w:rsidP="007B3F80">
            <w:pPr>
              <w:pStyle w:val="NoSpacing"/>
              <w:rPr>
                <w:rFonts w:cstheme="minorHAnsi"/>
              </w:rPr>
            </w:pPr>
            <w:r>
              <w:rPr>
                <w:rFonts w:cstheme="minorHAnsi"/>
              </w:rPr>
              <w:lastRenderedPageBreak/>
              <w:t>13004_</w:t>
            </w:r>
            <w:r w:rsidR="004D76E5">
              <w:rPr>
                <w:rFonts w:cstheme="minorHAnsi"/>
              </w:rPr>
              <w:t>0</w:t>
            </w:r>
            <w:r>
              <w:rPr>
                <w:rFonts w:cstheme="minorHAnsi"/>
              </w:rPr>
              <w:t>7</w:t>
            </w:r>
          </w:p>
        </w:tc>
      </w:tr>
      <w:tr w:rsidR="00D32B17" w14:paraId="4DDAD48B" w14:textId="77777777" w:rsidTr="00E26609">
        <w:tc>
          <w:tcPr>
            <w:tcW w:w="1903" w:type="dxa"/>
          </w:tcPr>
          <w:p w14:paraId="36EC3C83" w14:textId="77777777" w:rsidR="00C24251" w:rsidRDefault="00D32B17" w:rsidP="007B3F80">
            <w:pPr>
              <w:pStyle w:val="NoSpacing"/>
              <w:rPr>
                <w:ins w:id="293" w:author="Samantha Rowe" w:date="2024-09-24T16:49:00Z" w16du:dateUtc="2024-09-24T20:49:00Z"/>
                <w:rFonts w:cstheme="minorHAnsi"/>
              </w:rPr>
            </w:pPr>
            <w:r w:rsidRPr="00D32B17">
              <w:rPr>
                <w:rFonts w:cstheme="minorHAnsi"/>
              </w:rPr>
              <w:t>Attribute 5</w:t>
            </w:r>
            <w:ins w:id="294" w:author="Samantha Rowe" w:date="2024-09-24T16:49:00Z" w16du:dateUtc="2024-09-24T20:49:00Z">
              <w:r w:rsidR="00C24251">
                <w:rPr>
                  <w:rFonts w:cstheme="minorHAnsi"/>
                </w:rPr>
                <w:t>.</w:t>
              </w:r>
            </w:ins>
            <w:r w:rsidRPr="00D32B17">
              <w:rPr>
                <w:rFonts w:cstheme="minorHAnsi"/>
              </w:rPr>
              <w:t xml:space="preserve"> </w:t>
            </w:r>
          </w:p>
          <w:p w14:paraId="07A9491F" w14:textId="525235F1" w:rsidR="00D32B17" w:rsidRDefault="00D32B17" w:rsidP="007B3F80">
            <w:pPr>
              <w:pStyle w:val="NoSpacing"/>
              <w:rPr>
                <w:rFonts w:cstheme="minorHAnsi"/>
              </w:rPr>
            </w:pPr>
            <w:del w:id="295" w:author="Samantha Rowe" w:date="2024-09-24T16:49:00Z" w16du:dateUtc="2024-09-24T20:49:00Z">
              <w:r w:rsidRPr="00D32B17" w:rsidDel="00C24251">
                <w:rPr>
                  <w:rFonts w:cstheme="minorHAnsi"/>
                </w:rPr>
                <w:delText>(</w:delText>
              </w:r>
            </w:del>
            <w:r w:rsidRPr="00D32B17">
              <w:rPr>
                <w:rFonts w:cstheme="minorHAnsi"/>
              </w:rPr>
              <w:t>DPT dropout rate</w:t>
            </w:r>
            <w:del w:id="296" w:author="Samantha Rowe" w:date="2024-09-24T16:49:00Z" w16du:dateUtc="2024-09-24T20:49:00Z">
              <w:r w:rsidRPr="00D32B17" w:rsidDel="00C24251">
                <w:rPr>
                  <w:rFonts w:cstheme="minorHAnsi"/>
                </w:rPr>
                <w:delText>)</w:delText>
              </w:r>
            </w:del>
          </w:p>
        </w:tc>
        <w:tc>
          <w:tcPr>
            <w:tcW w:w="5490" w:type="dxa"/>
          </w:tcPr>
          <w:p w14:paraId="0466D1E7" w14:textId="0795FA3F" w:rsidR="00D32B17" w:rsidRPr="000D1B54" w:rsidRDefault="00D32B17">
            <w:pPr>
              <w:pStyle w:val="NoSpacing"/>
              <w:numPr>
                <w:ilvl w:val="1"/>
                <w:numId w:val="23"/>
              </w:numPr>
              <w:ind w:left="360"/>
              <w:rPr>
                <w:rFonts w:cstheme="minorHAnsi"/>
              </w:rPr>
            </w:pPr>
            <w:r w:rsidRPr="000D1B54">
              <w:rPr>
                <w:rFonts w:cstheme="minorHAnsi"/>
              </w:rPr>
              <w:t>There is no HHFA indicator.</w:t>
            </w:r>
            <w:r w:rsidR="00A75D0B" w:rsidRPr="000D1B54">
              <w:rPr>
                <w:rFonts w:cstheme="minorHAnsi"/>
              </w:rPr>
              <w:t xml:space="preserve"> Questions developed by the GF t-HFA team.</w:t>
            </w:r>
          </w:p>
        </w:tc>
        <w:tc>
          <w:tcPr>
            <w:tcW w:w="1885" w:type="dxa"/>
            <w:shd w:val="clear" w:color="auto" w:fill="auto"/>
          </w:tcPr>
          <w:p w14:paraId="778F41C3" w14:textId="6541E1F0" w:rsidR="00D32B17" w:rsidRPr="00D32B17" w:rsidRDefault="000D1B54" w:rsidP="007B3F80">
            <w:pPr>
              <w:pStyle w:val="NoSpacing"/>
              <w:rPr>
                <w:rFonts w:cstheme="minorHAnsi"/>
              </w:rPr>
            </w:pPr>
            <w:r>
              <w:rPr>
                <w:rFonts w:cstheme="minorHAnsi"/>
              </w:rPr>
              <w:t>B032 and B033</w:t>
            </w:r>
          </w:p>
        </w:tc>
      </w:tr>
      <w:tr w:rsidR="00D32B17" w14:paraId="09B6F781" w14:textId="77777777" w:rsidTr="00E26609">
        <w:tc>
          <w:tcPr>
            <w:tcW w:w="1903" w:type="dxa"/>
          </w:tcPr>
          <w:p w14:paraId="5F18B854" w14:textId="00C69E5D" w:rsidR="00D32B17" w:rsidRDefault="00D32B17" w:rsidP="007B3F80">
            <w:pPr>
              <w:pStyle w:val="NoSpacing"/>
              <w:rPr>
                <w:rFonts w:cstheme="minorHAnsi"/>
              </w:rPr>
            </w:pPr>
            <w:r w:rsidRPr="00D32B17">
              <w:rPr>
                <w:rFonts w:cstheme="minorHAnsi"/>
              </w:rPr>
              <w:t>Attribute 6</w:t>
            </w:r>
            <w:ins w:id="297" w:author="Samantha Rowe" w:date="2024-09-24T16:49:00Z" w16du:dateUtc="2024-09-24T20:49:00Z">
              <w:r w:rsidR="00C24251">
                <w:rPr>
                  <w:rFonts w:cstheme="minorHAnsi"/>
                </w:rPr>
                <w:t>.</w:t>
              </w:r>
            </w:ins>
            <w:r w:rsidRPr="00D32B17">
              <w:rPr>
                <w:rFonts w:cstheme="minorHAnsi"/>
              </w:rPr>
              <w:t xml:space="preserve"> </w:t>
            </w:r>
            <w:ins w:id="298" w:author="Samantha Rowe" w:date="2024-09-24T16:49:00Z" w16du:dateUtc="2024-09-24T20:49:00Z">
              <w:r w:rsidR="00C24251">
                <w:rPr>
                  <w:rFonts w:cstheme="minorHAnsi"/>
                </w:rPr>
                <w:t>T</w:t>
              </w:r>
            </w:ins>
            <w:del w:id="299" w:author="Samantha Rowe" w:date="2024-09-24T16:49:00Z" w16du:dateUtc="2024-09-24T20:49:00Z">
              <w:r w:rsidRPr="00D32B17" w:rsidDel="00C24251">
                <w:rPr>
                  <w:rFonts w:cstheme="minorHAnsi"/>
                </w:rPr>
                <w:delText>(t</w:delText>
              </w:r>
            </w:del>
            <w:r w:rsidRPr="00D32B17">
              <w:rPr>
                <w:rFonts w:cstheme="minorHAnsi"/>
              </w:rPr>
              <w:t xml:space="preserve">reatment completion rate for new TB </w:t>
            </w:r>
            <w:r w:rsidR="00664B26">
              <w:rPr>
                <w:rFonts w:cstheme="minorHAnsi"/>
              </w:rPr>
              <w:t>clients</w:t>
            </w:r>
            <w:del w:id="300" w:author="Samantha Rowe" w:date="2024-09-24T16:49:00Z" w16du:dateUtc="2024-09-24T20:49:00Z">
              <w:r w:rsidRPr="00D32B17" w:rsidDel="00C24251">
                <w:rPr>
                  <w:rFonts w:cstheme="minorHAnsi"/>
                </w:rPr>
                <w:delText>)</w:delText>
              </w:r>
            </w:del>
          </w:p>
        </w:tc>
        <w:tc>
          <w:tcPr>
            <w:tcW w:w="5490" w:type="dxa"/>
          </w:tcPr>
          <w:p w14:paraId="52645491" w14:textId="31F646FA" w:rsidR="0009011D" w:rsidRPr="0009011D" w:rsidRDefault="00920389">
            <w:pPr>
              <w:pStyle w:val="NoSpacing"/>
              <w:numPr>
                <w:ilvl w:val="1"/>
                <w:numId w:val="23"/>
              </w:numPr>
              <w:ind w:left="360"/>
              <w:rPr>
                <w:rFonts w:cstheme="minorHAnsi"/>
              </w:rPr>
            </w:pPr>
            <w:r w:rsidRPr="0009011D">
              <w:rPr>
                <w:rFonts w:cstheme="minorHAnsi"/>
              </w:rPr>
              <w:t>Indicator 5.4.1.1.12 (Permanent ID "AVN"; % of TB clients with successful treatment, either documented as cured or completed treatment at the end of treatment)</w:t>
            </w:r>
          </w:p>
        </w:tc>
        <w:tc>
          <w:tcPr>
            <w:tcW w:w="1885" w:type="dxa"/>
            <w:shd w:val="clear" w:color="auto" w:fill="auto"/>
          </w:tcPr>
          <w:p w14:paraId="66C33907" w14:textId="1EEACD6B" w:rsidR="00272395" w:rsidRDefault="003B52A8" w:rsidP="007B3F80">
            <w:pPr>
              <w:pStyle w:val="NoSpacing"/>
              <w:rPr>
                <w:rFonts w:cstheme="minorHAnsi"/>
              </w:rPr>
            </w:pPr>
            <w:r w:rsidRPr="003B52A8">
              <w:rPr>
                <w:rFonts w:cstheme="minorHAnsi"/>
              </w:rPr>
              <w:t>13506_4</w:t>
            </w:r>
          </w:p>
          <w:p w14:paraId="5818BFB8" w14:textId="77777777" w:rsidR="00272395" w:rsidRDefault="00272395" w:rsidP="007B3F80">
            <w:pPr>
              <w:pStyle w:val="NoSpacing"/>
              <w:rPr>
                <w:rFonts w:cstheme="minorHAnsi"/>
              </w:rPr>
            </w:pPr>
          </w:p>
          <w:p w14:paraId="6BADEE77" w14:textId="77777777" w:rsidR="00272395" w:rsidRDefault="00272395" w:rsidP="007B3F80">
            <w:pPr>
              <w:pStyle w:val="NoSpacing"/>
              <w:rPr>
                <w:rFonts w:cstheme="minorHAnsi"/>
              </w:rPr>
            </w:pPr>
          </w:p>
          <w:p w14:paraId="6E0D27A6" w14:textId="487FD8D3" w:rsidR="00D32B17" w:rsidRPr="00D32B17" w:rsidRDefault="00272395" w:rsidP="007B3F80">
            <w:pPr>
              <w:pStyle w:val="NoSpacing"/>
              <w:rPr>
                <w:rFonts w:cstheme="minorHAnsi"/>
              </w:rPr>
            </w:pPr>
            <w:r>
              <w:rPr>
                <w:rFonts w:cstheme="minorHAnsi"/>
              </w:rPr>
              <w:t>.</w:t>
            </w:r>
          </w:p>
        </w:tc>
      </w:tr>
      <w:tr w:rsidR="00D32B17" w14:paraId="7EE5A028" w14:textId="77777777" w:rsidTr="00E26609">
        <w:tc>
          <w:tcPr>
            <w:tcW w:w="1903" w:type="dxa"/>
          </w:tcPr>
          <w:p w14:paraId="1924571C" w14:textId="5D940095" w:rsidR="004A1FE8" w:rsidRDefault="00D32B17" w:rsidP="007B3F80">
            <w:pPr>
              <w:pStyle w:val="NoSpacing"/>
              <w:rPr>
                <w:rFonts w:cstheme="minorHAnsi"/>
              </w:rPr>
            </w:pPr>
            <w:r w:rsidRPr="00D32B17">
              <w:rPr>
                <w:rFonts w:cstheme="minorHAnsi"/>
              </w:rPr>
              <w:t>Attribute 7</w:t>
            </w:r>
            <w:ins w:id="301" w:author="Samantha Rowe" w:date="2024-09-24T16:49:00Z" w16du:dateUtc="2024-09-24T20:49:00Z">
              <w:r w:rsidR="00C24251">
                <w:rPr>
                  <w:rFonts w:cstheme="minorHAnsi"/>
                </w:rPr>
                <w:t>.</w:t>
              </w:r>
            </w:ins>
            <w:r w:rsidRPr="00D32B17">
              <w:rPr>
                <w:rFonts w:cstheme="minorHAnsi"/>
              </w:rPr>
              <w:t xml:space="preserve"> </w:t>
            </w:r>
          </w:p>
          <w:p w14:paraId="5878DCA5" w14:textId="329855E7" w:rsidR="00D32B17" w:rsidRDefault="00D32B17" w:rsidP="007B3F80">
            <w:pPr>
              <w:pStyle w:val="NoSpacing"/>
              <w:rPr>
                <w:rFonts w:cstheme="minorHAnsi"/>
              </w:rPr>
            </w:pPr>
            <w:del w:id="302" w:author="Samantha Rowe" w:date="2024-09-24T16:49:00Z" w16du:dateUtc="2024-09-24T20:49:00Z">
              <w:r w:rsidRPr="00D32B17" w:rsidDel="00C24251">
                <w:rPr>
                  <w:rFonts w:cstheme="minorHAnsi"/>
                </w:rPr>
                <w:delText>(</w:delText>
              </w:r>
            </w:del>
            <w:r w:rsidRPr="00D32B17">
              <w:rPr>
                <w:rFonts w:cstheme="minorHAnsi"/>
              </w:rPr>
              <w:t>12-month retention on ART</w:t>
            </w:r>
            <w:del w:id="303" w:author="Samantha Rowe" w:date="2024-09-24T16:49:00Z" w16du:dateUtc="2024-09-24T20:49:00Z">
              <w:r w:rsidRPr="00D32B17" w:rsidDel="00C24251">
                <w:rPr>
                  <w:rFonts w:cstheme="minorHAnsi"/>
                </w:rPr>
                <w:delText>)</w:delText>
              </w:r>
            </w:del>
          </w:p>
        </w:tc>
        <w:tc>
          <w:tcPr>
            <w:tcW w:w="5490" w:type="dxa"/>
          </w:tcPr>
          <w:p w14:paraId="1DD53DD8" w14:textId="77777777" w:rsidR="003B52A8" w:rsidRDefault="00920389">
            <w:pPr>
              <w:pStyle w:val="NoSpacing"/>
              <w:numPr>
                <w:ilvl w:val="1"/>
                <w:numId w:val="23"/>
              </w:numPr>
              <w:ind w:left="360"/>
              <w:rPr>
                <w:rFonts w:cstheme="minorHAnsi"/>
              </w:rPr>
            </w:pPr>
            <w:r w:rsidRPr="003B52A8">
              <w:rPr>
                <w:rFonts w:cstheme="minorHAnsi"/>
              </w:rPr>
              <w:t>There is no HHFA indicator.</w:t>
            </w:r>
            <w:r w:rsidR="00A75D0B" w:rsidRPr="003B52A8">
              <w:rPr>
                <w:rFonts w:cstheme="minorHAnsi"/>
              </w:rPr>
              <w:t xml:space="preserve"> Questions developed by the GF t-HFA team.</w:t>
            </w:r>
            <w:r w:rsidR="00A14A63">
              <w:rPr>
                <w:rFonts w:cstheme="minorHAnsi"/>
              </w:rPr>
              <w:t xml:space="preserve"> </w:t>
            </w:r>
          </w:p>
          <w:p w14:paraId="0D59F334" w14:textId="77777777" w:rsidR="00A14A63" w:rsidRPr="00A14A63" w:rsidRDefault="00A14A63">
            <w:pPr>
              <w:pStyle w:val="NoSpacing"/>
              <w:numPr>
                <w:ilvl w:val="1"/>
                <w:numId w:val="27"/>
              </w:numPr>
              <w:ind w:left="936"/>
              <w:rPr>
                <w:rFonts w:cstheme="minorHAnsi"/>
              </w:rPr>
            </w:pPr>
            <w:r w:rsidRPr="00A14A63">
              <w:rPr>
                <w:rFonts w:cstheme="minorHAnsi"/>
              </w:rPr>
              <w:t>Did the client begin ART at least 12 months ago?</w:t>
            </w:r>
          </w:p>
          <w:p w14:paraId="2FB585C7" w14:textId="6EB316C6" w:rsidR="00A14A63" w:rsidRPr="003B52A8" w:rsidRDefault="00A14A63">
            <w:pPr>
              <w:pStyle w:val="NoSpacing"/>
              <w:numPr>
                <w:ilvl w:val="1"/>
                <w:numId w:val="27"/>
              </w:numPr>
              <w:ind w:left="936"/>
              <w:rPr>
                <w:rFonts w:cstheme="minorHAnsi"/>
              </w:rPr>
            </w:pPr>
            <w:r w:rsidRPr="00A14A63">
              <w:rPr>
                <w:rFonts w:cstheme="minorHAnsi"/>
              </w:rPr>
              <w:t xml:space="preserve">If yes, </w:t>
            </w:r>
            <w:r w:rsidR="00BA3307" w:rsidRPr="00BA3307">
              <w:rPr>
                <w:rFonts w:cstheme="minorHAnsi"/>
              </w:rPr>
              <w:t>has the patient been on ART at two time points at least 12 months apart?</w:t>
            </w:r>
            <w:r w:rsidRPr="00A14A63">
              <w:rPr>
                <w:rFonts w:cstheme="minorHAnsi"/>
              </w:rPr>
              <w:t>?</w:t>
            </w:r>
          </w:p>
        </w:tc>
        <w:tc>
          <w:tcPr>
            <w:tcW w:w="1885" w:type="dxa"/>
            <w:shd w:val="clear" w:color="auto" w:fill="auto"/>
          </w:tcPr>
          <w:p w14:paraId="61D9E2FB" w14:textId="1C384CE6" w:rsidR="00D32B17" w:rsidRPr="00D32B17" w:rsidRDefault="003B52A8" w:rsidP="007B3F80">
            <w:pPr>
              <w:pStyle w:val="NoSpacing"/>
              <w:rPr>
                <w:rFonts w:cstheme="minorHAnsi"/>
              </w:rPr>
            </w:pPr>
            <w:r>
              <w:rPr>
                <w:rFonts w:cstheme="minorHAnsi"/>
              </w:rPr>
              <w:t>G002 and G003</w:t>
            </w:r>
          </w:p>
        </w:tc>
      </w:tr>
    </w:tbl>
    <w:p w14:paraId="0A402271" w14:textId="3C00CC80" w:rsidR="00D32B17" w:rsidRDefault="00D32B17" w:rsidP="00510A49">
      <w:pPr>
        <w:pStyle w:val="NoSpacing"/>
        <w:rPr>
          <w:rFonts w:cstheme="minorHAnsi"/>
        </w:rPr>
      </w:pPr>
    </w:p>
    <w:p w14:paraId="6F4C2943" w14:textId="47A0364D" w:rsidR="000B4E94" w:rsidRDefault="008B51D6" w:rsidP="00510A49">
      <w:pPr>
        <w:pStyle w:val="NoSpacing"/>
        <w:rPr>
          <w:rFonts w:cstheme="minorHAnsi"/>
        </w:rPr>
      </w:pPr>
      <w:r>
        <w:rPr>
          <w:rFonts w:cstheme="minorHAnsi"/>
          <w:b/>
          <w:bCs/>
        </w:rPr>
        <w:t>A</w:t>
      </w:r>
      <w:r w:rsidR="00510A49" w:rsidRPr="00510A49">
        <w:rPr>
          <w:rFonts w:cstheme="minorHAnsi"/>
          <w:b/>
          <w:bCs/>
        </w:rPr>
        <w:t>nalysis method</w:t>
      </w:r>
      <w:r w:rsidR="00510A49" w:rsidRPr="00510A49">
        <w:rPr>
          <w:rFonts w:cstheme="minorHAnsi"/>
        </w:rPr>
        <w:t xml:space="preserve"> </w:t>
      </w:r>
    </w:p>
    <w:p w14:paraId="4B19FA90" w14:textId="609ACAE7" w:rsidR="00510A49" w:rsidRPr="00510A49" w:rsidRDefault="00510A49" w:rsidP="00510A49">
      <w:pPr>
        <w:pStyle w:val="NoSpacing"/>
        <w:rPr>
          <w:rFonts w:cstheme="minorHAnsi"/>
        </w:rPr>
      </w:pPr>
      <w:r w:rsidRPr="00510A49">
        <w:rPr>
          <w:rFonts w:cstheme="minorHAnsi"/>
        </w:rPr>
        <w:t xml:space="preserve">To account for the differing number of attributes that apply to a given facility (e.g., not all </w:t>
      </w:r>
      <w:r w:rsidR="009B0485">
        <w:rPr>
          <w:rFonts w:cstheme="minorHAnsi"/>
        </w:rPr>
        <w:t>facilitie</w:t>
      </w:r>
      <w:r w:rsidR="009B0485" w:rsidRPr="00510A49">
        <w:rPr>
          <w:rFonts w:cstheme="minorHAnsi"/>
        </w:rPr>
        <w:t xml:space="preserve">s </w:t>
      </w:r>
      <w:r w:rsidRPr="00510A49">
        <w:rPr>
          <w:rFonts w:cstheme="minorHAnsi"/>
        </w:rPr>
        <w:t xml:space="preserve">provide ANC, HIV, </w:t>
      </w:r>
      <w:r w:rsidR="009B0485">
        <w:rPr>
          <w:rFonts w:cstheme="minorHAnsi"/>
        </w:rPr>
        <w:t>and</w:t>
      </w:r>
      <w:r w:rsidR="009B0485" w:rsidRPr="00510A49">
        <w:rPr>
          <w:rFonts w:cstheme="minorHAnsi"/>
        </w:rPr>
        <w:t xml:space="preserve"> </w:t>
      </w:r>
      <w:r w:rsidRPr="00510A49">
        <w:rPr>
          <w:rFonts w:cstheme="minorHAnsi"/>
        </w:rPr>
        <w:t xml:space="preserve">TB care), </w:t>
      </w:r>
      <w:r w:rsidR="009B0485">
        <w:rPr>
          <w:rFonts w:cstheme="minorHAnsi"/>
        </w:rPr>
        <w:t>the</w:t>
      </w:r>
      <w:r w:rsidRPr="00510A49">
        <w:rPr>
          <w:rFonts w:cstheme="minorHAnsi"/>
        </w:rPr>
        <w:t xml:space="preserve"> following approach</w:t>
      </w:r>
      <w:r w:rsidR="009B0485">
        <w:rPr>
          <w:rFonts w:cstheme="minorHAnsi"/>
        </w:rPr>
        <w:t xml:space="preserve"> will be used</w:t>
      </w:r>
      <w:r w:rsidRPr="00510A49">
        <w:rPr>
          <w:rFonts w:cstheme="minorHAnsi"/>
        </w:rPr>
        <w:t>. Each attribute is scored on a scale of 0–100.</w:t>
      </w:r>
      <w:r w:rsidR="008F2BF2">
        <w:rPr>
          <w:rFonts w:cstheme="minorHAnsi"/>
        </w:rPr>
        <w:t xml:space="preserve"> (So, if an attribute is calculated as a percentage, for the purpose of this analysis, treat the percentage as a number between 0 and 100.)</w:t>
      </w:r>
      <w:r w:rsidRPr="00510A49">
        <w:rPr>
          <w:rFonts w:cstheme="minorHAnsi"/>
        </w:rPr>
        <w:t xml:space="preserve"> The indicator value for a specific facility equals the sum of attribute scores divided by the number of attributes that are relevant for the facility, based on the services that it delivers.</w:t>
      </w:r>
    </w:p>
    <w:p w14:paraId="3EAE49E5" w14:textId="77777777" w:rsidR="00510A49" w:rsidRPr="00510A49" w:rsidRDefault="00510A49">
      <w:pPr>
        <w:pStyle w:val="NoSpacing"/>
        <w:numPr>
          <w:ilvl w:val="0"/>
          <w:numId w:val="7"/>
        </w:numPr>
        <w:ind w:left="360" w:hanging="288"/>
        <w:rPr>
          <w:rFonts w:cstheme="minorHAnsi"/>
        </w:rPr>
      </w:pPr>
      <w:r w:rsidRPr="00510A49">
        <w:rPr>
          <w:rFonts w:cstheme="minorHAnsi"/>
          <w:b/>
          <w:bCs/>
        </w:rPr>
        <w:t>Attribute 1</w:t>
      </w:r>
      <w:r w:rsidRPr="00510A49">
        <w:rPr>
          <w:rFonts w:cstheme="minorHAnsi"/>
        </w:rPr>
        <w:t xml:space="preserve"> (% of facilities providing integrated HTM services at ANC) is 100 if the facility provides integrated HTM services at ANC, or 0 if not. </w:t>
      </w:r>
    </w:p>
    <w:p w14:paraId="3F559907" w14:textId="2ABB211C" w:rsidR="00510A49" w:rsidRPr="00510A49" w:rsidRDefault="00510A49">
      <w:pPr>
        <w:pStyle w:val="NoSpacing"/>
        <w:numPr>
          <w:ilvl w:val="0"/>
          <w:numId w:val="7"/>
        </w:numPr>
        <w:ind w:left="360" w:hanging="288"/>
        <w:rPr>
          <w:rFonts w:cstheme="minorHAnsi"/>
        </w:rPr>
      </w:pPr>
      <w:r w:rsidRPr="00510A49">
        <w:rPr>
          <w:rFonts w:cstheme="minorHAnsi"/>
          <w:b/>
          <w:bCs/>
        </w:rPr>
        <w:t>Attribute 2</w:t>
      </w:r>
      <w:r w:rsidRPr="00510A49">
        <w:rPr>
          <w:rFonts w:cstheme="minorHAnsi"/>
        </w:rPr>
        <w:t xml:space="preserve"> (provider absence rate) is 1 – the provider absence proportion</w:t>
      </w:r>
      <w:r w:rsidR="003E4D8A">
        <w:rPr>
          <w:rFonts w:cstheme="minorHAnsi"/>
        </w:rPr>
        <w:t xml:space="preserve"> (expressed as a number between 0 and 1)</w:t>
      </w:r>
      <w:r w:rsidRPr="00510A49">
        <w:rPr>
          <w:rFonts w:cstheme="minorHAnsi"/>
        </w:rPr>
        <w:t xml:space="preserve"> x 100.</w:t>
      </w:r>
    </w:p>
    <w:p w14:paraId="51DC7C48" w14:textId="67F1FFB8" w:rsidR="00510A49" w:rsidRPr="00510A49" w:rsidRDefault="00510A49">
      <w:pPr>
        <w:pStyle w:val="NoSpacing"/>
        <w:numPr>
          <w:ilvl w:val="0"/>
          <w:numId w:val="7"/>
        </w:numPr>
        <w:ind w:left="360" w:hanging="288"/>
        <w:rPr>
          <w:rFonts w:cstheme="minorHAnsi"/>
        </w:rPr>
      </w:pPr>
      <w:r w:rsidRPr="00510A49">
        <w:rPr>
          <w:rFonts w:cstheme="minorHAnsi"/>
          <w:b/>
          <w:bCs/>
        </w:rPr>
        <w:t>Attribute 3</w:t>
      </w:r>
      <w:r w:rsidRPr="00510A49">
        <w:rPr>
          <w:rFonts w:cstheme="minorHAnsi"/>
        </w:rPr>
        <w:t xml:space="preserve"> (caseload</w:t>
      </w:r>
      <w:r w:rsidR="009B0485">
        <w:rPr>
          <w:rFonts w:cstheme="minorHAnsi"/>
        </w:rPr>
        <w:t>—number</w:t>
      </w:r>
      <w:r w:rsidRPr="00510A49">
        <w:rPr>
          <w:rFonts w:cstheme="minorHAnsi"/>
        </w:rPr>
        <w:t xml:space="preserve"> of outpatient visits/clinician/day) is scored by multiplying the mean number of outpatient visits/clinician/day x 5. If the mean is greater than 20 patients/clinician/day, then the score is capped at a maximum of 100.</w:t>
      </w:r>
    </w:p>
    <w:p w14:paraId="1298AEB9" w14:textId="12858D65" w:rsidR="00510A49" w:rsidRPr="00510A49" w:rsidRDefault="00510A49">
      <w:pPr>
        <w:pStyle w:val="NoSpacing"/>
        <w:numPr>
          <w:ilvl w:val="0"/>
          <w:numId w:val="7"/>
        </w:numPr>
        <w:ind w:left="360" w:hanging="288"/>
        <w:rPr>
          <w:rFonts w:cstheme="minorHAnsi"/>
        </w:rPr>
      </w:pPr>
      <w:r w:rsidRPr="00510A49">
        <w:rPr>
          <w:rFonts w:cstheme="minorHAnsi"/>
          <w:b/>
          <w:bCs/>
        </w:rPr>
        <w:t>Attribute 4</w:t>
      </w:r>
      <w:r w:rsidRPr="00510A49">
        <w:rPr>
          <w:rFonts w:cstheme="minorHAnsi"/>
        </w:rPr>
        <w:t xml:space="preserve"> (ANC dropout rate) is scored as the ANC completion </w:t>
      </w:r>
      <w:r w:rsidR="009B0485">
        <w:rPr>
          <w:rFonts w:cstheme="minorHAnsi"/>
        </w:rPr>
        <w:t>proportion (or “rate”)</w:t>
      </w:r>
      <w:r w:rsidR="009B0485" w:rsidRPr="00510A49">
        <w:rPr>
          <w:rFonts w:cstheme="minorHAnsi"/>
        </w:rPr>
        <w:t xml:space="preserve"> </w:t>
      </w:r>
      <w:r w:rsidRPr="00510A49">
        <w:rPr>
          <w:rFonts w:cstheme="minorHAnsi"/>
        </w:rPr>
        <w:t xml:space="preserve">x 100. </w:t>
      </w:r>
      <w:r w:rsidR="009B0485">
        <w:rPr>
          <w:rFonts w:cstheme="minorHAnsi"/>
        </w:rPr>
        <w:t>I.e., if one expresses t</w:t>
      </w:r>
      <w:r w:rsidRPr="00510A49">
        <w:rPr>
          <w:rFonts w:cstheme="minorHAnsi"/>
        </w:rPr>
        <w:t>he ANC dropout rate</w:t>
      </w:r>
      <w:r w:rsidR="009B0485">
        <w:rPr>
          <w:rFonts w:cstheme="minorHAnsi"/>
        </w:rPr>
        <w:t xml:space="preserve"> as</w:t>
      </w:r>
      <w:r w:rsidRPr="00510A49">
        <w:rPr>
          <w:rFonts w:cstheme="minorHAnsi"/>
        </w:rPr>
        <w:t xml:space="preserve"> a proportion between 0 and 1, then the ANC completion </w:t>
      </w:r>
      <w:r w:rsidR="009B0485">
        <w:rPr>
          <w:rFonts w:cstheme="minorHAnsi"/>
        </w:rPr>
        <w:t>proportion</w:t>
      </w:r>
      <w:r w:rsidR="009B0485" w:rsidRPr="00510A49">
        <w:rPr>
          <w:rFonts w:cstheme="minorHAnsi"/>
        </w:rPr>
        <w:t xml:space="preserve"> </w:t>
      </w:r>
      <w:r w:rsidRPr="00510A49">
        <w:rPr>
          <w:rFonts w:cstheme="minorHAnsi"/>
        </w:rPr>
        <w:t>is the complement (i.e., 1 – ANC dropout proportion).</w:t>
      </w:r>
    </w:p>
    <w:p w14:paraId="0673BD83" w14:textId="0B0A3C8B" w:rsidR="00510A49" w:rsidRPr="00510A49" w:rsidRDefault="00510A49">
      <w:pPr>
        <w:pStyle w:val="NoSpacing"/>
        <w:numPr>
          <w:ilvl w:val="0"/>
          <w:numId w:val="7"/>
        </w:numPr>
        <w:ind w:left="360" w:hanging="288"/>
        <w:rPr>
          <w:rFonts w:cstheme="minorHAnsi"/>
        </w:rPr>
      </w:pPr>
      <w:r w:rsidRPr="00510A49">
        <w:rPr>
          <w:rFonts w:cstheme="minorHAnsi"/>
          <w:b/>
          <w:bCs/>
        </w:rPr>
        <w:t>Attribute 5</w:t>
      </w:r>
      <w:r w:rsidRPr="00510A49">
        <w:rPr>
          <w:rFonts w:cstheme="minorHAnsi"/>
        </w:rPr>
        <w:t xml:space="preserve"> (DTP dropout rate) is scored as the DPT completion</w:t>
      </w:r>
      <w:r w:rsidR="009B0485">
        <w:rPr>
          <w:rFonts w:cstheme="minorHAnsi"/>
        </w:rPr>
        <w:t xml:space="preserve"> proportion (or</w:t>
      </w:r>
      <w:r w:rsidRPr="00510A49">
        <w:rPr>
          <w:rFonts w:cstheme="minorHAnsi"/>
        </w:rPr>
        <w:t xml:space="preserve"> </w:t>
      </w:r>
      <w:r w:rsidR="009B0485">
        <w:rPr>
          <w:rFonts w:cstheme="minorHAnsi"/>
        </w:rPr>
        <w:t>“</w:t>
      </w:r>
      <w:r w:rsidRPr="00510A49">
        <w:rPr>
          <w:rFonts w:cstheme="minorHAnsi"/>
        </w:rPr>
        <w:t>rate</w:t>
      </w:r>
      <w:r w:rsidR="009B0485">
        <w:rPr>
          <w:rFonts w:cstheme="minorHAnsi"/>
        </w:rPr>
        <w:t>”) x 100. I</w:t>
      </w:r>
      <w:r w:rsidRPr="00510A49">
        <w:rPr>
          <w:rFonts w:cstheme="minorHAnsi"/>
        </w:rPr>
        <w:t xml:space="preserve">.e., the </w:t>
      </w:r>
      <w:r w:rsidR="009B0485">
        <w:rPr>
          <w:rFonts w:cstheme="minorHAnsi"/>
        </w:rPr>
        <w:t xml:space="preserve">DPT completion proportion is the </w:t>
      </w:r>
      <w:r w:rsidRPr="00510A49">
        <w:rPr>
          <w:rFonts w:cstheme="minorHAnsi"/>
        </w:rPr>
        <w:t>complement of the dropout rate, or DPT3/DPT1</w:t>
      </w:r>
      <w:r w:rsidR="00B74156">
        <w:rPr>
          <w:rFonts w:cstheme="minorHAnsi"/>
        </w:rPr>
        <w:t xml:space="preserve"> (expressed as proportion between 0 and 1)</w:t>
      </w:r>
      <w:r w:rsidRPr="00510A49">
        <w:rPr>
          <w:rFonts w:cstheme="minorHAnsi"/>
        </w:rPr>
        <w:t xml:space="preserve">. If the completion </w:t>
      </w:r>
      <w:r w:rsidR="009B0485">
        <w:rPr>
          <w:rFonts w:cstheme="minorHAnsi"/>
        </w:rPr>
        <w:t>proportion</w:t>
      </w:r>
      <w:r w:rsidR="009B0485" w:rsidRPr="00510A49">
        <w:rPr>
          <w:rFonts w:cstheme="minorHAnsi"/>
        </w:rPr>
        <w:t xml:space="preserve"> </w:t>
      </w:r>
      <w:r w:rsidRPr="00510A49">
        <w:rPr>
          <w:rFonts w:cstheme="minorHAnsi"/>
        </w:rPr>
        <w:t>is</w:t>
      </w:r>
      <w:r w:rsidR="009B0485">
        <w:rPr>
          <w:rFonts w:cstheme="minorHAnsi"/>
        </w:rPr>
        <w:t xml:space="preserve"> greater than one</w:t>
      </w:r>
      <w:r w:rsidRPr="00510A49">
        <w:rPr>
          <w:rFonts w:cstheme="minorHAnsi"/>
        </w:rPr>
        <w:t xml:space="preserve"> (</w:t>
      </w:r>
      <w:r w:rsidR="009B0485">
        <w:rPr>
          <w:rFonts w:cstheme="minorHAnsi"/>
        </w:rPr>
        <w:t xml:space="preserve">e.g., </w:t>
      </w:r>
      <w:r w:rsidRPr="00510A49">
        <w:rPr>
          <w:rFonts w:cstheme="minorHAnsi"/>
        </w:rPr>
        <w:t>due to data errors or population shifts that allow</w:t>
      </w:r>
      <w:r w:rsidR="009B0485">
        <w:rPr>
          <w:rFonts w:cstheme="minorHAnsi"/>
        </w:rPr>
        <w:t>ed</w:t>
      </w:r>
      <w:r w:rsidRPr="00510A49">
        <w:rPr>
          <w:rFonts w:cstheme="minorHAnsi"/>
        </w:rPr>
        <w:t xml:space="preserve"> for more DPT3 doses given in the previous year</w:t>
      </w:r>
      <w:r w:rsidR="009B0485">
        <w:rPr>
          <w:rFonts w:cstheme="minorHAnsi"/>
        </w:rPr>
        <w:t xml:space="preserve"> th</w:t>
      </w:r>
      <w:r w:rsidR="00B74156">
        <w:rPr>
          <w:rFonts w:cstheme="minorHAnsi"/>
        </w:rPr>
        <w:t>a</w:t>
      </w:r>
      <w:r w:rsidR="009B0485">
        <w:rPr>
          <w:rFonts w:cstheme="minorHAnsi"/>
        </w:rPr>
        <w:t>n DPT1 doses</w:t>
      </w:r>
      <w:r w:rsidRPr="00510A49">
        <w:rPr>
          <w:rFonts w:cstheme="minorHAnsi"/>
        </w:rPr>
        <w:t xml:space="preserve">), then the completion </w:t>
      </w:r>
      <w:r w:rsidR="00B74156">
        <w:rPr>
          <w:rFonts w:cstheme="minorHAnsi"/>
        </w:rPr>
        <w:t>proportion</w:t>
      </w:r>
      <w:r w:rsidR="00B74156" w:rsidRPr="00510A49">
        <w:rPr>
          <w:rFonts w:cstheme="minorHAnsi"/>
        </w:rPr>
        <w:t xml:space="preserve"> </w:t>
      </w:r>
      <w:r w:rsidRPr="00510A49">
        <w:rPr>
          <w:rFonts w:cstheme="minorHAnsi"/>
        </w:rPr>
        <w:t xml:space="preserve">is capped at a maximum of </w:t>
      </w:r>
      <w:r w:rsidR="00B74156">
        <w:rPr>
          <w:rFonts w:cstheme="minorHAnsi"/>
        </w:rPr>
        <w:t>one</w:t>
      </w:r>
      <w:r w:rsidRPr="00510A49">
        <w:rPr>
          <w:rFonts w:cstheme="minorHAnsi"/>
        </w:rPr>
        <w:t>.</w:t>
      </w:r>
    </w:p>
    <w:p w14:paraId="2139F6F3" w14:textId="22C153E6" w:rsidR="00510A49" w:rsidRPr="00510A49" w:rsidRDefault="00510A49">
      <w:pPr>
        <w:pStyle w:val="NoSpacing"/>
        <w:numPr>
          <w:ilvl w:val="0"/>
          <w:numId w:val="7"/>
        </w:numPr>
        <w:ind w:left="360" w:hanging="288"/>
        <w:rPr>
          <w:rFonts w:cstheme="minorHAnsi"/>
        </w:rPr>
      </w:pPr>
      <w:r w:rsidRPr="00510A49">
        <w:rPr>
          <w:rFonts w:cstheme="minorHAnsi"/>
          <w:b/>
          <w:bCs/>
        </w:rPr>
        <w:t>Attribute 6</w:t>
      </w:r>
      <w:r w:rsidRPr="00510A49">
        <w:rPr>
          <w:rFonts w:cstheme="minorHAnsi"/>
        </w:rPr>
        <w:t xml:space="preserve"> (treatment completion rate for new TB </w:t>
      </w:r>
      <w:r w:rsidR="00B74156">
        <w:rPr>
          <w:rFonts w:cstheme="minorHAnsi"/>
        </w:rPr>
        <w:t>clients</w:t>
      </w:r>
      <w:r w:rsidRPr="00510A49">
        <w:rPr>
          <w:rFonts w:cstheme="minorHAnsi"/>
        </w:rPr>
        <w:t>) is scored as the completion proportion</w:t>
      </w:r>
      <w:r w:rsidR="00B74156">
        <w:rPr>
          <w:rFonts w:cstheme="minorHAnsi"/>
        </w:rPr>
        <w:t xml:space="preserve"> (expressed as a number between 0 and 1)</w:t>
      </w:r>
      <w:r w:rsidRPr="00510A49">
        <w:rPr>
          <w:rFonts w:cstheme="minorHAnsi"/>
        </w:rPr>
        <w:t xml:space="preserve"> x 100.</w:t>
      </w:r>
    </w:p>
    <w:p w14:paraId="47C39022" w14:textId="5CADC8E7" w:rsidR="00510A49" w:rsidRPr="00510A49" w:rsidRDefault="00510A49">
      <w:pPr>
        <w:pStyle w:val="NoSpacing"/>
        <w:numPr>
          <w:ilvl w:val="0"/>
          <w:numId w:val="7"/>
        </w:numPr>
        <w:ind w:left="360" w:hanging="288"/>
        <w:rPr>
          <w:rFonts w:cstheme="minorHAnsi"/>
        </w:rPr>
      </w:pPr>
      <w:r w:rsidRPr="00510A49">
        <w:rPr>
          <w:rFonts w:cstheme="minorHAnsi"/>
          <w:b/>
          <w:bCs/>
        </w:rPr>
        <w:t>Attribute 7</w:t>
      </w:r>
      <w:r w:rsidRPr="00510A49">
        <w:rPr>
          <w:rFonts w:cstheme="minorHAnsi"/>
        </w:rPr>
        <w:t xml:space="preserve"> (12-month retention on ART) is scored as the retention proportion </w:t>
      </w:r>
      <w:r w:rsidR="00B74156">
        <w:rPr>
          <w:rFonts w:cstheme="minorHAnsi"/>
        </w:rPr>
        <w:t>(expressed as a number between 0 and 1)</w:t>
      </w:r>
      <w:r w:rsidR="00B74156" w:rsidRPr="00510A49">
        <w:rPr>
          <w:rFonts w:cstheme="minorHAnsi"/>
        </w:rPr>
        <w:t xml:space="preserve"> </w:t>
      </w:r>
      <w:r w:rsidRPr="00510A49">
        <w:rPr>
          <w:rFonts w:cstheme="minorHAnsi"/>
        </w:rPr>
        <w:t>x 100.</w:t>
      </w:r>
    </w:p>
    <w:p w14:paraId="347D499C" w14:textId="77777777" w:rsidR="00510A49" w:rsidRPr="00CF7C25" w:rsidRDefault="00510A49" w:rsidP="00510A49">
      <w:pPr>
        <w:pStyle w:val="NoSpacing"/>
        <w:rPr>
          <w:rFonts w:cstheme="minorHAnsi"/>
          <w:sz w:val="8"/>
          <w:szCs w:val="8"/>
        </w:rPr>
      </w:pPr>
      <w:r w:rsidRPr="00CF7C25">
        <w:rPr>
          <w:rFonts w:cstheme="minorHAnsi"/>
          <w:sz w:val="8"/>
          <w:szCs w:val="8"/>
        </w:rPr>
        <w:t xml:space="preserve"> </w:t>
      </w:r>
    </w:p>
    <w:p w14:paraId="05CF15F9" w14:textId="743F9FF6" w:rsidR="00CF7C25" w:rsidRDefault="00510A49" w:rsidP="00F87F07">
      <w:pPr>
        <w:pStyle w:val="NoSpacing"/>
        <w:rPr>
          <w:rFonts w:cstheme="minorHAnsi"/>
          <w:sz w:val="4"/>
          <w:szCs w:val="4"/>
        </w:rPr>
      </w:pPr>
      <w:r w:rsidRPr="00510A49">
        <w:rPr>
          <w:rFonts w:cstheme="minorHAnsi"/>
        </w:rPr>
        <w:t>For example, if facility Y does not provide HIV and TB treatment services, then attributes 6 and 7 would not apply. If facility Y had scores of 0, 75, 50, 80, and 85, for attributes 1–5, respectively, then the facilities indicator score would be 58 (i.e., 0 + 75 + 50 + 80 + 85 divided by 5 attributes, or 290/5)</w:t>
      </w:r>
      <w:r w:rsidR="00CF7C25">
        <w:rPr>
          <w:rFonts w:cstheme="minorHAnsi"/>
        </w:rPr>
        <w:t>.</w:t>
      </w:r>
    </w:p>
    <w:p w14:paraId="09996EA4" w14:textId="77777777" w:rsidR="00CF7C25" w:rsidRPr="00CF7C25" w:rsidRDefault="00CF7C25" w:rsidP="00F87F07">
      <w:pPr>
        <w:pStyle w:val="NoSpacing"/>
        <w:rPr>
          <w:rFonts w:cstheme="minorHAnsi"/>
          <w:sz w:val="8"/>
          <w:szCs w:val="8"/>
        </w:rPr>
      </w:pPr>
    </w:p>
    <w:p w14:paraId="430F413D" w14:textId="78164672" w:rsidR="00F87F07" w:rsidRPr="0049645C" w:rsidRDefault="00F87F07" w:rsidP="00F87F07">
      <w:pPr>
        <w:pStyle w:val="NoSpacing"/>
        <w:rPr>
          <w:rFonts w:cstheme="minorHAnsi"/>
        </w:rPr>
      </w:pPr>
      <w:r w:rsidRPr="0049645C">
        <w:rPr>
          <w:rFonts w:cstheme="minorHAnsi"/>
        </w:rPr>
        <w:t>**********************************************************************************</w:t>
      </w:r>
    </w:p>
    <w:p w14:paraId="6364DB74" w14:textId="12A4F61E" w:rsidR="007D5524" w:rsidRPr="0049645C" w:rsidRDefault="007D5524" w:rsidP="00E040B0">
      <w:pPr>
        <w:pStyle w:val="NoSpacing"/>
        <w:rPr>
          <w:b/>
          <w:bCs/>
        </w:rPr>
      </w:pPr>
      <w:r w:rsidRPr="0049645C">
        <w:rPr>
          <w:b/>
          <w:bCs/>
        </w:rPr>
        <w:lastRenderedPageBreak/>
        <w:t xml:space="preserve">6.a. </w:t>
      </w:r>
      <w:r w:rsidR="00AD2256" w:rsidRPr="0049645C">
        <w:rPr>
          <w:b/>
          <w:bCs/>
        </w:rPr>
        <w:t>RSSH/PP HRH-3</w:t>
      </w:r>
      <w:r w:rsidR="00434C62" w:rsidRPr="0049645C">
        <w:rPr>
          <w:b/>
          <w:bCs/>
        </w:rPr>
        <w:t>:</w:t>
      </w:r>
      <w:r w:rsidRPr="0049645C">
        <w:rPr>
          <w:b/>
          <w:bCs/>
        </w:rPr>
        <w:t xml:space="preserve"> “</w:t>
      </w:r>
      <w:r w:rsidR="00AD2256" w:rsidRPr="0049645C">
        <w:rPr>
          <w:b/>
          <w:bCs/>
        </w:rPr>
        <w:t>Percentage of community health workers remunerated on time and in-full (as per their contract) every month during the reporting period</w:t>
      </w:r>
      <w:r w:rsidRPr="0049645C">
        <w:rPr>
          <w:b/>
          <w:bCs/>
        </w:rPr>
        <w:t>”</w:t>
      </w:r>
    </w:p>
    <w:p w14:paraId="6139F088" w14:textId="77777777" w:rsidR="008B51D6" w:rsidRDefault="008B51D6" w:rsidP="00E040B0">
      <w:pPr>
        <w:pStyle w:val="NoSpacing"/>
      </w:pPr>
    </w:p>
    <w:p w14:paraId="2F43E030" w14:textId="6850076E" w:rsidR="007D5524" w:rsidRPr="0049645C" w:rsidRDefault="007D5524" w:rsidP="007D5524">
      <w:pPr>
        <w:pStyle w:val="NoSpacing"/>
        <w:rPr>
          <w:rFonts w:cstheme="minorHAnsi"/>
        </w:rPr>
      </w:pPr>
      <w:r w:rsidRPr="0049645C">
        <w:rPr>
          <w:rFonts w:cstheme="minorHAnsi"/>
        </w:rPr>
        <w:t xml:space="preserve">6.b. Sources: Row </w:t>
      </w:r>
      <w:r w:rsidR="00AD2256" w:rsidRPr="0049645C">
        <w:rPr>
          <w:rFonts w:cstheme="minorHAnsi"/>
        </w:rPr>
        <w:t>23</w:t>
      </w:r>
      <w:r w:rsidRPr="0049645C">
        <w:rPr>
          <w:rFonts w:cstheme="minorHAnsi"/>
        </w:rPr>
        <w:t xml:space="preserve"> of the IGS</w:t>
      </w:r>
    </w:p>
    <w:p w14:paraId="16F343DF" w14:textId="77777777" w:rsidR="008B51D6" w:rsidRDefault="008B51D6" w:rsidP="00BC0575">
      <w:pPr>
        <w:pStyle w:val="NoSpacing"/>
        <w:rPr>
          <w:rFonts w:cstheme="minorHAnsi"/>
        </w:rPr>
      </w:pPr>
    </w:p>
    <w:p w14:paraId="6CFF9E95" w14:textId="06CD8EFD" w:rsidR="003D2CCA" w:rsidRDefault="00BC0575" w:rsidP="00BC0575">
      <w:pPr>
        <w:pStyle w:val="NoSpacing"/>
        <w:rPr>
          <w:rFonts w:cstheme="minorHAnsi"/>
        </w:rPr>
      </w:pPr>
      <w:r>
        <w:rPr>
          <w:rFonts w:cstheme="minorHAnsi"/>
        </w:rPr>
        <w:t>6</w:t>
      </w:r>
      <w:r w:rsidRPr="0049645C">
        <w:rPr>
          <w:rFonts w:cstheme="minorHAnsi"/>
        </w:rPr>
        <w:t>.c.</w:t>
      </w:r>
      <w:r>
        <w:rPr>
          <w:rFonts w:cstheme="minorHAnsi"/>
        </w:rPr>
        <w:t xml:space="preserve"> Definition</w:t>
      </w:r>
      <w:r w:rsidRPr="0049645C">
        <w:rPr>
          <w:rFonts w:cstheme="minorHAnsi"/>
        </w:rPr>
        <w:t xml:space="preserve"> </w:t>
      </w:r>
    </w:p>
    <w:p w14:paraId="69AB2772" w14:textId="77777777" w:rsidR="003D2CCA" w:rsidRPr="003D2CCA" w:rsidRDefault="003D2CCA">
      <w:pPr>
        <w:pStyle w:val="NoSpacing"/>
        <w:numPr>
          <w:ilvl w:val="0"/>
          <w:numId w:val="4"/>
        </w:numPr>
        <w:rPr>
          <w:rFonts w:cstheme="minorHAnsi"/>
        </w:rPr>
      </w:pPr>
      <w:r w:rsidRPr="003D2CCA">
        <w:rPr>
          <w:rFonts w:cstheme="minorHAnsi"/>
        </w:rPr>
        <w:t xml:space="preserve">Numerator = Number of CHWs remunerated on time and in-full (as per their contract) every month during the reporting period. </w:t>
      </w:r>
    </w:p>
    <w:p w14:paraId="571C1F4E" w14:textId="55FB5A7D" w:rsidR="003D2CCA" w:rsidRDefault="003D2CCA">
      <w:pPr>
        <w:pStyle w:val="NoSpacing"/>
        <w:numPr>
          <w:ilvl w:val="0"/>
          <w:numId w:val="4"/>
        </w:numPr>
        <w:rPr>
          <w:rFonts w:cstheme="minorHAnsi"/>
        </w:rPr>
      </w:pPr>
      <w:r w:rsidRPr="003D2CCA">
        <w:rPr>
          <w:rFonts w:cstheme="minorHAnsi"/>
        </w:rPr>
        <w:t>Denominator = Total number of CHWs expected to be remunerated every month during the reporting period.</w:t>
      </w:r>
    </w:p>
    <w:p w14:paraId="62C32C01" w14:textId="77777777" w:rsidR="003D2CCA" w:rsidRDefault="003D2CCA" w:rsidP="00BC0575">
      <w:pPr>
        <w:pStyle w:val="NoSpacing"/>
        <w:rPr>
          <w:rFonts w:cstheme="minorHAnsi"/>
        </w:rPr>
      </w:pPr>
    </w:p>
    <w:p w14:paraId="3AD87ECC" w14:textId="11543496" w:rsidR="00BC0575" w:rsidRPr="0049645C" w:rsidRDefault="00BC0575" w:rsidP="00BC0575">
      <w:pPr>
        <w:pStyle w:val="NoSpacing"/>
        <w:rPr>
          <w:rFonts w:cstheme="minorHAnsi"/>
        </w:rPr>
      </w:pPr>
      <w:r>
        <w:rPr>
          <w:rFonts w:cstheme="minorHAnsi"/>
        </w:rPr>
        <w:t xml:space="preserve">6.d. </w:t>
      </w:r>
      <w:r w:rsidR="00A24229">
        <w:rPr>
          <w:rFonts w:cstheme="minorHAnsi"/>
        </w:rPr>
        <w:t>M</w:t>
      </w:r>
      <w:r>
        <w:rPr>
          <w:rFonts w:cstheme="minorHAnsi"/>
        </w:rPr>
        <w:t>easurement</w:t>
      </w:r>
      <w:r w:rsidRPr="0049645C">
        <w:rPr>
          <w:rFonts w:cstheme="minorHAnsi"/>
        </w:rPr>
        <w:t xml:space="preserve"> methodology</w:t>
      </w:r>
    </w:p>
    <w:p w14:paraId="59FC4C41" w14:textId="562DAFC6" w:rsidR="007D5524" w:rsidRDefault="007D5524" w:rsidP="007D5524">
      <w:pPr>
        <w:pStyle w:val="NoSpacing"/>
        <w:rPr>
          <w:rFonts w:cstheme="minorHAnsi"/>
        </w:rPr>
      </w:pPr>
    </w:p>
    <w:p w14:paraId="10E4CC86" w14:textId="407BB087" w:rsidR="00CA2151" w:rsidRPr="0049645C" w:rsidRDefault="003D2CCA" w:rsidP="00A24229">
      <w:pPr>
        <w:pStyle w:val="NoSpacing"/>
        <w:rPr>
          <w:rFonts w:cstheme="minorHAnsi"/>
        </w:rPr>
      </w:pPr>
      <w:r w:rsidRPr="003D2CCA">
        <w:rPr>
          <w:rFonts w:cstheme="minorHAnsi"/>
        </w:rPr>
        <w:t>This indicator is the same as Attribute 3 of KPI S5 (Systems readiness for CHWs). Data collection will use the same method as used for KPI S5.</w:t>
      </w:r>
    </w:p>
    <w:p w14:paraId="6F51F3E2" w14:textId="3B46A737" w:rsidR="007D5524" w:rsidRPr="0049645C" w:rsidRDefault="007D5524" w:rsidP="007D5524">
      <w:pPr>
        <w:pStyle w:val="NoSpacing"/>
        <w:rPr>
          <w:rFonts w:cstheme="minorHAnsi"/>
        </w:rPr>
      </w:pPr>
    </w:p>
    <w:p w14:paraId="5C88AC0D" w14:textId="77777777" w:rsidR="00F87F07" w:rsidRPr="0049645C" w:rsidRDefault="00F87F07" w:rsidP="00F87F07">
      <w:pPr>
        <w:pStyle w:val="NoSpacing"/>
        <w:rPr>
          <w:rFonts w:cstheme="minorHAnsi"/>
        </w:rPr>
      </w:pPr>
      <w:r w:rsidRPr="0049645C">
        <w:rPr>
          <w:rFonts w:cstheme="minorHAnsi"/>
        </w:rPr>
        <w:t>**********************************************************************************</w:t>
      </w:r>
    </w:p>
    <w:p w14:paraId="2089AB98" w14:textId="77777777" w:rsidR="00F87F07" w:rsidRPr="0049645C" w:rsidRDefault="00F87F07" w:rsidP="007D5524">
      <w:pPr>
        <w:pStyle w:val="NoSpacing"/>
        <w:rPr>
          <w:rFonts w:cstheme="minorHAnsi"/>
        </w:rPr>
      </w:pPr>
    </w:p>
    <w:p w14:paraId="3606180B" w14:textId="783D569B" w:rsidR="007D5524" w:rsidRPr="0049645C" w:rsidRDefault="007D5524" w:rsidP="007D5524">
      <w:pPr>
        <w:pStyle w:val="NoSpacing"/>
        <w:rPr>
          <w:rFonts w:cstheme="minorHAnsi"/>
          <w:b/>
          <w:bCs/>
        </w:rPr>
      </w:pPr>
      <w:r w:rsidRPr="0049645C">
        <w:rPr>
          <w:rFonts w:cstheme="minorHAnsi"/>
          <w:b/>
          <w:bCs/>
        </w:rPr>
        <w:t xml:space="preserve">7.a. </w:t>
      </w:r>
      <w:r w:rsidR="00AA6032" w:rsidRPr="0049645C">
        <w:rPr>
          <w:rFonts w:cstheme="minorHAnsi"/>
          <w:b/>
          <w:bCs/>
        </w:rPr>
        <w:t>CSS-3</w:t>
      </w:r>
      <w:r w:rsidR="00434C62" w:rsidRPr="0049645C">
        <w:rPr>
          <w:rFonts w:cstheme="minorHAnsi"/>
          <w:b/>
          <w:bCs/>
        </w:rPr>
        <w:t>:</w:t>
      </w:r>
      <w:r w:rsidRPr="0049645C">
        <w:rPr>
          <w:rFonts w:cstheme="minorHAnsi"/>
          <w:b/>
          <w:bCs/>
        </w:rPr>
        <w:t xml:space="preserve"> “</w:t>
      </w:r>
      <w:r w:rsidR="00AA6032" w:rsidRPr="0049645C">
        <w:rPr>
          <w:rFonts w:cstheme="minorHAnsi"/>
          <w:b/>
          <w:bCs/>
        </w:rPr>
        <w:t>Percentage of health service delivery sites with a community-led monitoring mechanism in place</w:t>
      </w:r>
      <w:r w:rsidRPr="0049645C">
        <w:rPr>
          <w:rFonts w:cstheme="minorHAnsi"/>
          <w:b/>
          <w:bCs/>
        </w:rPr>
        <w:t>”</w:t>
      </w:r>
    </w:p>
    <w:p w14:paraId="70D48C53" w14:textId="77777777" w:rsidR="008B5454" w:rsidRDefault="008B5454" w:rsidP="007D5524">
      <w:pPr>
        <w:pStyle w:val="NoSpacing"/>
        <w:rPr>
          <w:rFonts w:cstheme="minorHAnsi"/>
        </w:rPr>
      </w:pPr>
    </w:p>
    <w:p w14:paraId="22D52A0D" w14:textId="549B9CA0" w:rsidR="007D5524" w:rsidRPr="0049645C" w:rsidRDefault="007D5524" w:rsidP="007D5524">
      <w:pPr>
        <w:pStyle w:val="NoSpacing"/>
        <w:rPr>
          <w:rFonts w:cstheme="minorHAnsi"/>
        </w:rPr>
      </w:pPr>
      <w:r w:rsidRPr="0049645C">
        <w:rPr>
          <w:rFonts w:cstheme="minorHAnsi"/>
        </w:rPr>
        <w:t xml:space="preserve">7.b. Source: Row </w:t>
      </w:r>
      <w:r w:rsidR="00AA6032" w:rsidRPr="0049645C">
        <w:rPr>
          <w:rFonts w:cstheme="minorHAnsi"/>
        </w:rPr>
        <w:t>36</w:t>
      </w:r>
      <w:r w:rsidRPr="0049645C">
        <w:rPr>
          <w:rFonts w:cstheme="minorHAnsi"/>
        </w:rPr>
        <w:t xml:space="preserve"> of the IGS</w:t>
      </w:r>
    </w:p>
    <w:p w14:paraId="2ED1A0D8" w14:textId="77777777" w:rsidR="008B5454" w:rsidRDefault="008B5454" w:rsidP="00DE5899">
      <w:pPr>
        <w:pStyle w:val="NoSpacing"/>
        <w:rPr>
          <w:rFonts w:cstheme="minorHAnsi"/>
        </w:rPr>
      </w:pPr>
    </w:p>
    <w:p w14:paraId="5039ECE8" w14:textId="25184311" w:rsidR="00DE5899" w:rsidRDefault="00BC0575" w:rsidP="00DE5899">
      <w:pPr>
        <w:pStyle w:val="NoSpacing"/>
        <w:rPr>
          <w:rFonts w:cstheme="minorHAnsi"/>
        </w:rPr>
      </w:pPr>
      <w:r>
        <w:rPr>
          <w:rFonts w:cstheme="minorHAnsi"/>
        </w:rPr>
        <w:t>7</w:t>
      </w:r>
      <w:r w:rsidRPr="0049645C">
        <w:rPr>
          <w:rFonts w:cstheme="minorHAnsi"/>
        </w:rPr>
        <w:t>.c.</w:t>
      </w:r>
      <w:r>
        <w:rPr>
          <w:rFonts w:cstheme="minorHAnsi"/>
        </w:rPr>
        <w:t xml:space="preserve"> Definition</w:t>
      </w:r>
      <w:r w:rsidRPr="0049645C">
        <w:rPr>
          <w:rFonts w:cstheme="minorHAnsi"/>
        </w:rPr>
        <w:t xml:space="preserve"> </w:t>
      </w:r>
    </w:p>
    <w:p w14:paraId="59427252" w14:textId="77777777" w:rsidR="00DE5899" w:rsidRPr="001A4045" w:rsidRDefault="00DE5899">
      <w:pPr>
        <w:pStyle w:val="NoSpacing"/>
        <w:numPr>
          <w:ilvl w:val="0"/>
          <w:numId w:val="1"/>
        </w:numPr>
        <w:rPr>
          <w:rFonts w:cstheme="minorHAnsi"/>
        </w:rPr>
      </w:pPr>
      <w:r w:rsidRPr="001A4045">
        <w:rPr>
          <w:rFonts w:cstheme="minorHAnsi"/>
        </w:rPr>
        <w:t xml:space="preserve">Numerator = Number of health service delivery sites with a community-led monitoring mechanism in place. </w:t>
      </w:r>
    </w:p>
    <w:p w14:paraId="65289F29" w14:textId="77777777" w:rsidR="00DE5899" w:rsidRPr="001A4045" w:rsidRDefault="00DE5899">
      <w:pPr>
        <w:pStyle w:val="NoSpacing"/>
        <w:numPr>
          <w:ilvl w:val="0"/>
          <w:numId w:val="1"/>
        </w:numPr>
        <w:rPr>
          <w:rFonts w:cstheme="minorHAnsi"/>
        </w:rPr>
      </w:pPr>
      <w:r w:rsidRPr="001A4045">
        <w:rPr>
          <w:rFonts w:cstheme="minorHAnsi"/>
        </w:rPr>
        <w:t>Denominator = Total number of health service delivery sites in the administrative area.</w:t>
      </w:r>
    </w:p>
    <w:p w14:paraId="626ECCE5" w14:textId="77777777" w:rsidR="00DE5899" w:rsidRPr="001A4045" w:rsidRDefault="00DE5899">
      <w:pPr>
        <w:pStyle w:val="NoSpacing"/>
        <w:numPr>
          <w:ilvl w:val="0"/>
          <w:numId w:val="1"/>
        </w:numPr>
        <w:rPr>
          <w:rFonts w:cstheme="minorHAnsi"/>
        </w:rPr>
      </w:pPr>
      <w:r w:rsidRPr="001A4045">
        <w:rPr>
          <w:rFonts w:cstheme="minorHAnsi"/>
        </w:rPr>
        <w:t>Data source: Targeted HFA / LFA spot checks / CLM reporting by PR</w:t>
      </w:r>
    </w:p>
    <w:p w14:paraId="4FB767B3" w14:textId="77777777" w:rsidR="00DE5899" w:rsidRPr="001A4045" w:rsidRDefault="00DE5899">
      <w:pPr>
        <w:pStyle w:val="NoSpacing"/>
        <w:numPr>
          <w:ilvl w:val="0"/>
          <w:numId w:val="1"/>
        </w:numPr>
        <w:rPr>
          <w:rFonts w:cstheme="minorHAnsi"/>
        </w:rPr>
      </w:pPr>
      <w:r w:rsidRPr="001A4045">
        <w:rPr>
          <w:rFonts w:cstheme="minorHAnsi"/>
        </w:rPr>
        <w:t>Comment in column P (Analysis and interpretation) of IGS. Having a community-led monitoring mechanism in place at health service delivery sites, depending on the mechanism or the tool used, is defined as:</w:t>
      </w:r>
    </w:p>
    <w:p w14:paraId="4A121731" w14:textId="77777777" w:rsidR="00DE5899" w:rsidRPr="001A4045" w:rsidRDefault="00DE5899">
      <w:pPr>
        <w:pStyle w:val="NoSpacing"/>
        <w:numPr>
          <w:ilvl w:val="1"/>
          <w:numId w:val="15"/>
        </w:numPr>
        <w:ind w:left="1224"/>
        <w:rPr>
          <w:rFonts w:cstheme="minorHAnsi"/>
        </w:rPr>
      </w:pPr>
      <w:r>
        <w:rPr>
          <w:rFonts w:cstheme="minorHAnsi"/>
        </w:rPr>
        <w:t>W</w:t>
      </w:r>
      <w:r w:rsidRPr="001A4045">
        <w:rPr>
          <w:rFonts w:cstheme="minorHAnsi"/>
        </w:rPr>
        <w:t>hen trained community data collectors systematically and routinely collect information on the availability, accessibility, acceptability, quality of HIV, TB or malaria services, and provide feedback to the health facilities/sites on (at least) a quarterly basis.</w:t>
      </w:r>
    </w:p>
    <w:p w14:paraId="3310927C" w14:textId="77777777" w:rsidR="00DE5899" w:rsidRDefault="00DE5899">
      <w:pPr>
        <w:pStyle w:val="NoSpacing"/>
        <w:numPr>
          <w:ilvl w:val="1"/>
          <w:numId w:val="15"/>
        </w:numPr>
        <w:ind w:left="1224"/>
        <w:rPr>
          <w:rFonts w:cstheme="minorHAnsi"/>
        </w:rPr>
      </w:pPr>
      <w:r>
        <w:rPr>
          <w:rFonts w:cstheme="minorHAnsi"/>
        </w:rPr>
        <w:t>W</w:t>
      </w:r>
      <w:r w:rsidRPr="001A4045">
        <w:rPr>
          <w:rFonts w:cstheme="minorHAnsi"/>
        </w:rPr>
        <w:t>hen health care staff and/or administration of a health service delivery site are sensitized and made aware of the community-led monitoring mechanism/tool in place with the purpose of informing the clients of its existence and promoting its use.</w:t>
      </w:r>
    </w:p>
    <w:p w14:paraId="69507F8B" w14:textId="77777777" w:rsidR="00DE5899" w:rsidRDefault="00DE5899" w:rsidP="00BC0575">
      <w:pPr>
        <w:pStyle w:val="NoSpacing"/>
        <w:rPr>
          <w:rFonts w:cstheme="minorHAnsi"/>
        </w:rPr>
      </w:pPr>
    </w:p>
    <w:p w14:paraId="1FE3CE76" w14:textId="43BD7143" w:rsidR="00BC0575" w:rsidRPr="0049645C" w:rsidRDefault="00BC0575" w:rsidP="00BC0575">
      <w:pPr>
        <w:pStyle w:val="NoSpacing"/>
        <w:rPr>
          <w:rFonts w:cstheme="minorHAnsi"/>
        </w:rPr>
      </w:pPr>
      <w:r>
        <w:rPr>
          <w:rFonts w:cstheme="minorHAnsi"/>
        </w:rPr>
        <w:t xml:space="preserve">7.d. </w:t>
      </w:r>
      <w:r w:rsidR="00E1497A">
        <w:rPr>
          <w:rFonts w:cstheme="minorHAnsi"/>
        </w:rPr>
        <w:t>M</w:t>
      </w:r>
      <w:r>
        <w:rPr>
          <w:rFonts w:cstheme="minorHAnsi"/>
        </w:rPr>
        <w:t>easurement</w:t>
      </w:r>
      <w:r w:rsidRPr="0049645C">
        <w:rPr>
          <w:rFonts w:cstheme="minorHAnsi"/>
        </w:rPr>
        <w:t xml:space="preserve"> methodology</w:t>
      </w:r>
    </w:p>
    <w:p w14:paraId="7927347C" w14:textId="0F2693A5" w:rsidR="00CA2151" w:rsidRDefault="00CA2151" w:rsidP="00FC39D4">
      <w:pPr>
        <w:pStyle w:val="NoSpacing"/>
        <w:rPr>
          <w:rFonts w:cstheme="minorHAnsi"/>
        </w:rPr>
      </w:pPr>
    </w:p>
    <w:p w14:paraId="28FD0CDB" w14:textId="7C49ED08" w:rsidR="00345213" w:rsidRDefault="00D50C4F" w:rsidP="00FC39D4">
      <w:pPr>
        <w:pStyle w:val="NoSpacing"/>
        <w:rPr>
          <w:ins w:id="304" w:author="Rowe, Alexander (Alex) (CDC/NCEZID/DPDM/MB)" w:date="2024-08-11T11:25:00Z"/>
          <w:rFonts w:cstheme="minorHAnsi"/>
        </w:rPr>
      </w:pPr>
      <w:ins w:id="305" w:author="Samantha Rowe" w:date="2024-09-24T16:55:00Z" w16du:dateUtc="2024-09-24T20:55:00Z">
        <w:r>
          <w:rPr>
            <w:rFonts w:cstheme="minorHAnsi"/>
          </w:rPr>
          <w:t xml:space="preserve">This indicator has six attributes. </w:t>
        </w:r>
      </w:ins>
      <w:r w:rsidR="00345213">
        <w:rPr>
          <w:rFonts w:cstheme="minorHAnsi"/>
        </w:rPr>
        <w:t xml:space="preserve">The following </w:t>
      </w:r>
      <w:r w:rsidR="00061BC6">
        <w:rPr>
          <w:rFonts w:cstheme="minorHAnsi"/>
        </w:rPr>
        <w:t xml:space="preserve">six </w:t>
      </w:r>
      <w:r w:rsidR="00345213">
        <w:rPr>
          <w:rFonts w:cstheme="minorHAnsi"/>
        </w:rPr>
        <w:t>questions (B02</w:t>
      </w:r>
      <w:r w:rsidR="00FA02CD">
        <w:rPr>
          <w:rFonts w:cstheme="minorHAnsi"/>
        </w:rPr>
        <w:t>1</w:t>
      </w:r>
      <w:r w:rsidR="00345213">
        <w:rPr>
          <w:rFonts w:cstheme="minorHAnsi"/>
        </w:rPr>
        <w:t xml:space="preserve"> to B02</w:t>
      </w:r>
      <w:r w:rsidR="00FA02CD">
        <w:rPr>
          <w:rFonts w:cstheme="minorHAnsi"/>
        </w:rPr>
        <w:t>4</w:t>
      </w:r>
      <w:r w:rsidR="00337E46">
        <w:rPr>
          <w:rFonts w:cstheme="minorHAnsi"/>
        </w:rPr>
        <w:t>,</w:t>
      </w:r>
      <w:r w:rsidR="00CF683B">
        <w:rPr>
          <w:rFonts w:cstheme="minorHAnsi"/>
        </w:rPr>
        <w:t xml:space="preserve"> </w:t>
      </w:r>
      <w:r w:rsidR="00061BC6">
        <w:rPr>
          <w:rFonts w:cstheme="minorHAnsi"/>
        </w:rPr>
        <w:t xml:space="preserve">B035, </w:t>
      </w:r>
      <w:r w:rsidR="00CF683B">
        <w:rPr>
          <w:rFonts w:cstheme="minorHAnsi"/>
        </w:rPr>
        <w:t>and B04</w:t>
      </w:r>
      <w:r w:rsidR="006E1B13">
        <w:rPr>
          <w:rFonts w:cstheme="minorHAnsi"/>
        </w:rPr>
        <w:t>5</w:t>
      </w:r>
      <w:r w:rsidR="00345213">
        <w:rPr>
          <w:rFonts w:cstheme="minorHAnsi"/>
        </w:rPr>
        <w:t>) are asked of the facility staff member who is most knowledgeable of community-level health activities. The questions ask about parts of the CLM definition, above. The facility gets a score</w:t>
      </w:r>
      <w:r w:rsidR="00675153">
        <w:rPr>
          <w:rFonts w:cstheme="minorHAnsi"/>
        </w:rPr>
        <w:t xml:space="preserve"> on a 0–100 scale that equals the percentage of the </w:t>
      </w:r>
      <w:r w:rsidR="00061BC6">
        <w:rPr>
          <w:rFonts w:cstheme="minorHAnsi"/>
        </w:rPr>
        <w:t>six</w:t>
      </w:r>
      <w:r w:rsidR="00345213">
        <w:rPr>
          <w:rFonts w:cstheme="minorHAnsi"/>
        </w:rPr>
        <w:t xml:space="preserve"> questions </w:t>
      </w:r>
      <w:r w:rsidR="00675153">
        <w:rPr>
          <w:rFonts w:cstheme="minorHAnsi"/>
        </w:rPr>
        <w:t>with</w:t>
      </w:r>
      <w:r w:rsidR="00345213">
        <w:rPr>
          <w:rFonts w:cstheme="minorHAnsi"/>
        </w:rPr>
        <w:t xml:space="preserve"> a “</w:t>
      </w:r>
      <w:r w:rsidR="00B53A8B">
        <w:rPr>
          <w:rFonts w:cstheme="minorHAnsi"/>
        </w:rPr>
        <w:t>strongly agree</w:t>
      </w:r>
      <w:r w:rsidR="00345213">
        <w:rPr>
          <w:rFonts w:cstheme="minorHAnsi"/>
        </w:rPr>
        <w:t>”</w:t>
      </w:r>
      <w:r w:rsidR="00B53A8B">
        <w:rPr>
          <w:rFonts w:cstheme="minorHAnsi"/>
        </w:rPr>
        <w:t xml:space="preserve"> or “agree”</w:t>
      </w:r>
      <w:r w:rsidR="00345213">
        <w:rPr>
          <w:rFonts w:cstheme="minorHAnsi"/>
        </w:rPr>
        <w:t xml:space="preserve"> response</w:t>
      </w:r>
      <w:r w:rsidR="00675153">
        <w:rPr>
          <w:rFonts w:cstheme="minorHAnsi"/>
        </w:rPr>
        <w:t xml:space="preserve"> (e.g., a score of 16.7 [i.e., 1/6] if one of the six questions has a </w:t>
      </w:r>
      <w:r w:rsidR="00B53A8B">
        <w:rPr>
          <w:rFonts w:cstheme="minorHAnsi"/>
        </w:rPr>
        <w:t>strongly agree or agree</w:t>
      </w:r>
      <w:r w:rsidR="00675153">
        <w:rPr>
          <w:rFonts w:cstheme="minorHAnsi"/>
        </w:rPr>
        <w:t xml:space="preserve"> response, a score of 33.3 if two of the six questions have a </w:t>
      </w:r>
      <w:r w:rsidR="00B53A8B">
        <w:rPr>
          <w:rFonts w:cstheme="minorHAnsi"/>
        </w:rPr>
        <w:t>strongly agree or agree response</w:t>
      </w:r>
      <w:r w:rsidR="00675153">
        <w:rPr>
          <w:rFonts w:cstheme="minorHAnsi"/>
        </w:rPr>
        <w:t xml:space="preserve"> [i.e., 2/6], and so on)</w:t>
      </w:r>
      <w:r w:rsidR="00345213">
        <w:rPr>
          <w:rFonts w:cstheme="minorHAnsi"/>
        </w:rPr>
        <w:t>.</w:t>
      </w:r>
      <w:ins w:id="306" w:author="Rowe, Alexander (Alex) (CDC/NCEZID/DPDM/MB)" w:date="2024-08-11T11:24:00Z">
        <w:r w:rsidR="00487877">
          <w:rPr>
            <w:rFonts w:cstheme="minorHAnsi"/>
          </w:rPr>
          <w:t xml:space="preserve"> </w:t>
        </w:r>
        <w:r w:rsidR="00487877" w:rsidRPr="00487877">
          <w:rPr>
            <w:rFonts w:cstheme="minorHAnsi"/>
          </w:rPr>
          <w:t>Any questions not asked because of a skip pattern get a score of zero. This is because the element of the CLM definition is absent</w:t>
        </w:r>
      </w:ins>
      <w:ins w:id="307" w:author="Rowe, Alexander (Alex) (CDC/NCEZID/DPDM/MB)" w:date="2024-08-11T11:25:00Z">
        <w:r w:rsidR="00487877">
          <w:rPr>
            <w:rFonts w:cstheme="minorHAnsi"/>
          </w:rPr>
          <w:t xml:space="preserve"> </w:t>
        </w:r>
        <w:r w:rsidR="00487877">
          <w:rPr>
            <w:rFonts w:cstheme="minorHAnsi"/>
          </w:rPr>
          <w:lastRenderedPageBreak/>
          <w:t xml:space="preserve">— </w:t>
        </w:r>
      </w:ins>
      <w:ins w:id="308" w:author="Rowe, Alexander (Alex) (CDC/NCEZID/DPDM/MB)" w:date="2024-08-11T11:24:00Z">
        <w:r w:rsidR="00487877" w:rsidRPr="00487877">
          <w:rPr>
            <w:rFonts w:cstheme="minorHAnsi"/>
          </w:rPr>
          <w:t xml:space="preserve">even if the question is not asked. The skip patterns omit questions that would be obvious or illogical to ask given the response to the </w:t>
        </w:r>
      </w:ins>
      <w:ins w:id="309" w:author="Rowe, Alexander (Alex) (CDC/NCEZID/DPDM/MB)" w:date="2024-08-11T12:25:00Z">
        <w:r w:rsidR="00C16446">
          <w:rPr>
            <w:rFonts w:cstheme="minorHAnsi"/>
          </w:rPr>
          <w:t xml:space="preserve">preceding </w:t>
        </w:r>
      </w:ins>
      <w:ins w:id="310" w:author="Rowe, Alexander (Alex) (CDC/NCEZID/DPDM/MB)" w:date="2024-08-11T11:24:00Z">
        <w:r w:rsidR="00487877" w:rsidRPr="00487877">
          <w:rPr>
            <w:rFonts w:cstheme="minorHAnsi"/>
          </w:rPr>
          <w:t xml:space="preserve">"gateway" question. For example, if </w:t>
        </w:r>
      </w:ins>
      <w:ins w:id="311" w:author="Rowe, Alexander (Alex) (CDC/NCEZID/DPDM/MB)" w:date="2024-08-11T11:25:00Z">
        <w:r w:rsidR="00487877">
          <w:rPr>
            <w:rFonts w:cstheme="minorHAnsi"/>
          </w:rPr>
          <w:t>staff at the facility</w:t>
        </w:r>
      </w:ins>
      <w:ins w:id="312" w:author="Rowe, Alexander (Alex) (CDC/NCEZID/DPDM/MB)" w:date="2024-08-11T11:24:00Z">
        <w:r w:rsidR="00487877" w:rsidRPr="00487877">
          <w:rPr>
            <w:rFonts w:cstheme="minorHAnsi"/>
          </w:rPr>
          <w:t xml:space="preserve"> are unaware of the CLM mechanism (question B023), it would be illogical to ask if </w:t>
        </w:r>
      </w:ins>
      <w:ins w:id="313" w:author="Rowe, Alexander (Alex) (CDC/NCEZID/DPDM/MB)" w:date="2024-08-11T11:25:00Z">
        <w:r w:rsidR="00487877">
          <w:rPr>
            <w:rFonts w:cstheme="minorHAnsi"/>
          </w:rPr>
          <w:t>staff</w:t>
        </w:r>
      </w:ins>
      <w:ins w:id="314" w:author="Rowe, Alexander (Alex) (CDC/NCEZID/DPDM/MB)" w:date="2024-08-11T11:24:00Z">
        <w:r w:rsidR="00487877" w:rsidRPr="00487877">
          <w:rPr>
            <w:rFonts w:cstheme="minorHAnsi"/>
          </w:rPr>
          <w:t xml:space="preserve"> inform clients about the CLM mechanism (question B024). The denominator is always 6 for this indicator.</w:t>
        </w:r>
      </w:ins>
    </w:p>
    <w:p w14:paraId="6A986D87" w14:textId="77777777" w:rsidR="00487877" w:rsidRDefault="00487877" w:rsidP="00FC39D4">
      <w:pPr>
        <w:pStyle w:val="NoSpacing"/>
        <w:rPr>
          <w:rFonts w:cstheme="minorHAnsi"/>
        </w:rPr>
      </w:pPr>
    </w:p>
    <w:p w14:paraId="70D1E715" w14:textId="0E8D9161" w:rsidR="00061BC6" w:rsidRDefault="00B53A8B">
      <w:pPr>
        <w:pStyle w:val="NoSpacing"/>
        <w:numPr>
          <w:ilvl w:val="0"/>
          <w:numId w:val="26"/>
        </w:numPr>
        <w:rPr>
          <w:rFonts w:cstheme="minorHAnsi"/>
        </w:rPr>
      </w:pPr>
      <w:r>
        <w:rPr>
          <w:rFonts w:cstheme="minorHAnsi"/>
        </w:rPr>
        <w:t>C</w:t>
      </w:r>
      <w:r w:rsidR="00061BC6" w:rsidRPr="00061BC6">
        <w:rPr>
          <w:rFonts w:cstheme="minorHAnsi"/>
        </w:rPr>
        <w:t>lients that use this facility provide feedback on the quality of services at this facility</w:t>
      </w:r>
      <w:r>
        <w:rPr>
          <w:rFonts w:cstheme="minorHAnsi"/>
        </w:rPr>
        <w:t>.</w:t>
      </w:r>
      <w:r w:rsidR="00061BC6">
        <w:rPr>
          <w:rFonts w:cstheme="minorHAnsi"/>
        </w:rPr>
        <w:t xml:space="preserve"> [responses: </w:t>
      </w:r>
      <w:r>
        <w:rPr>
          <w:rFonts w:cstheme="minorHAnsi"/>
        </w:rPr>
        <w:t>strongly agree/agree/neither agree nor disagree/disagree/strongly disagree</w:t>
      </w:r>
      <w:r w:rsidR="00061BC6">
        <w:rPr>
          <w:rFonts w:cstheme="minorHAnsi"/>
        </w:rPr>
        <w:t>/don’t know]</w:t>
      </w:r>
    </w:p>
    <w:p w14:paraId="0E8A3399" w14:textId="45DDEBEF" w:rsidR="00345213" w:rsidRPr="00345213" w:rsidRDefault="00B53A8B">
      <w:pPr>
        <w:pStyle w:val="NoSpacing"/>
        <w:numPr>
          <w:ilvl w:val="0"/>
          <w:numId w:val="26"/>
        </w:numPr>
        <w:rPr>
          <w:rFonts w:cstheme="minorHAnsi"/>
        </w:rPr>
      </w:pPr>
      <w:r>
        <w:rPr>
          <w:rFonts w:cstheme="minorHAnsi"/>
        </w:rPr>
        <w:t>T</w:t>
      </w:r>
      <w:r w:rsidR="00345213" w:rsidRPr="00345213">
        <w:rPr>
          <w:rFonts w:cstheme="minorHAnsi"/>
        </w:rPr>
        <w:t>he community that this facility serves ha</w:t>
      </w:r>
      <w:r>
        <w:rPr>
          <w:rFonts w:cstheme="minorHAnsi"/>
        </w:rPr>
        <w:t>s</w:t>
      </w:r>
      <w:r w:rsidR="00345213" w:rsidRPr="00345213">
        <w:rPr>
          <w:rFonts w:cstheme="minorHAnsi"/>
        </w:rPr>
        <w:t xml:space="preserve"> trained community data collectors that routinely collect information on the availability, accessibility, acceptability, and quality of HIV, TB, or malaria services</w:t>
      </w:r>
      <w:r>
        <w:rPr>
          <w:rFonts w:cstheme="minorHAnsi"/>
        </w:rPr>
        <w:t>.</w:t>
      </w:r>
      <w:r w:rsidR="0012251F">
        <w:rPr>
          <w:rFonts w:cstheme="minorHAnsi"/>
        </w:rPr>
        <w:t xml:space="preserve"> [responses: </w:t>
      </w:r>
      <w:r>
        <w:rPr>
          <w:rFonts w:cstheme="minorHAnsi"/>
        </w:rPr>
        <w:t>strongly agree/agree/neither agree nor disagree/disagree/strongly disagree</w:t>
      </w:r>
      <w:r w:rsidR="0012251F">
        <w:rPr>
          <w:rFonts w:cstheme="minorHAnsi"/>
        </w:rPr>
        <w:t>/don’t know]</w:t>
      </w:r>
    </w:p>
    <w:p w14:paraId="66EA3445" w14:textId="6DB118A5" w:rsidR="00345213" w:rsidRPr="00345213" w:rsidRDefault="00345213">
      <w:pPr>
        <w:pStyle w:val="NoSpacing"/>
        <w:numPr>
          <w:ilvl w:val="1"/>
          <w:numId w:val="26"/>
        </w:numPr>
        <w:rPr>
          <w:rFonts w:cstheme="minorHAnsi"/>
        </w:rPr>
      </w:pPr>
      <w:r w:rsidRPr="00345213">
        <w:rPr>
          <w:rFonts w:cstheme="minorHAnsi"/>
        </w:rPr>
        <w:t>IF</w:t>
      </w:r>
      <w:r w:rsidR="00B53A8B">
        <w:rPr>
          <w:rFonts w:cstheme="minorHAnsi"/>
        </w:rPr>
        <w:t xml:space="preserve"> STRONGLY AGREE OR AGREE</w:t>
      </w:r>
      <w:r w:rsidRPr="00345213">
        <w:rPr>
          <w:rFonts w:cstheme="minorHAnsi"/>
        </w:rPr>
        <w:t>, ASK:</w:t>
      </w:r>
    </w:p>
    <w:p w14:paraId="41E4240B" w14:textId="6D35AE11" w:rsidR="00345213" w:rsidRPr="00345213" w:rsidRDefault="00B53A8B">
      <w:pPr>
        <w:pStyle w:val="NoSpacing"/>
        <w:numPr>
          <w:ilvl w:val="0"/>
          <w:numId w:val="26"/>
        </w:numPr>
        <w:rPr>
          <w:rFonts w:cstheme="minorHAnsi"/>
        </w:rPr>
      </w:pPr>
      <w:r>
        <w:rPr>
          <w:rFonts w:cstheme="minorHAnsi"/>
        </w:rPr>
        <w:t>T</w:t>
      </w:r>
      <w:r w:rsidR="00345213" w:rsidRPr="00345213">
        <w:rPr>
          <w:rFonts w:cstheme="minorHAnsi"/>
        </w:rPr>
        <w:t>he community provide</w:t>
      </w:r>
      <w:r>
        <w:rPr>
          <w:rFonts w:cstheme="minorHAnsi"/>
        </w:rPr>
        <w:t>s</w:t>
      </w:r>
      <w:r w:rsidR="00345213" w:rsidRPr="00345213">
        <w:rPr>
          <w:rFonts w:cstheme="minorHAnsi"/>
        </w:rPr>
        <w:t xml:space="preserve"> feedback to this facility on (at least) a quarterly basis</w:t>
      </w:r>
      <w:r>
        <w:rPr>
          <w:rFonts w:cstheme="minorHAnsi"/>
        </w:rPr>
        <w:t>.</w:t>
      </w:r>
      <w:r w:rsidR="0012251F">
        <w:rPr>
          <w:rFonts w:cstheme="minorHAnsi"/>
        </w:rPr>
        <w:t xml:space="preserve"> [responses: </w:t>
      </w:r>
      <w:r>
        <w:rPr>
          <w:rFonts w:cstheme="minorHAnsi"/>
        </w:rPr>
        <w:t>strongly agree/agree/neither agree nor disagree/disagree/strongly disagree</w:t>
      </w:r>
      <w:r w:rsidR="0012251F">
        <w:rPr>
          <w:rFonts w:cstheme="minorHAnsi"/>
        </w:rPr>
        <w:t>/don’t know]</w:t>
      </w:r>
    </w:p>
    <w:p w14:paraId="50D9F897" w14:textId="3F7D0CC9" w:rsidR="00CF683B" w:rsidRDefault="00B53A8B">
      <w:pPr>
        <w:pStyle w:val="NoSpacing"/>
        <w:numPr>
          <w:ilvl w:val="0"/>
          <w:numId w:val="26"/>
        </w:numPr>
        <w:rPr>
          <w:rFonts w:cstheme="minorHAnsi"/>
        </w:rPr>
      </w:pPr>
      <w:r>
        <w:rPr>
          <w:rFonts w:cstheme="minorHAnsi"/>
        </w:rPr>
        <w:t>T</w:t>
      </w:r>
      <w:r w:rsidR="00CF683B" w:rsidRPr="00CF683B">
        <w:rPr>
          <w:rFonts w:cstheme="minorHAnsi"/>
        </w:rPr>
        <w:t>his facility routinely analyze</w:t>
      </w:r>
      <w:r>
        <w:rPr>
          <w:rFonts w:cstheme="minorHAnsi"/>
        </w:rPr>
        <w:t>s</w:t>
      </w:r>
      <w:r w:rsidR="00CF683B" w:rsidRPr="00CF683B">
        <w:rPr>
          <w:rFonts w:cstheme="minorHAnsi"/>
        </w:rPr>
        <w:t xml:space="preserve"> and use</w:t>
      </w:r>
      <w:r>
        <w:rPr>
          <w:rFonts w:cstheme="minorHAnsi"/>
        </w:rPr>
        <w:t>s</w:t>
      </w:r>
      <w:r w:rsidR="00CF683B" w:rsidRPr="00CF683B">
        <w:rPr>
          <w:rFonts w:cstheme="minorHAnsi"/>
        </w:rPr>
        <w:t xml:space="preserve"> the community-led monitoring data for quality improvement</w:t>
      </w:r>
      <w:r>
        <w:rPr>
          <w:rFonts w:cstheme="minorHAnsi"/>
        </w:rPr>
        <w:t>.</w:t>
      </w:r>
      <w:r w:rsidR="00CF683B" w:rsidRPr="00CF683B">
        <w:rPr>
          <w:rFonts w:cstheme="minorHAnsi"/>
        </w:rPr>
        <w:t xml:space="preserve"> </w:t>
      </w:r>
      <w:r w:rsidR="00CF683B">
        <w:rPr>
          <w:rFonts w:cstheme="minorHAnsi"/>
        </w:rPr>
        <w:t xml:space="preserve">[responses: </w:t>
      </w:r>
      <w:r>
        <w:rPr>
          <w:rFonts w:cstheme="minorHAnsi"/>
        </w:rPr>
        <w:t>strongly agree/agree/neither agree nor disagree/disagree/strongly disagree</w:t>
      </w:r>
      <w:r w:rsidR="00CF683B">
        <w:rPr>
          <w:rFonts w:cstheme="minorHAnsi"/>
        </w:rPr>
        <w:t>/don’t know]</w:t>
      </w:r>
    </w:p>
    <w:p w14:paraId="68477FD4" w14:textId="56C0C82B" w:rsidR="00345213" w:rsidRPr="00345213" w:rsidRDefault="00B53A8B">
      <w:pPr>
        <w:pStyle w:val="NoSpacing"/>
        <w:numPr>
          <w:ilvl w:val="0"/>
          <w:numId w:val="26"/>
        </w:numPr>
        <w:rPr>
          <w:rFonts w:cstheme="minorHAnsi"/>
        </w:rPr>
      </w:pPr>
      <w:r>
        <w:rPr>
          <w:rFonts w:cstheme="minorHAnsi"/>
        </w:rPr>
        <w:t>H</w:t>
      </w:r>
      <w:r w:rsidR="00345213" w:rsidRPr="00345213">
        <w:rPr>
          <w:rFonts w:cstheme="minorHAnsi"/>
        </w:rPr>
        <w:t xml:space="preserve">ealth care staff at this facility </w:t>
      </w:r>
      <w:r>
        <w:rPr>
          <w:rFonts w:cstheme="minorHAnsi"/>
        </w:rPr>
        <w:t xml:space="preserve">are </w:t>
      </w:r>
      <w:r w:rsidR="00345213" w:rsidRPr="00345213">
        <w:rPr>
          <w:rFonts w:cstheme="minorHAnsi"/>
        </w:rPr>
        <w:t>aware of the community-led monitoring mechanism</w:t>
      </w:r>
      <w:r>
        <w:rPr>
          <w:rFonts w:cstheme="minorHAnsi"/>
        </w:rPr>
        <w:t>.</w:t>
      </w:r>
      <w:r w:rsidR="00345213" w:rsidRPr="00345213">
        <w:rPr>
          <w:rFonts w:cstheme="minorHAnsi"/>
        </w:rPr>
        <w:t xml:space="preserve"> </w:t>
      </w:r>
      <w:r w:rsidR="0012251F">
        <w:rPr>
          <w:rFonts w:cstheme="minorHAnsi"/>
        </w:rPr>
        <w:t xml:space="preserve">[responses: </w:t>
      </w:r>
      <w:r>
        <w:rPr>
          <w:rFonts w:cstheme="minorHAnsi"/>
        </w:rPr>
        <w:t>strongly agree/agree/neither agree nor disagree/disagree/strongly disagree</w:t>
      </w:r>
      <w:r w:rsidR="0012251F">
        <w:rPr>
          <w:rFonts w:cstheme="minorHAnsi"/>
        </w:rPr>
        <w:t>/don’t know]</w:t>
      </w:r>
    </w:p>
    <w:p w14:paraId="19FFCCF2" w14:textId="3CCBF7CE" w:rsidR="00345213" w:rsidRPr="00345213" w:rsidRDefault="00345213">
      <w:pPr>
        <w:pStyle w:val="NoSpacing"/>
        <w:numPr>
          <w:ilvl w:val="1"/>
          <w:numId w:val="26"/>
        </w:numPr>
        <w:rPr>
          <w:rFonts w:cstheme="minorHAnsi"/>
        </w:rPr>
      </w:pPr>
      <w:r w:rsidRPr="00345213">
        <w:rPr>
          <w:rFonts w:cstheme="minorHAnsi"/>
        </w:rPr>
        <w:t xml:space="preserve">IF </w:t>
      </w:r>
      <w:r w:rsidR="00B53A8B">
        <w:rPr>
          <w:rFonts w:cstheme="minorHAnsi"/>
        </w:rPr>
        <w:t>STRONGLY AGREE OR AGREE</w:t>
      </w:r>
      <w:r w:rsidRPr="00345213">
        <w:rPr>
          <w:rFonts w:cstheme="minorHAnsi"/>
        </w:rPr>
        <w:t>, ASK:</w:t>
      </w:r>
    </w:p>
    <w:p w14:paraId="3AB6BABC" w14:textId="4DE958BD" w:rsidR="00345213" w:rsidRDefault="00B53A8B">
      <w:pPr>
        <w:pStyle w:val="NoSpacing"/>
        <w:numPr>
          <w:ilvl w:val="0"/>
          <w:numId w:val="26"/>
        </w:numPr>
        <w:rPr>
          <w:rFonts w:cstheme="minorHAnsi"/>
        </w:rPr>
      </w:pPr>
      <w:r>
        <w:rPr>
          <w:rFonts w:cstheme="minorHAnsi"/>
        </w:rPr>
        <w:t>H</w:t>
      </w:r>
      <w:r w:rsidR="00345213" w:rsidRPr="00345213">
        <w:rPr>
          <w:rFonts w:cstheme="minorHAnsi"/>
        </w:rPr>
        <w:t>ealth care staff inform the clients at this facility of the existence of the community-led monitoring mechanism and promote its use</w:t>
      </w:r>
      <w:r>
        <w:rPr>
          <w:rFonts w:cstheme="minorHAnsi"/>
        </w:rPr>
        <w:t>.</w:t>
      </w:r>
      <w:r w:rsidR="0012251F">
        <w:rPr>
          <w:rFonts w:cstheme="minorHAnsi"/>
        </w:rPr>
        <w:t xml:space="preserve"> [responses: </w:t>
      </w:r>
      <w:r>
        <w:rPr>
          <w:rFonts w:cstheme="minorHAnsi"/>
        </w:rPr>
        <w:t>strongly agree/agree/neither agree nor disagree/disagree/strongly disagree</w:t>
      </w:r>
      <w:r w:rsidR="0012251F">
        <w:rPr>
          <w:rFonts w:cstheme="minorHAnsi"/>
        </w:rPr>
        <w:t>/don’t know]</w:t>
      </w:r>
    </w:p>
    <w:p w14:paraId="42727469" w14:textId="77777777" w:rsidR="00314610" w:rsidRPr="00314610" w:rsidRDefault="00314610" w:rsidP="008B5454">
      <w:pPr>
        <w:pStyle w:val="NoSpacing"/>
        <w:ind w:left="360"/>
        <w:rPr>
          <w:rFonts w:cstheme="minorHAnsi"/>
        </w:rPr>
      </w:pPr>
    </w:p>
    <w:p w14:paraId="0AAA0DC3" w14:textId="77777777" w:rsidR="00F87F07" w:rsidRPr="0049645C" w:rsidRDefault="00F87F07" w:rsidP="00F87F07">
      <w:pPr>
        <w:pStyle w:val="NoSpacing"/>
        <w:rPr>
          <w:rFonts w:cstheme="minorHAnsi"/>
        </w:rPr>
      </w:pPr>
      <w:r w:rsidRPr="0049645C">
        <w:rPr>
          <w:rFonts w:cstheme="minorHAnsi"/>
        </w:rPr>
        <w:t>**********************************************************************************</w:t>
      </w:r>
    </w:p>
    <w:p w14:paraId="1CFE1E86" w14:textId="77777777" w:rsidR="00FC22C7" w:rsidRPr="0049645C" w:rsidRDefault="00FC22C7" w:rsidP="007D5524">
      <w:pPr>
        <w:pStyle w:val="NoSpacing"/>
        <w:rPr>
          <w:rFonts w:cstheme="minorHAnsi"/>
        </w:rPr>
      </w:pPr>
    </w:p>
    <w:p w14:paraId="0C033284" w14:textId="0461B971" w:rsidR="007D5524" w:rsidRPr="0049645C" w:rsidRDefault="007D5524" w:rsidP="007D5524">
      <w:pPr>
        <w:pStyle w:val="NoSpacing"/>
        <w:rPr>
          <w:rFonts w:cstheme="minorHAnsi"/>
          <w:b/>
          <w:bCs/>
        </w:rPr>
      </w:pPr>
      <w:r w:rsidRPr="0049645C">
        <w:rPr>
          <w:rFonts w:cstheme="minorHAnsi"/>
          <w:b/>
          <w:bCs/>
        </w:rPr>
        <w:t xml:space="preserve">8.a. </w:t>
      </w:r>
      <w:r w:rsidR="00105016" w:rsidRPr="0049645C">
        <w:rPr>
          <w:rFonts w:cstheme="minorHAnsi"/>
          <w:b/>
          <w:bCs/>
        </w:rPr>
        <w:t>HSG-1.1</w:t>
      </w:r>
      <w:r w:rsidR="00434C62" w:rsidRPr="0049645C">
        <w:rPr>
          <w:rFonts w:cstheme="minorHAnsi"/>
          <w:b/>
          <w:bCs/>
        </w:rPr>
        <w:t>:</w:t>
      </w:r>
      <w:r w:rsidRPr="0049645C">
        <w:rPr>
          <w:rFonts w:cstheme="minorHAnsi"/>
          <w:b/>
          <w:bCs/>
        </w:rPr>
        <w:t xml:space="preserve"> “</w:t>
      </w:r>
      <w:r w:rsidR="00105016" w:rsidRPr="0049645C">
        <w:rPr>
          <w:rFonts w:cstheme="minorHAnsi"/>
          <w:b/>
          <w:bCs/>
        </w:rPr>
        <w:t>Percentage of facilities with written and updated clinical guidelines for HIV, TB, malaria and/or PHC (based on the services provided) developed by the national or sub-national government (as appropriate by the country context)</w:t>
      </w:r>
      <w:r w:rsidRPr="0049645C">
        <w:rPr>
          <w:rFonts w:cstheme="minorHAnsi"/>
          <w:b/>
          <w:bCs/>
        </w:rPr>
        <w:t>”</w:t>
      </w:r>
    </w:p>
    <w:p w14:paraId="24E4DCB9" w14:textId="77777777" w:rsidR="00FC22C7" w:rsidRDefault="00FC22C7" w:rsidP="007D5524">
      <w:pPr>
        <w:pStyle w:val="NoSpacing"/>
        <w:rPr>
          <w:rFonts w:cstheme="minorHAnsi"/>
        </w:rPr>
      </w:pPr>
    </w:p>
    <w:p w14:paraId="71B5B756" w14:textId="3E9CEAB4" w:rsidR="007D5524" w:rsidRPr="0049645C" w:rsidRDefault="007D5524" w:rsidP="007D5524">
      <w:pPr>
        <w:pStyle w:val="NoSpacing"/>
        <w:rPr>
          <w:rFonts w:cstheme="minorHAnsi"/>
        </w:rPr>
      </w:pPr>
      <w:r w:rsidRPr="0049645C">
        <w:rPr>
          <w:rFonts w:cstheme="minorHAnsi"/>
        </w:rPr>
        <w:t xml:space="preserve">8.b. Sources: Row </w:t>
      </w:r>
      <w:r w:rsidR="00105016" w:rsidRPr="0049645C">
        <w:rPr>
          <w:rFonts w:cstheme="minorHAnsi"/>
        </w:rPr>
        <w:t>34</w:t>
      </w:r>
      <w:r w:rsidRPr="0049645C">
        <w:rPr>
          <w:rFonts w:cstheme="minorHAnsi"/>
        </w:rPr>
        <w:t xml:space="preserve"> of the IGS</w:t>
      </w:r>
    </w:p>
    <w:p w14:paraId="1072E445" w14:textId="77777777" w:rsidR="00FC22C7" w:rsidRDefault="00FC22C7" w:rsidP="00BC0575">
      <w:pPr>
        <w:pStyle w:val="NoSpacing"/>
        <w:rPr>
          <w:rFonts w:cstheme="minorHAnsi"/>
        </w:rPr>
      </w:pPr>
    </w:p>
    <w:p w14:paraId="16917BD0" w14:textId="7AF47D2B" w:rsidR="00BC0575" w:rsidRDefault="00BC0575" w:rsidP="00BC0575">
      <w:pPr>
        <w:pStyle w:val="NoSpacing"/>
        <w:rPr>
          <w:rFonts w:cstheme="minorHAnsi"/>
        </w:rPr>
      </w:pPr>
      <w:r>
        <w:rPr>
          <w:rFonts w:cstheme="minorHAnsi"/>
        </w:rPr>
        <w:t>8</w:t>
      </w:r>
      <w:r w:rsidRPr="0049645C">
        <w:rPr>
          <w:rFonts w:cstheme="minorHAnsi"/>
        </w:rPr>
        <w:t>.c.</w:t>
      </w:r>
      <w:r>
        <w:rPr>
          <w:rFonts w:cstheme="minorHAnsi"/>
        </w:rPr>
        <w:t xml:space="preserve"> Definition</w:t>
      </w:r>
      <w:r w:rsidRPr="0049645C">
        <w:rPr>
          <w:rFonts w:cstheme="minorHAnsi"/>
        </w:rPr>
        <w:t xml:space="preserve"> </w:t>
      </w:r>
    </w:p>
    <w:p w14:paraId="086C138B" w14:textId="77777777" w:rsidR="009C4B25" w:rsidRPr="009C4B25" w:rsidRDefault="009C4B25">
      <w:pPr>
        <w:pStyle w:val="NoSpacing"/>
        <w:numPr>
          <w:ilvl w:val="0"/>
          <w:numId w:val="25"/>
        </w:numPr>
        <w:rPr>
          <w:rFonts w:cstheme="minorHAnsi"/>
        </w:rPr>
      </w:pPr>
      <w:r w:rsidRPr="009C4B25">
        <w:rPr>
          <w:rFonts w:cstheme="minorHAnsi"/>
        </w:rPr>
        <w:t>Numerator = Healthcare facilities, supported by TGF grant, that provide HIV, TB, Malaria and/or PHC services which can present updated written guidelines for HIV, TB, Malaria and/or PHC (as relevant based on the services provided) developed by the national or sub-national government (as appropriate by the country context).</w:t>
      </w:r>
    </w:p>
    <w:p w14:paraId="35367BB6" w14:textId="686A8D53" w:rsidR="009C4B25" w:rsidRPr="009C4B25" w:rsidRDefault="009C4B25">
      <w:pPr>
        <w:pStyle w:val="NoSpacing"/>
        <w:numPr>
          <w:ilvl w:val="0"/>
          <w:numId w:val="25"/>
        </w:numPr>
        <w:rPr>
          <w:rFonts w:cstheme="minorHAnsi"/>
        </w:rPr>
      </w:pPr>
      <w:r w:rsidRPr="009C4B25">
        <w:rPr>
          <w:rFonts w:cstheme="minorHAnsi"/>
        </w:rPr>
        <w:t>Denominator = Total number of facilities</w:t>
      </w:r>
      <w:r w:rsidR="00B1706D">
        <w:rPr>
          <w:rFonts w:cstheme="minorHAnsi"/>
        </w:rPr>
        <w:t>,</w:t>
      </w:r>
      <w:r w:rsidRPr="009C4B25">
        <w:rPr>
          <w:rFonts w:cstheme="minorHAnsi"/>
        </w:rPr>
        <w:t xml:space="preserve"> supported by TGF grant</w:t>
      </w:r>
      <w:r w:rsidR="00B1706D">
        <w:rPr>
          <w:rFonts w:cstheme="minorHAnsi"/>
        </w:rPr>
        <w:t>,</w:t>
      </w:r>
      <w:r w:rsidRPr="009C4B25">
        <w:rPr>
          <w:rFonts w:cstheme="minorHAnsi"/>
        </w:rPr>
        <w:t xml:space="preserve"> that provide HIV, TB, Malaria and/or PHC services.</w:t>
      </w:r>
    </w:p>
    <w:p w14:paraId="6A65238C" w14:textId="77CA873D" w:rsidR="009C4B25" w:rsidRPr="00B1706D" w:rsidRDefault="009C4B25">
      <w:pPr>
        <w:pStyle w:val="NoSpacing"/>
        <w:numPr>
          <w:ilvl w:val="0"/>
          <w:numId w:val="25"/>
        </w:numPr>
        <w:rPr>
          <w:rFonts w:cstheme="minorHAnsi"/>
        </w:rPr>
      </w:pPr>
      <w:r w:rsidRPr="009C4B25">
        <w:rPr>
          <w:rFonts w:cstheme="minorHAnsi"/>
        </w:rPr>
        <w:t>Data source: T</w:t>
      </w:r>
      <w:r w:rsidR="001F173B">
        <w:rPr>
          <w:rFonts w:cstheme="minorHAnsi"/>
        </w:rPr>
        <w:t>-HFA</w:t>
      </w:r>
      <w:r w:rsidRPr="009C4B25">
        <w:rPr>
          <w:rFonts w:cstheme="minorHAnsi"/>
        </w:rPr>
        <w:t xml:space="preserve">. This measures availability of clinical guidelines. It </w:t>
      </w:r>
      <w:r w:rsidRPr="00B1706D">
        <w:rPr>
          <w:rFonts w:cstheme="minorHAnsi"/>
        </w:rPr>
        <w:t>can be collected annually whether used or not.</w:t>
      </w:r>
    </w:p>
    <w:p w14:paraId="6181A2E1" w14:textId="3375ADF0" w:rsidR="0071334B" w:rsidRDefault="00B1706D">
      <w:pPr>
        <w:pStyle w:val="NoSpacing"/>
        <w:numPr>
          <w:ilvl w:val="0"/>
          <w:numId w:val="25"/>
        </w:numPr>
        <w:rPr>
          <w:rFonts w:cstheme="minorHAnsi"/>
        </w:rPr>
      </w:pPr>
      <w:r w:rsidRPr="00B1706D">
        <w:rPr>
          <w:rFonts w:cstheme="minorHAnsi"/>
        </w:rPr>
        <w:t>Note</w:t>
      </w:r>
      <w:r>
        <w:rPr>
          <w:rFonts w:cstheme="minorHAnsi"/>
        </w:rPr>
        <w:t xml:space="preserve"> 1.</w:t>
      </w:r>
      <w:r w:rsidRPr="00B1706D">
        <w:rPr>
          <w:rFonts w:cstheme="minorHAnsi"/>
        </w:rPr>
        <w:t xml:space="preserve"> For this indicator, “PHC” is operationally defined as </w:t>
      </w:r>
      <w:r w:rsidR="002C4389">
        <w:rPr>
          <w:rFonts w:cstheme="minorHAnsi"/>
        </w:rPr>
        <w:t xml:space="preserve">these services: </w:t>
      </w:r>
      <w:r w:rsidR="0071334B" w:rsidRPr="00B1706D">
        <w:rPr>
          <w:rFonts w:cstheme="minorHAnsi"/>
        </w:rPr>
        <w:t>ANC, IMCI/child health, and</w:t>
      </w:r>
      <w:r w:rsidRPr="00B1706D">
        <w:rPr>
          <w:rFonts w:cstheme="minorHAnsi"/>
        </w:rPr>
        <w:t>/or</w:t>
      </w:r>
      <w:r w:rsidR="0071334B" w:rsidRPr="00B1706D">
        <w:rPr>
          <w:rFonts w:cstheme="minorHAnsi"/>
        </w:rPr>
        <w:t xml:space="preserve"> immunizations</w:t>
      </w:r>
      <w:r w:rsidRPr="00B1706D">
        <w:rPr>
          <w:rFonts w:cstheme="minorHAnsi"/>
        </w:rPr>
        <w:t>.</w:t>
      </w:r>
      <w:r w:rsidR="00D22034">
        <w:rPr>
          <w:rFonts w:cstheme="minorHAnsi"/>
        </w:rPr>
        <w:t xml:space="preserve"> </w:t>
      </w:r>
    </w:p>
    <w:p w14:paraId="3744028A" w14:textId="7B0B54E3" w:rsidR="00B1706D" w:rsidRPr="00B1706D" w:rsidRDefault="00B1706D">
      <w:pPr>
        <w:pStyle w:val="NoSpacing"/>
        <w:numPr>
          <w:ilvl w:val="0"/>
          <w:numId w:val="25"/>
        </w:numPr>
        <w:rPr>
          <w:rFonts w:cstheme="minorHAnsi"/>
        </w:rPr>
      </w:pPr>
      <w:r>
        <w:rPr>
          <w:rFonts w:cstheme="minorHAnsi"/>
        </w:rPr>
        <w:t xml:space="preserve">Note 2. </w:t>
      </w:r>
      <w:r w:rsidR="006D3BCC">
        <w:rPr>
          <w:rFonts w:cstheme="minorHAnsi"/>
        </w:rPr>
        <w:t xml:space="preserve">The condition </w:t>
      </w:r>
      <w:r>
        <w:rPr>
          <w:rFonts w:cstheme="minorHAnsi"/>
        </w:rPr>
        <w:t>“supported by TGF grant”</w:t>
      </w:r>
      <w:r w:rsidR="006D3BCC">
        <w:rPr>
          <w:rFonts w:cstheme="minorHAnsi"/>
        </w:rPr>
        <w:t xml:space="preserve"> (in the IGS numerator and denominator) will not be used because the condition is: 1) not in the wording of the indicator, 2) not part of other </w:t>
      </w:r>
      <w:r w:rsidR="006D3BCC">
        <w:rPr>
          <w:rFonts w:cstheme="minorHAnsi"/>
        </w:rPr>
        <w:lastRenderedPageBreak/>
        <w:t>RSSH indicators, and 3) difficult to operationalize in the field (e.g., countries might not have accurate lists of which facilities are “supported” by GF grants, and facility staff might not know)</w:t>
      </w:r>
      <w:r>
        <w:rPr>
          <w:rFonts w:cstheme="minorHAnsi"/>
        </w:rPr>
        <w:t>.</w:t>
      </w:r>
    </w:p>
    <w:p w14:paraId="565A819C" w14:textId="77777777" w:rsidR="0071334B" w:rsidDel="00176301" w:rsidRDefault="0071334B" w:rsidP="0071334B">
      <w:pPr>
        <w:pStyle w:val="NoSpacing"/>
        <w:rPr>
          <w:del w:id="315" w:author="Samantha Rowe" w:date="2024-09-24T16:45:00Z" w16du:dateUtc="2024-09-24T20:45:00Z"/>
          <w:rFonts w:cstheme="minorHAnsi"/>
        </w:rPr>
      </w:pPr>
    </w:p>
    <w:p w14:paraId="68E65E35" w14:textId="77777777" w:rsidR="001B7A7A" w:rsidDel="00176301" w:rsidRDefault="001B7A7A" w:rsidP="0071334B">
      <w:pPr>
        <w:pStyle w:val="NoSpacing"/>
        <w:rPr>
          <w:del w:id="316" w:author="Samantha Rowe" w:date="2024-09-24T16:45:00Z" w16du:dateUtc="2024-09-24T20:45:00Z"/>
          <w:rFonts w:cstheme="minorHAnsi"/>
        </w:rPr>
      </w:pPr>
    </w:p>
    <w:p w14:paraId="0B4996DE" w14:textId="77777777" w:rsidR="001B7A7A" w:rsidDel="00176301" w:rsidRDefault="001B7A7A" w:rsidP="0071334B">
      <w:pPr>
        <w:pStyle w:val="NoSpacing"/>
        <w:rPr>
          <w:del w:id="317" w:author="Samantha Rowe" w:date="2024-09-24T16:45:00Z" w16du:dateUtc="2024-09-24T20:45:00Z"/>
          <w:rFonts w:cstheme="minorHAnsi"/>
        </w:rPr>
      </w:pPr>
    </w:p>
    <w:p w14:paraId="4521E899" w14:textId="77777777" w:rsidR="001B7A7A" w:rsidRPr="0071334B" w:rsidRDefault="001B7A7A" w:rsidP="0071334B">
      <w:pPr>
        <w:pStyle w:val="NoSpacing"/>
        <w:rPr>
          <w:rFonts w:cstheme="minorHAnsi"/>
        </w:rPr>
      </w:pPr>
    </w:p>
    <w:p w14:paraId="66479F92" w14:textId="61F3D96D" w:rsidR="00BC0575" w:rsidRDefault="00BC0575" w:rsidP="00BC0575">
      <w:pPr>
        <w:pStyle w:val="NoSpacing"/>
        <w:rPr>
          <w:ins w:id="318" w:author="Samantha Rowe" w:date="2024-09-24T16:50:00Z" w16du:dateUtc="2024-09-24T20:50:00Z"/>
          <w:rFonts w:cstheme="minorHAnsi"/>
        </w:rPr>
      </w:pPr>
      <w:r>
        <w:rPr>
          <w:rFonts w:cstheme="minorHAnsi"/>
        </w:rPr>
        <w:t xml:space="preserve">8.d. </w:t>
      </w:r>
      <w:r w:rsidR="00654482">
        <w:rPr>
          <w:rFonts w:cstheme="minorHAnsi"/>
        </w:rPr>
        <w:t>M</w:t>
      </w:r>
      <w:r>
        <w:rPr>
          <w:rFonts w:cstheme="minorHAnsi"/>
        </w:rPr>
        <w:t>easurement</w:t>
      </w:r>
      <w:r w:rsidRPr="0049645C">
        <w:rPr>
          <w:rFonts w:cstheme="minorHAnsi"/>
        </w:rPr>
        <w:t xml:space="preserve"> methodology</w:t>
      </w:r>
    </w:p>
    <w:p w14:paraId="737A293F" w14:textId="77777777" w:rsidR="008019CB" w:rsidRDefault="008019CB" w:rsidP="00BC0575">
      <w:pPr>
        <w:pStyle w:val="NoSpacing"/>
        <w:rPr>
          <w:rFonts w:cstheme="minorHAnsi"/>
        </w:rPr>
      </w:pPr>
    </w:p>
    <w:p w14:paraId="5E543FF7" w14:textId="11F42032" w:rsidR="00EB48F8" w:rsidRPr="00B808C5" w:rsidRDefault="00B808C5">
      <w:pPr>
        <w:pStyle w:val="NoSpacing"/>
        <w:numPr>
          <w:ilvl w:val="0"/>
          <w:numId w:val="16"/>
        </w:numPr>
        <w:ind w:left="288" w:hanging="216"/>
        <w:rPr>
          <w:rFonts w:cstheme="minorHAnsi"/>
        </w:rPr>
      </w:pPr>
      <w:r>
        <w:rPr>
          <w:rFonts w:cstheme="minorHAnsi"/>
        </w:rPr>
        <w:t xml:space="preserve">Direct observation by </w:t>
      </w:r>
      <w:r w:rsidR="007F0D69">
        <w:rPr>
          <w:rFonts w:cstheme="minorHAnsi"/>
        </w:rPr>
        <w:t xml:space="preserve">t-HFA </w:t>
      </w:r>
      <w:r>
        <w:rPr>
          <w:rFonts w:cstheme="minorHAnsi"/>
        </w:rPr>
        <w:t>surveyors and interviews with facility staff. The ideal method is d</w:t>
      </w:r>
      <w:r w:rsidR="00EB48F8" w:rsidRPr="00B808C5">
        <w:rPr>
          <w:rFonts w:cstheme="minorHAnsi"/>
        </w:rPr>
        <w:t>irect observation of a guideline document by a surveyor</w:t>
      </w:r>
      <w:r>
        <w:rPr>
          <w:rFonts w:cstheme="minorHAnsi"/>
        </w:rPr>
        <w:t>. The secondary method is when a facility staff member</w:t>
      </w:r>
      <w:r w:rsidR="00EB48F8" w:rsidRPr="00B808C5">
        <w:rPr>
          <w:rFonts w:cstheme="minorHAnsi"/>
        </w:rPr>
        <w:t xml:space="preserve"> report</w:t>
      </w:r>
      <w:r>
        <w:rPr>
          <w:rFonts w:cstheme="minorHAnsi"/>
        </w:rPr>
        <w:t>s that the guideline is</w:t>
      </w:r>
      <w:r w:rsidR="00EB48F8" w:rsidRPr="00B808C5">
        <w:rPr>
          <w:rFonts w:cstheme="minorHAnsi"/>
        </w:rPr>
        <w:t xml:space="preserve"> present</w:t>
      </w:r>
      <w:r>
        <w:rPr>
          <w:rFonts w:cstheme="minorHAnsi"/>
        </w:rPr>
        <w:t>, even when it cannot be directly observed</w:t>
      </w:r>
      <w:r w:rsidR="00EB48F8" w:rsidRPr="00B808C5">
        <w:rPr>
          <w:rFonts w:cstheme="minorHAnsi"/>
        </w:rPr>
        <w:t xml:space="preserve">. </w:t>
      </w:r>
    </w:p>
    <w:p w14:paraId="6F905D30" w14:textId="329C93B6" w:rsidR="006A5D3A" w:rsidRDefault="00D27782">
      <w:pPr>
        <w:pStyle w:val="NoSpacing"/>
        <w:numPr>
          <w:ilvl w:val="0"/>
          <w:numId w:val="16"/>
        </w:numPr>
        <w:ind w:left="288" w:hanging="216"/>
        <w:rPr>
          <w:rFonts w:cstheme="minorHAnsi"/>
        </w:rPr>
      </w:pPr>
      <w:r>
        <w:rPr>
          <w:rFonts w:cstheme="minorHAnsi"/>
        </w:rPr>
        <w:t>E</w:t>
      </w:r>
      <w:r w:rsidR="008E6A96" w:rsidRPr="008E6A96">
        <w:rPr>
          <w:rFonts w:cstheme="minorHAnsi"/>
        </w:rPr>
        <w:t>ach surveyed country define</w:t>
      </w:r>
      <w:r w:rsidR="00A33FF2">
        <w:rPr>
          <w:rFonts w:cstheme="minorHAnsi"/>
        </w:rPr>
        <w:t>s</w:t>
      </w:r>
      <w:r w:rsidR="008E6A96" w:rsidRPr="008E6A96">
        <w:rPr>
          <w:rFonts w:cstheme="minorHAnsi"/>
        </w:rPr>
        <w:t xml:space="preserve"> what is meant by “written updated clinical guidelines</w:t>
      </w:r>
      <w:r w:rsidR="00012CE8">
        <w:rPr>
          <w:rFonts w:cstheme="minorHAnsi"/>
        </w:rPr>
        <w:t>…</w:t>
      </w:r>
      <w:r w:rsidR="00012CE8" w:rsidRPr="00012CE8">
        <w:rPr>
          <w:rFonts w:cstheme="minorHAnsi"/>
          <w:b/>
          <w:bCs/>
        </w:rPr>
        <w:t xml:space="preserve"> </w:t>
      </w:r>
      <w:r w:rsidR="00012CE8" w:rsidRPr="00012CE8">
        <w:rPr>
          <w:rFonts w:cstheme="minorHAnsi"/>
        </w:rPr>
        <w:t>developed by the national or sub-national government</w:t>
      </w:r>
      <w:r w:rsidR="008E6A96" w:rsidRPr="008E6A96">
        <w:rPr>
          <w:rFonts w:cstheme="minorHAnsi"/>
        </w:rPr>
        <w:t>”</w:t>
      </w:r>
      <w:r w:rsidR="00A33FF2">
        <w:rPr>
          <w:rFonts w:cstheme="minorHAnsi"/>
        </w:rPr>
        <w:t xml:space="preserve"> for each clinical topic (see Table </w:t>
      </w:r>
      <w:r w:rsidR="007F04FE">
        <w:rPr>
          <w:rFonts w:cstheme="minorHAnsi"/>
        </w:rPr>
        <w:t>6</w:t>
      </w:r>
      <w:r w:rsidR="00A33FF2">
        <w:rPr>
          <w:rFonts w:cstheme="minorHAnsi"/>
        </w:rPr>
        <w:t>, below).</w:t>
      </w:r>
      <w:r w:rsidR="008E6A96" w:rsidRPr="008E6A96">
        <w:rPr>
          <w:rFonts w:cstheme="minorHAnsi"/>
        </w:rPr>
        <w:t xml:space="preserve"> </w:t>
      </w:r>
      <w:r>
        <w:rPr>
          <w:rFonts w:cstheme="minorHAnsi"/>
        </w:rPr>
        <w:t>T</w:t>
      </w:r>
      <w:r w:rsidR="008E6A96" w:rsidRPr="008E6A96">
        <w:rPr>
          <w:rFonts w:cstheme="minorHAnsi"/>
        </w:rPr>
        <w:t xml:space="preserve">he t-HFA </w:t>
      </w:r>
      <w:r>
        <w:rPr>
          <w:rFonts w:cstheme="minorHAnsi"/>
        </w:rPr>
        <w:t>has</w:t>
      </w:r>
      <w:r w:rsidR="008E6A96" w:rsidRPr="008E6A96">
        <w:rPr>
          <w:rFonts w:cstheme="minorHAnsi"/>
        </w:rPr>
        <w:t xml:space="preserve"> </w:t>
      </w:r>
      <w:r w:rsidR="006A5D3A">
        <w:rPr>
          <w:rFonts w:cstheme="minorHAnsi"/>
        </w:rPr>
        <w:t xml:space="preserve">a </w:t>
      </w:r>
      <w:r w:rsidR="008E6A96" w:rsidRPr="008E6A96">
        <w:rPr>
          <w:rFonts w:cstheme="minorHAnsi"/>
        </w:rPr>
        <w:t>gateway question</w:t>
      </w:r>
      <w:r w:rsidR="006A5D3A">
        <w:rPr>
          <w:rFonts w:cstheme="minorHAnsi"/>
        </w:rPr>
        <w:t xml:space="preserve"> that asks if the facility offers a given service that is associated with a</w:t>
      </w:r>
      <w:r w:rsidR="008E6A96" w:rsidRPr="008E6A96">
        <w:rPr>
          <w:rFonts w:cstheme="minorHAnsi"/>
        </w:rPr>
        <w:t xml:space="preserve"> guideline, as well as survey item</w:t>
      </w:r>
      <w:r w:rsidR="006A5D3A">
        <w:rPr>
          <w:rFonts w:cstheme="minorHAnsi"/>
        </w:rPr>
        <w:t>s</w:t>
      </w:r>
      <w:r w:rsidR="008E6A96" w:rsidRPr="008E6A96">
        <w:rPr>
          <w:rFonts w:cstheme="minorHAnsi"/>
        </w:rPr>
        <w:t xml:space="preserve"> on the guideline itself.</w:t>
      </w:r>
      <w:r w:rsidR="006A5D3A">
        <w:rPr>
          <w:rFonts w:cstheme="minorHAnsi"/>
        </w:rPr>
        <w:t xml:space="preserve"> </w:t>
      </w:r>
      <w:r w:rsidR="008E6A96" w:rsidRPr="008E6A96">
        <w:rPr>
          <w:rFonts w:cstheme="minorHAnsi"/>
        </w:rPr>
        <w:t>E.g., Question 1</w:t>
      </w:r>
      <w:r w:rsidR="006A5D3A">
        <w:rPr>
          <w:rFonts w:cstheme="minorHAnsi"/>
        </w:rPr>
        <w:t>400</w:t>
      </w:r>
      <w:r w:rsidR="008E6A96" w:rsidRPr="008E6A96">
        <w:rPr>
          <w:rFonts w:cstheme="minorHAnsi"/>
        </w:rPr>
        <w:t xml:space="preserve">. </w:t>
      </w:r>
      <w:r w:rsidR="006A5D3A" w:rsidRPr="006A5D3A">
        <w:rPr>
          <w:rFonts w:cstheme="minorHAnsi"/>
        </w:rPr>
        <w:t>Does this facility offer diagnosis and/or treatment of malaria?</w:t>
      </w:r>
      <w:r w:rsidR="008E6A96" w:rsidRPr="008E6A96">
        <w:rPr>
          <w:rFonts w:cstheme="minorHAnsi"/>
        </w:rPr>
        <w:t xml:space="preserve"> Question </w:t>
      </w:r>
      <w:r w:rsidR="006A5D3A">
        <w:rPr>
          <w:rFonts w:cstheme="minorHAnsi"/>
        </w:rPr>
        <w:t>1406</w:t>
      </w:r>
      <w:r w:rsidR="00BE15B5">
        <w:rPr>
          <w:rFonts w:cstheme="minorHAnsi"/>
        </w:rPr>
        <w:t xml:space="preserve"> (which has several parts, but only the last part is the response entered by the survey)</w:t>
      </w:r>
      <w:r w:rsidR="008E6A96" w:rsidRPr="008E6A96">
        <w:rPr>
          <w:rFonts w:cstheme="minorHAnsi"/>
        </w:rPr>
        <w:t>.</w:t>
      </w:r>
      <w:r w:rsidR="006A5D3A">
        <w:rPr>
          <w:rFonts w:cstheme="minorHAnsi"/>
        </w:rPr>
        <w:t xml:space="preserve"> </w:t>
      </w:r>
      <w:r w:rsidR="006A5D3A" w:rsidRPr="006A5D3A">
        <w:rPr>
          <w:rFonts w:cstheme="minorHAnsi"/>
        </w:rPr>
        <w:t>Are national guidelines for the diagnosis and/or treatment of malaria available in this service site today?</w:t>
      </w:r>
      <w:r w:rsidR="006A5D3A">
        <w:rPr>
          <w:rFonts w:cstheme="minorHAnsi"/>
        </w:rPr>
        <w:t xml:space="preserve"> </w:t>
      </w:r>
      <w:r w:rsidR="006A5D3A" w:rsidRPr="006A5D3A">
        <w:rPr>
          <w:rFonts w:cstheme="minorHAnsi"/>
          <w:color w:val="FF0000"/>
        </w:rPr>
        <w:t>[COUNTRY ADAPT – NAME OF DOCUMENT AND VERSION]</w:t>
      </w:r>
      <w:r w:rsidR="006A5D3A">
        <w:rPr>
          <w:rFonts w:cstheme="minorHAnsi"/>
        </w:rPr>
        <w:t xml:space="preserve"> </w:t>
      </w:r>
      <w:r w:rsidR="006A5D3A" w:rsidRPr="006A5D3A">
        <w:rPr>
          <w:rFonts w:cstheme="minorHAnsi"/>
        </w:rPr>
        <w:t>IF YES, ASK: May I see the guidelines?</w:t>
      </w:r>
      <w:r w:rsidR="00BE15B5">
        <w:rPr>
          <w:rFonts w:cstheme="minorHAnsi"/>
        </w:rPr>
        <w:t xml:space="preserve"> </w:t>
      </w:r>
      <w:r w:rsidR="00BE15B5" w:rsidRPr="00BE15B5">
        <w:rPr>
          <w:rFonts w:cstheme="minorHAnsi"/>
        </w:rPr>
        <w:t>There are three responses</w:t>
      </w:r>
      <w:r w:rsidR="00BE15B5">
        <w:rPr>
          <w:rFonts w:cstheme="minorHAnsi"/>
        </w:rPr>
        <w:t xml:space="preserve"> to this last part of the question</w:t>
      </w:r>
      <w:r w:rsidR="00BE15B5" w:rsidRPr="00BE15B5">
        <w:rPr>
          <w:rFonts w:cstheme="minorHAnsi"/>
        </w:rPr>
        <w:t>: YES, OBSERVED; YES, REPORTED, NOT SEEN; and NO/NOT AVAILABLE.</w:t>
      </w:r>
    </w:p>
    <w:p w14:paraId="06EC474A" w14:textId="77777777" w:rsidR="00831D2A" w:rsidRPr="00BE15B5" w:rsidRDefault="00831D2A" w:rsidP="00831D2A">
      <w:pPr>
        <w:pStyle w:val="NoSpacing"/>
        <w:ind w:left="288"/>
        <w:rPr>
          <w:rFonts w:cstheme="minorHAnsi"/>
        </w:rPr>
      </w:pPr>
    </w:p>
    <w:p w14:paraId="0A7ECC44" w14:textId="0E35CF39" w:rsidR="00654482" w:rsidRDefault="00654482" w:rsidP="00654482">
      <w:pPr>
        <w:pStyle w:val="NoSpacing"/>
        <w:ind w:left="72"/>
        <w:rPr>
          <w:rFonts w:cstheme="minorHAnsi"/>
        </w:rPr>
      </w:pPr>
      <w:r>
        <w:rPr>
          <w:rFonts w:cstheme="minorHAnsi"/>
        </w:rPr>
        <w:t xml:space="preserve">Table </w:t>
      </w:r>
      <w:r w:rsidR="006777F4">
        <w:rPr>
          <w:rFonts w:cstheme="minorHAnsi"/>
        </w:rPr>
        <w:t>6</w:t>
      </w:r>
      <w:r>
        <w:rPr>
          <w:rFonts w:cstheme="minorHAnsi"/>
        </w:rPr>
        <w:t>. Indicators and survey questions on the presence of clinical guidelines</w:t>
      </w:r>
    </w:p>
    <w:p w14:paraId="667E2E6E" w14:textId="11C82E0C" w:rsidR="00654482" w:rsidRPr="00255630" w:rsidRDefault="00654482" w:rsidP="00654482">
      <w:pPr>
        <w:pStyle w:val="NoSpacing"/>
        <w:ind w:left="72"/>
        <w:rPr>
          <w:rFonts w:cstheme="minorHAnsi"/>
          <w:sz w:val="16"/>
          <w:szCs w:val="16"/>
        </w:rPr>
      </w:pPr>
    </w:p>
    <w:tbl>
      <w:tblPr>
        <w:tblStyle w:val="TableGrid"/>
        <w:tblW w:w="9283" w:type="dxa"/>
        <w:tblInd w:w="72" w:type="dxa"/>
        <w:tblLook w:val="04A0" w:firstRow="1" w:lastRow="0" w:firstColumn="1" w:lastColumn="0" w:noHBand="0" w:noVBand="1"/>
      </w:tblPr>
      <w:tblGrid>
        <w:gridCol w:w="1549"/>
        <w:gridCol w:w="5643"/>
        <w:gridCol w:w="2091"/>
      </w:tblGrid>
      <w:tr w:rsidR="00F54E0F" w14:paraId="3D11D11C" w14:textId="77777777" w:rsidTr="00367C22">
        <w:trPr>
          <w:trHeight w:val="386"/>
          <w:tblHeader/>
        </w:trPr>
        <w:tc>
          <w:tcPr>
            <w:tcW w:w="1534" w:type="dxa"/>
            <w:vAlign w:val="center"/>
          </w:tcPr>
          <w:p w14:paraId="7F3392C0" w14:textId="023E209A" w:rsidR="00654482" w:rsidRPr="00654482" w:rsidRDefault="00654482" w:rsidP="00654482">
            <w:pPr>
              <w:pStyle w:val="NoSpacing"/>
              <w:rPr>
                <w:rFonts w:cstheme="minorHAnsi"/>
                <w:b/>
                <w:bCs/>
              </w:rPr>
            </w:pPr>
            <w:del w:id="319" w:author="Samantha Rowe" w:date="2024-09-24T16:50:00Z" w16du:dateUtc="2024-09-24T20:50:00Z">
              <w:r w:rsidRPr="00654482" w:rsidDel="008019CB">
                <w:rPr>
                  <w:rFonts w:cstheme="minorHAnsi"/>
                  <w:b/>
                  <w:bCs/>
                </w:rPr>
                <w:delText>Topic</w:delText>
              </w:r>
            </w:del>
            <w:ins w:id="320" w:author="Samantha Rowe" w:date="2024-09-24T16:50:00Z" w16du:dateUtc="2024-09-24T20:50:00Z">
              <w:r w:rsidR="008019CB">
                <w:rPr>
                  <w:rFonts w:cstheme="minorHAnsi"/>
                  <w:b/>
                  <w:bCs/>
                </w:rPr>
                <w:t>Attribute</w:t>
              </w:r>
            </w:ins>
          </w:p>
        </w:tc>
        <w:tc>
          <w:tcPr>
            <w:tcW w:w="5655" w:type="dxa"/>
            <w:vAlign w:val="center"/>
          </w:tcPr>
          <w:p w14:paraId="7891D5B8" w14:textId="5957FD19" w:rsidR="00654482" w:rsidRPr="00654482" w:rsidRDefault="00654482" w:rsidP="00654482">
            <w:pPr>
              <w:pStyle w:val="NoSpacing"/>
              <w:rPr>
                <w:rFonts w:cstheme="minorHAnsi"/>
                <w:b/>
                <w:bCs/>
              </w:rPr>
            </w:pPr>
            <w:r w:rsidRPr="00654482">
              <w:rPr>
                <w:rFonts w:cstheme="minorHAnsi"/>
                <w:b/>
                <w:bCs/>
              </w:rPr>
              <w:t>HHFA indicator</w:t>
            </w:r>
          </w:p>
        </w:tc>
        <w:tc>
          <w:tcPr>
            <w:tcW w:w="2094" w:type="dxa"/>
            <w:vAlign w:val="center"/>
          </w:tcPr>
          <w:p w14:paraId="0DC0EB5C" w14:textId="37F214DD" w:rsidR="00654482" w:rsidRPr="00654482" w:rsidRDefault="00565249" w:rsidP="00654482">
            <w:pPr>
              <w:pStyle w:val="NoSpacing"/>
              <w:rPr>
                <w:rFonts w:cstheme="minorHAnsi"/>
                <w:b/>
                <w:bCs/>
              </w:rPr>
            </w:pPr>
            <w:r>
              <w:rPr>
                <w:rFonts w:cstheme="minorHAnsi"/>
                <w:b/>
                <w:bCs/>
              </w:rPr>
              <w:t>t-HFA s</w:t>
            </w:r>
            <w:r w:rsidR="00654482" w:rsidRPr="00654482">
              <w:rPr>
                <w:rFonts w:cstheme="minorHAnsi"/>
                <w:b/>
                <w:bCs/>
              </w:rPr>
              <w:t>urvey questions</w:t>
            </w:r>
          </w:p>
        </w:tc>
      </w:tr>
      <w:tr w:rsidR="00B94F4D" w14:paraId="53CDCF96" w14:textId="77777777" w:rsidTr="00367C22">
        <w:tc>
          <w:tcPr>
            <w:tcW w:w="1534" w:type="dxa"/>
            <w:vMerge w:val="restart"/>
          </w:tcPr>
          <w:p w14:paraId="49897FBD" w14:textId="220B5BA1" w:rsidR="00B94F4D" w:rsidRPr="00B94F4D" w:rsidRDefault="00B94F4D" w:rsidP="00654482">
            <w:pPr>
              <w:pStyle w:val="NoSpacing"/>
              <w:rPr>
                <w:rFonts w:cstheme="minorHAnsi"/>
              </w:rPr>
            </w:pPr>
            <w:r w:rsidRPr="00B94F4D">
              <w:rPr>
                <w:rFonts w:cstheme="minorHAnsi"/>
              </w:rPr>
              <w:t>HIV</w:t>
            </w:r>
          </w:p>
        </w:tc>
        <w:tc>
          <w:tcPr>
            <w:tcW w:w="5655" w:type="dxa"/>
          </w:tcPr>
          <w:p w14:paraId="3AF661DB" w14:textId="0B089DE4" w:rsidR="00B94F4D" w:rsidRPr="00B94F4D" w:rsidRDefault="00B94F4D">
            <w:pPr>
              <w:pStyle w:val="NoSpacing"/>
              <w:numPr>
                <w:ilvl w:val="1"/>
                <w:numId w:val="21"/>
              </w:numPr>
              <w:ind w:left="360"/>
              <w:rPr>
                <w:rFonts w:cstheme="minorHAnsi"/>
              </w:rPr>
            </w:pPr>
            <w:r w:rsidRPr="008E6A96">
              <w:rPr>
                <w:rFonts w:cstheme="minorHAnsi"/>
              </w:rPr>
              <w:t>Indicator 3.2.</w:t>
            </w:r>
            <w:r w:rsidR="00664AB5">
              <w:rPr>
                <w:rFonts w:cstheme="minorHAnsi"/>
              </w:rPr>
              <w:t>4</w:t>
            </w:r>
            <w:r w:rsidRPr="008E6A96">
              <w:rPr>
                <w:rFonts w:cstheme="minorHAnsi"/>
              </w:rPr>
              <w:t xml:space="preserve">.2.1 (Permanent ID "BOG"; Percentage of facilities offering HIV testing with guidelines on HIV counselling and </w:t>
            </w:r>
            <w:proofErr w:type="gramStart"/>
            <w:r w:rsidRPr="008E6A96">
              <w:rPr>
                <w:rFonts w:cstheme="minorHAnsi"/>
              </w:rPr>
              <w:t>testing)</w:t>
            </w:r>
            <w:r w:rsidR="0094597B">
              <w:rPr>
                <w:rFonts w:cstheme="minorHAnsi"/>
              </w:rPr>
              <w:t>*</w:t>
            </w:r>
            <w:proofErr w:type="gramEnd"/>
          </w:p>
        </w:tc>
        <w:tc>
          <w:tcPr>
            <w:tcW w:w="2094" w:type="dxa"/>
            <w:tcMar>
              <w:left w:w="86" w:type="dxa"/>
              <w:right w:w="29" w:type="dxa"/>
            </w:tcMar>
          </w:tcPr>
          <w:p w14:paraId="1914F37D" w14:textId="39DA6AAA" w:rsidR="00B94F4D" w:rsidRPr="00DB1C53" w:rsidRDefault="00B94F4D" w:rsidP="00654482">
            <w:pPr>
              <w:pStyle w:val="NoSpacing"/>
              <w:rPr>
                <w:rFonts w:cstheme="minorHAnsi"/>
              </w:rPr>
            </w:pPr>
            <w:r w:rsidRPr="0029156A">
              <w:rPr>
                <w:rFonts w:cstheme="minorHAnsi"/>
              </w:rPr>
              <w:t>2300</w:t>
            </w:r>
            <w:r w:rsidR="00DB1C53">
              <w:rPr>
                <w:rFonts w:cstheme="minorHAnsi"/>
              </w:rPr>
              <w:t xml:space="preserve"> and</w:t>
            </w:r>
            <w:r w:rsidRPr="0029156A">
              <w:rPr>
                <w:rFonts w:cstheme="minorHAnsi"/>
              </w:rPr>
              <w:t xml:space="preserve"> 2308</w:t>
            </w:r>
            <w:r w:rsidR="0069279C">
              <w:rPr>
                <w:rFonts w:cstheme="minorHAnsi"/>
              </w:rPr>
              <w:t>_</w:t>
            </w:r>
            <w:r w:rsidRPr="0029156A">
              <w:rPr>
                <w:rFonts w:cstheme="minorHAnsi"/>
              </w:rPr>
              <w:t>01</w:t>
            </w:r>
          </w:p>
        </w:tc>
      </w:tr>
      <w:tr w:rsidR="00B94F4D" w14:paraId="5CD21755" w14:textId="77777777" w:rsidTr="00367C22">
        <w:tc>
          <w:tcPr>
            <w:tcW w:w="1534" w:type="dxa"/>
            <w:vMerge/>
          </w:tcPr>
          <w:p w14:paraId="350CD0B8" w14:textId="77777777" w:rsidR="00B94F4D" w:rsidRPr="00654482" w:rsidRDefault="00B94F4D" w:rsidP="00654482">
            <w:pPr>
              <w:pStyle w:val="NoSpacing"/>
              <w:rPr>
                <w:rFonts w:cstheme="minorHAnsi"/>
                <w:b/>
                <w:bCs/>
              </w:rPr>
            </w:pPr>
          </w:p>
        </w:tc>
        <w:tc>
          <w:tcPr>
            <w:tcW w:w="5655" w:type="dxa"/>
          </w:tcPr>
          <w:p w14:paraId="47AFF5CA" w14:textId="649DE594" w:rsidR="00B94F4D" w:rsidRPr="00833CF3" w:rsidRDefault="00833CF3">
            <w:pPr>
              <w:pStyle w:val="NoSpacing"/>
              <w:numPr>
                <w:ilvl w:val="1"/>
                <w:numId w:val="22"/>
              </w:numPr>
              <w:ind w:left="360"/>
              <w:rPr>
                <w:rFonts w:cstheme="minorHAnsi"/>
              </w:rPr>
            </w:pPr>
            <w:r w:rsidRPr="00833CF3">
              <w:rPr>
                <w:rFonts w:cstheme="minorHAnsi"/>
              </w:rPr>
              <w:t xml:space="preserve">Indicator 3.2.5.2.1 (Permanent ID "BQP"; Percentage of facilities offering ART with guidelines for </w:t>
            </w:r>
            <w:proofErr w:type="gramStart"/>
            <w:r w:rsidRPr="00833CF3">
              <w:rPr>
                <w:rFonts w:cstheme="minorHAnsi"/>
              </w:rPr>
              <w:t>ART)</w:t>
            </w:r>
            <w:r w:rsidR="0094597B">
              <w:rPr>
                <w:rFonts w:cstheme="minorHAnsi"/>
              </w:rPr>
              <w:t>*</w:t>
            </w:r>
            <w:proofErr w:type="gramEnd"/>
          </w:p>
        </w:tc>
        <w:tc>
          <w:tcPr>
            <w:tcW w:w="2094" w:type="dxa"/>
            <w:tcMar>
              <w:left w:w="86" w:type="dxa"/>
              <w:right w:w="29" w:type="dxa"/>
            </w:tcMar>
          </w:tcPr>
          <w:p w14:paraId="44752325" w14:textId="6C46530F" w:rsidR="00B94F4D" w:rsidRPr="00C53B28" w:rsidRDefault="00833CF3" w:rsidP="00654482">
            <w:pPr>
              <w:pStyle w:val="NoSpacing"/>
              <w:rPr>
                <w:rFonts w:cstheme="minorHAnsi"/>
                <w:highlight w:val="cyan"/>
              </w:rPr>
            </w:pPr>
            <w:r w:rsidRPr="0029156A">
              <w:rPr>
                <w:rFonts w:cstheme="minorHAnsi"/>
              </w:rPr>
              <w:t>2312</w:t>
            </w:r>
            <w:r w:rsidR="00FF23FA">
              <w:rPr>
                <w:rFonts w:cstheme="minorHAnsi"/>
              </w:rPr>
              <w:t>*</w:t>
            </w:r>
            <w:r w:rsidR="0094597B">
              <w:rPr>
                <w:rFonts w:cstheme="minorHAnsi"/>
              </w:rPr>
              <w:t>* and</w:t>
            </w:r>
            <w:r w:rsidR="00845F3C">
              <w:rPr>
                <w:rFonts w:cstheme="minorHAnsi"/>
              </w:rPr>
              <w:t xml:space="preserve"> 2315B_01</w:t>
            </w:r>
          </w:p>
        </w:tc>
      </w:tr>
      <w:tr w:rsidR="00F54E0F" w14:paraId="4F8BF776" w14:textId="77777777" w:rsidTr="00367C22">
        <w:tc>
          <w:tcPr>
            <w:tcW w:w="1534" w:type="dxa"/>
          </w:tcPr>
          <w:p w14:paraId="1579182C" w14:textId="15C6A135" w:rsidR="00654482" w:rsidRDefault="00B94F4D" w:rsidP="00654482">
            <w:pPr>
              <w:pStyle w:val="NoSpacing"/>
              <w:rPr>
                <w:rFonts w:cstheme="minorHAnsi"/>
              </w:rPr>
            </w:pPr>
            <w:r>
              <w:rPr>
                <w:rFonts w:cstheme="minorHAnsi"/>
              </w:rPr>
              <w:t>TB</w:t>
            </w:r>
          </w:p>
        </w:tc>
        <w:tc>
          <w:tcPr>
            <w:tcW w:w="5655" w:type="dxa"/>
          </w:tcPr>
          <w:p w14:paraId="61A1058E" w14:textId="3252F65E" w:rsidR="00654482" w:rsidRPr="00B94F4D" w:rsidRDefault="00B94F4D">
            <w:pPr>
              <w:pStyle w:val="NoSpacing"/>
              <w:numPr>
                <w:ilvl w:val="1"/>
                <w:numId w:val="20"/>
              </w:numPr>
              <w:ind w:left="360"/>
              <w:rPr>
                <w:rFonts w:cstheme="minorHAnsi"/>
              </w:rPr>
            </w:pPr>
            <w:r w:rsidRPr="008E6A96">
              <w:rPr>
                <w:rFonts w:cstheme="minorHAnsi"/>
              </w:rPr>
              <w:t>Indicator 3.2.</w:t>
            </w:r>
            <w:r w:rsidR="0004411A">
              <w:rPr>
                <w:rFonts w:cstheme="minorHAnsi"/>
              </w:rPr>
              <w:t>3</w:t>
            </w:r>
            <w:r w:rsidRPr="008E6A96">
              <w:rPr>
                <w:rFonts w:cstheme="minorHAnsi"/>
              </w:rPr>
              <w:t>.</w:t>
            </w:r>
            <w:r w:rsidR="0004411A">
              <w:rPr>
                <w:rFonts w:cstheme="minorHAnsi"/>
              </w:rPr>
              <w:t>3</w:t>
            </w:r>
            <w:r w:rsidRPr="008E6A96">
              <w:rPr>
                <w:rFonts w:cstheme="minorHAnsi"/>
              </w:rPr>
              <w:t xml:space="preserve">.1 (Permanent ID "BME"; Percentage of facilities offering TB services with guidelines for diagnosis and treatment of </w:t>
            </w:r>
            <w:proofErr w:type="gramStart"/>
            <w:r w:rsidRPr="008E6A96">
              <w:rPr>
                <w:rFonts w:cstheme="minorHAnsi"/>
              </w:rPr>
              <w:t>TB)</w:t>
            </w:r>
            <w:r w:rsidR="000749ED">
              <w:rPr>
                <w:rFonts w:cstheme="minorHAnsi"/>
              </w:rPr>
              <w:t>*</w:t>
            </w:r>
            <w:proofErr w:type="gramEnd"/>
          </w:p>
        </w:tc>
        <w:tc>
          <w:tcPr>
            <w:tcW w:w="2094" w:type="dxa"/>
            <w:tcMar>
              <w:left w:w="86" w:type="dxa"/>
              <w:right w:w="29" w:type="dxa"/>
            </w:tcMar>
          </w:tcPr>
          <w:p w14:paraId="795F13EA" w14:textId="7305EF1D" w:rsidR="00654482" w:rsidRPr="00C53B28" w:rsidRDefault="00833CF3" w:rsidP="00654482">
            <w:pPr>
              <w:pStyle w:val="NoSpacing"/>
              <w:rPr>
                <w:rFonts w:cstheme="minorHAnsi"/>
                <w:highlight w:val="cyan"/>
              </w:rPr>
            </w:pPr>
            <w:r w:rsidRPr="00857BF1">
              <w:rPr>
                <w:rFonts w:cstheme="minorHAnsi"/>
              </w:rPr>
              <w:t>2400</w:t>
            </w:r>
            <w:r w:rsidR="00857BF1" w:rsidRPr="00F661F2">
              <w:rPr>
                <w:rFonts w:cstheme="minorHAnsi"/>
              </w:rPr>
              <w:t xml:space="preserve">, </w:t>
            </w:r>
            <w:r w:rsidRPr="00F661F2">
              <w:rPr>
                <w:rFonts w:cstheme="minorHAnsi"/>
              </w:rPr>
              <w:t>2419</w:t>
            </w:r>
            <w:r w:rsidR="00F661F2">
              <w:rPr>
                <w:rFonts w:cstheme="minorHAnsi"/>
              </w:rPr>
              <w:t>_</w:t>
            </w:r>
            <w:r w:rsidRPr="00F661F2">
              <w:rPr>
                <w:rFonts w:cstheme="minorHAnsi"/>
              </w:rPr>
              <w:t>01</w:t>
            </w:r>
            <w:r w:rsidR="00F661F2" w:rsidRPr="00F661F2">
              <w:rPr>
                <w:rFonts w:cstheme="minorHAnsi"/>
              </w:rPr>
              <w:t xml:space="preserve">, </w:t>
            </w:r>
            <w:r w:rsidR="000749ED">
              <w:rPr>
                <w:rFonts w:cstheme="minorHAnsi"/>
              </w:rPr>
              <w:t xml:space="preserve">and </w:t>
            </w:r>
            <w:r w:rsidR="00F661F2" w:rsidRPr="00F661F2">
              <w:rPr>
                <w:rFonts w:cstheme="minorHAnsi"/>
              </w:rPr>
              <w:t>2419</w:t>
            </w:r>
            <w:r w:rsidR="00F661F2">
              <w:rPr>
                <w:rFonts w:cstheme="minorHAnsi"/>
              </w:rPr>
              <w:t>_</w:t>
            </w:r>
            <w:r w:rsidR="00F661F2" w:rsidRPr="00F661F2">
              <w:rPr>
                <w:rFonts w:cstheme="minorHAnsi"/>
              </w:rPr>
              <w:t>0</w:t>
            </w:r>
            <w:r w:rsidR="00F661F2">
              <w:rPr>
                <w:rFonts w:cstheme="minorHAnsi"/>
              </w:rPr>
              <w:t>3</w:t>
            </w:r>
          </w:p>
        </w:tc>
      </w:tr>
      <w:tr w:rsidR="00B94F4D" w14:paraId="1371D6A8" w14:textId="77777777" w:rsidTr="00367C22">
        <w:tc>
          <w:tcPr>
            <w:tcW w:w="1534" w:type="dxa"/>
          </w:tcPr>
          <w:p w14:paraId="26D4B197" w14:textId="31E9B506" w:rsidR="00B94F4D" w:rsidRDefault="00B94F4D" w:rsidP="00B94F4D">
            <w:pPr>
              <w:pStyle w:val="NoSpacing"/>
              <w:rPr>
                <w:rFonts w:cstheme="minorHAnsi"/>
              </w:rPr>
            </w:pPr>
            <w:r>
              <w:rPr>
                <w:rFonts w:cstheme="minorHAnsi"/>
              </w:rPr>
              <w:t>Malaria</w:t>
            </w:r>
          </w:p>
        </w:tc>
        <w:tc>
          <w:tcPr>
            <w:tcW w:w="5655" w:type="dxa"/>
          </w:tcPr>
          <w:p w14:paraId="48ADB111" w14:textId="28F2DCAB" w:rsidR="00B94F4D" w:rsidRPr="00E666D2" w:rsidRDefault="00B94F4D">
            <w:pPr>
              <w:pStyle w:val="NoSpacing"/>
              <w:numPr>
                <w:ilvl w:val="1"/>
                <w:numId w:val="19"/>
              </w:numPr>
              <w:ind w:left="360"/>
              <w:rPr>
                <w:rFonts w:cstheme="minorHAnsi"/>
              </w:rPr>
            </w:pPr>
            <w:r w:rsidRPr="008E6A96">
              <w:rPr>
                <w:rFonts w:cstheme="minorHAnsi"/>
              </w:rPr>
              <w:t>Indicator 3.2.</w:t>
            </w:r>
            <w:r w:rsidR="00EE3D2E">
              <w:rPr>
                <w:rFonts w:cstheme="minorHAnsi"/>
              </w:rPr>
              <w:t>2</w:t>
            </w:r>
            <w:r w:rsidRPr="008E6A96">
              <w:rPr>
                <w:rFonts w:cstheme="minorHAnsi"/>
              </w:rPr>
              <w:t xml:space="preserve">.2.1 (Permanent ID "BKH"; Percentage of facilities offering malaria services with guidelines for diagnosis and treatment of </w:t>
            </w:r>
            <w:proofErr w:type="gramStart"/>
            <w:r w:rsidRPr="008E6A96">
              <w:rPr>
                <w:rFonts w:cstheme="minorHAnsi"/>
              </w:rPr>
              <w:t>malaria)</w:t>
            </w:r>
            <w:r w:rsidR="00CC5F3D">
              <w:rPr>
                <w:rFonts w:cstheme="minorHAnsi"/>
              </w:rPr>
              <w:t>*</w:t>
            </w:r>
            <w:proofErr w:type="gramEnd"/>
          </w:p>
        </w:tc>
        <w:tc>
          <w:tcPr>
            <w:tcW w:w="2094" w:type="dxa"/>
            <w:tcMar>
              <w:left w:w="86" w:type="dxa"/>
              <w:right w:w="29" w:type="dxa"/>
            </w:tcMar>
          </w:tcPr>
          <w:p w14:paraId="4A6EB064" w14:textId="042C1439" w:rsidR="00B94F4D" w:rsidRDefault="00B94F4D" w:rsidP="00B94F4D">
            <w:pPr>
              <w:pStyle w:val="NoSpacing"/>
              <w:rPr>
                <w:rFonts w:cstheme="minorHAnsi"/>
              </w:rPr>
            </w:pPr>
            <w:r w:rsidRPr="001949EB">
              <w:rPr>
                <w:rFonts w:cstheme="minorHAnsi"/>
              </w:rPr>
              <w:t>1400</w:t>
            </w:r>
            <w:r w:rsidR="00CC5F3D">
              <w:rPr>
                <w:rFonts w:cstheme="minorHAnsi"/>
              </w:rPr>
              <w:t xml:space="preserve"> and</w:t>
            </w:r>
            <w:r w:rsidRPr="001949EB">
              <w:rPr>
                <w:rFonts w:cstheme="minorHAnsi"/>
              </w:rPr>
              <w:t xml:space="preserve"> 1406</w:t>
            </w:r>
          </w:p>
        </w:tc>
      </w:tr>
      <w:tr w:rsidR="00833CF3" w14:paraId="6F1C8149" w14:textId="77777777" w:rsidTr="00367C22">
        <w:tc>
          <w:tcPr>
            <w:tcW w:w="1534" w:type="dxa"/>
          </w:tcPr>
          <w:p w14:paraId="3689FDF2" w14:textId="41C2BB57" w:rsidR="00833CF3" w:rsidRDefault="00833CF3" w:rsidP="00B94F4D">
            <w:pPr>
              <w:pStyle w:val="NoSpacing"/>
              <w:rPr>
                <w:rFonts w:cstheme="minorHAnsi"/>
              </w:rPr>
            </w:pPr>
            <w:r>
              <w:rPr>
                <w:rFonts w:cstheme="minorHAnsi"/>
              </w:rPr>
              <w:t>PHC: ANC</w:t>
            </w:r>
          </w:p>
        </w:tc>
        <w:tc>
          <w:tcPr>
            <w:tcW w:w="5655" w:type="dxa"/>
          </w:tcPr>
          <w:p w14:paraId="66E00AF2" w14:textId="6B6ABD30" w:rsidR="00833CF3" w:rsidRPr="00833CF3" w:rsidRDefault="00833CF3">
            <w:pPr>
              <w:pStyle w:val="NoSpacing"/>
              <w:numPr>
                <w:ilvl w:val="1"/>
                <w:numId w:val="23"/>
              </w:numPr>
              <w:ind w:left="360"/>
              <w:rPr>
                <w:rFonts w:cstheme="minorHAnsi"/>
              </w:rPr>
            </w:pPr>
            <w:r w:rsidRPr="008E6A96">
              <w:rPr>
                <w:rFonts w:cstheme="minorHAnsi"/>
              </w:rPr>
              <w:t xml:space="preserve">Indicator 3.1.2.2.1 (Permanent ID "AXK"; Percentage of facilities offering </w:t>
            </w:r>
            <w:r w:rsidR="004A5386">
              <w:rPr>
                <w:rFonts w:cstheme="minorHAnsi"/>
              </w:rPr>
              <w:t>ANC</w:t>
            </w:r>
            <w:r w:rsidRPr="008E6A96">
              <w:rPr>
                <w:rFonts w:cstheme="minorHAnsi"/>
              </w:rPr>
              <w:t xml:space="preserve"> services with national guidelines on </w:t>
            </w:r>
            <w:proofErr w:type="gramStart"/>
            <w:r w:rsidRPr="008E6A96">
              <w:rPr>
                <w:rFonts w:cstheme="minorHAnsi"/>
              </w:rPr>
              <w:t>ANC)</w:t>
            </w:r>
            <w:r w:rsidR="00A16958">
              <w:rPr>
                <w:rFonts w:cstheme="minorHAnsi"/>
              </w:rPr>
              <w:t>*</w:t>
            </w:r>
            <w:proofErr w:type="gramEnd"/>
          </w:p>
        </w:tc>
        <w:tc>
          <w:tcPr>
            <w:tcW w:w="2094" w:type="dxa"/>
            <w:tcMar>
              <w:left w:w="86" w:type="dxa"/>
              <w:right w:w="29" w:type="dxa"/>
            </w:tcMar>
          </w:tcPr>
          <w:p w14:paraId="3C10E48B" w14:textId="57256DD2" w:rsidR="00833CF3" w:rsidRPr="00C53B28" w:rsidRDefault="001A2333" w:rsidP="00B94F4D">
            <w:pPr>
              <w:pStyle w:val="NoSpacing"/>
              <w:rPr>
                <w:rFonts w:cstheme="minorHAnsi"/>
                <w:highlight w:val="cyan"/>
              </w:rPr>
            </w:pPr>
            <w:r w:rsidRPr="00A16958">
              <w:rPr>
                <w:rFonts w:cstheme="minorHAnsi"/>
              </w:rPr>
              <w:t>1810 and 1817</w:t>
            </w:r>
            <w:r w:rsidR="0069279C" w:rsidRPr="00A16958">
              <w:rPr>
                <w:rFonts w:cstheme="minorHAnsi"/>
              </w:rPr>
              <w:t>_</w:t>
            </w:r>
            <w:r w:rsidRPr="00A16958">
              <w:rPr>
                <w:rFonts w:cstheme="minorHAnsi"/>
              </w:rPr>
              <w:t>01</w:t>
            </w:r>
          </w:p>
        </w:tc>
      </w:tr>
      <w:tr w:rsidR="00833CF3" w14:paraId="52A0F7B3" w14:textId="77777777" w:rsidTr="00367C22">
        <w:tc>
          <w:tcPr>
            <w:tcW w:w="1534" w:type="dxa"/>
          </w:tcPr>
          <w:p w14:paraId="5C23E618" w14:textId="74328892" w:rsidR="00833CF3" w:rsidRDefault="00833CF3" w:rsidP="00B94F4D">
            <w:pPr>
              <w:pStyle w:val="NoSpacing"/>
              <w:rPr>
                <w:rFonts w:cstheme="minorHAnsi"/>
              </w:rPr>
            </w:pPr>
            <w:r>
              <w:rPr>
                <w:rFonts w:cstheme="minorHAnsi"/>
              </w:rPr>
              <w:t>PHC: immunizations</w:t>
            </w:r>
          </w:p>
        </w:tc>
        <w:tc>
          <w:tcPr>
            <w:tcW w:w="5655" w:type="dxa"/>
          </w:tcPr>
          <w:p w14:paraId="683F04FA" w14:textId="72976106" w:rsidR="00833CF3" w:rsidRPr="001A2333" w:rsidRDefault="001A2333">
            <w:pPr>
              <w:pStyle w:val="NoSpacing"/>
              <w:numPr>
                <w:ilvl w:val="1"/>
                <w:numId w:val="23"/>
              </w:numPr>
              <w:ind w:left="360"/>
              <w:rPr>
                <w:rFonts w:cstheme="minorHAnsi"/>
              </w:rPr>
            </w:pPr>
            <w:r w:rsidRPr="008E6A96">
              <w:rPr>
                <w:rFonts w:cstheme="minorHAnsi"/>
              </w:rPr>
              <w:t>Indicator 3.</w:t>
            </w:r>
            <w:r w:rsidR="003E36FA">
              <w:rPr>
                <w:rFonts w:cstheme="minorHAnsi"/>
              </w:rPr>
              <w:t>2</w:t>
            </w:r>
            <w:r w:rsidRPr="008E6A96">
              <w:rPr>
                <w:rFonts w:cstheme="minorHAnsi"/>
              </w:rPr>
              <w:t>.</w:t>
            </w:r>
            <w:r w:rsidR="003E36FA">
              <w:rPr>
                <w:rFonts w:cstheme="minorHAnsi"/>
              </w:rPr>
              <w:t>1</w:t>
            </w:r>
            <w:r w:rsidRPr="008E6A96">
              <w:rPr>
                <w:rFonts w:cstheme="minorHAnsi"/>
              </w:rPr>
              <w:t xml:space="preserve">.2.1 (Permanent ID "BHS"; Percentage of facilities offering immunization services with guidelines for child </w:t>
            </w:r>
            <w:proofErr w:type="gramStart"/>
            <w:r w:rsidRPr="008E6A96">
              <w:rPr>
                <w:rFonts w:cstheme="minorHAnsi"/>
              </w:rPr>
              <w:t>immunization)</w:t>
            </w:r>
            <w:r w:rsidR="003E36FA">
              <w:rPr>
                <w:rFonts w:cstheme="minorHAnsi"/>
              </w:rPr>
              <w:t>*</w:t>
            </w:r>
            <w:proofErr w:type="gramEnd"/>
          </w:p>
        </w:tc>
        <w:tc>
          <w:tcPr>
            <w:tcW w:w="2094" w:type="dxa"/>
            <w:tcMar>
              <w:left w:w="86" w:type="dxa"/>
              <w:right w:w="29" w:type="dxa"/>
            </w:tcMar>
          </w:tcPr>
          <w:p w14:paraId="54AED7FD" w14:textId="72831C82" w:rsidR="00833CF3" w:rsidRPr="00C53B28" w:rsidRDefault="001A2333" w:rsidP="00B94F4D">
            <w:pPr>
              <w:pStyle w:val="NoSpacing"/>
              <w:rPr>
                <w:rFonts w:cstheme="minorHAnsi"/>
                <w:highlight w:val="cyan"/>
              </w:rPr>
            </w:pPr>
            <w:r w:rsidRPr="00164554">
              <w:rPr>
                <w:rFonts w:cstheme="minorHAnsi"/>
              </w:rPr>
              <w:t>2100 and 2119</w:t>
            </w:r>
            <w:r w:rsidR="0069279C" w:rsidRPr="00164554">
              <w:rPr>
                <w:rFonts w:cstheme="minorHAnsi"/>
              </w:rPr>
              <w:t>_</w:t>
            </w:r>
            <w:r w:rsidRPr="00164554">
              <w:rPr>
                <w:rFonts w:cstheme="minorHAnsi"/>
              </w:rPr>
              <w:t>01</w:t>
            </w:r>
          </w:p>
        </w:tc>
      </w:tr>
      <w:tr w:rsidR="00833CF3" w14:paraId="56F7BB59" w14:textId="77777777" w:rsidTr="00367C22">
        <w:tc>
          <w:tcPr>
            <w:tcW w:w="1534" w:type="dxa"/>
          </w:tcPr>
          <w:p w14:paraId="640F25B1" w14:textId="0D08EBAE" w:rsidR="00833CF3" w:rsidRDefault="00833CF3" w:rsidP="00B94F4D">
            <w:pPr>
              <w:pStyle w:val="NoSpacing"/>
              <w:rPr>
                <w:rFonts w:cstheme="minorHAnsi"/>
              </w:rPr>
            </w:pPr>
            <w:r>
              <w:rPr>
                <w:rFonts w:cstheme="minorHAnsi"/>
              </w:rPr>
              <w:t>PHC: IMCI/ child health</w:t>
            </w:r>
          </w:p>
        </w:tc>
        <w:tc>
          <w:tcPr>
            <w:tcW w:w="5655" w:type="dxa"/>
          </w:tcPr>
          <w:p w14:paraId="3425D9E8" w14:textId="7DFD34BF" w:rsidR="00833CF3" w:rsidRPr="00F54E0F" w:rsidRDefault="001A2333">
            <w:pPr>
              <w:pStyle w:val="NoSpacing"/>
              <w:numPr>
                <w:ilvl w:val="1"/>
                <w:numId w:val="23"/>
              </w:numPr>
              <w:ind w:left="360"/>
              <w:rPr>
                <w:rFonts w:cstheme="minorHAnsi"/>
              </w:rPr>
            </w:pPr>
            <w:r w:rsidRPr="00F54E0F">
              <w:rPr>
                <w:rFonts w:cstheme="minorHAnsi"/>
              </w:rPr>
              <w:t xml:space="preserve">Indicator 3.1.8.2.1 (Permanent ID "BFI"; Percentage of facilities offering child health preventative and curative care services with guidelines for </w:t>
            </w:r>
            <w:proofErr w:type="gramStart"/>
            <w:r w:rsidRPr="00F54E0F">
              <w:rPr>
                <w:rFonts w:cstheme="minorHAnsi"/>
              </w:rPr>
              <w:t>IMCI)</w:t>
            </w:r>
            <w:r w:rsidR="00BD1FC7">
              <w:rPr>
                <w:rFonts w:cstheme="minorHAnsi"/>
              </w:rPr>
              <w:t>*</w:t>
            </w:r>
            <w:proofErr w:type="gramEnd"/>
          </w:p>
        </w:tc>
        <w:tc>
          <w:tcPr>
            <w:tcW w:w="2094" w:type="dxa"/>
            <w:tcMar>
              <w:left w:w="86" w:type="dxa"/>
              <w:right w:w="29" w:type="dxa"/>
            </w:tcMar>
          </w:tcPr>
          <w:p w14:paraId="2B25749F" w14:textId="5CC1070F" w:rsidR="00833CF3" w:rsidRPr="00F54E0F" w:rsidRDefault="00F54E0F" w:rsidP="00B94F4D">
            <w:pPr>
              <w:pStyle w:val="NoSpacing"/>
              <w:rPr>
                <w:rFonts w:cstheme="minorHAnsi"/>
              </w:rPr>
            </w:pPr>
            <w:r w:rsidRPr="00F54E0F">
              <w:rPr>
                <w:rFonts w:cstheme="minorHAnsi"/>
              </w:rPr>
              <w:t xml:space="preserve">2000 and </w:t>
            </w:r>
            <w:r w:rsidR="001A2333" w:rsidRPr="00F54E0F">
              <w:rPr>
                <w:rFonts w:cstheme="minorHAnsi"/>
              </w:rPr>
              <w:t>2005</w:t>
            </w:r>
            <w:r w:rsidR="0069279C">
              <w:rPr>
                <w:rFonts w:cstheme="minorHAnsi"/>
              </w:rPr>
              <w:t>_</w:t>
            </w:r>
            <w:r w:rsidR="001A2333" w:rsidRPr="00F54E0F">
              <w:rPr>
                <w:rFonts w:cstheme="minorHAnsi"/>
              </w:rPr>
              <w:t>01</w:t>
            </w:r>
          </w:p>
        </w:tc>
      </w:tr>
    </w:tbl>
    <w:p w14:paraId="485479B1" w14:textId="6CB1ED82" w:rsidR="00E53731" w:rsidRPr="00475DAE" w:rsidRDefault="00314610" w:rsidP="007D5524">
      <w:pPr>
        <w:pStyle w:val="NoSpacing"/>
        <w:rPr>
          <w:rFonts w:cstheme="minorHAnsi"/>
          <w:sz w:val="16"/>
          <w:szCs w:val="16"/>
        </w:rPr>
      </w:pPr>
      <w:r w:rsidRPr="00475DAE">
        <w:rPr>
          <w:rFonts w:cstheme="minorHAnsi"/>
          <w:sz w:val="16"/>
          <w:szCs w:val="16"/>
        </w:rPr>
        <w:t xml:space="preserve"> </w:t>
      </w:r>
    </w:p>
    <w:p w14:paraId="60D37B1C" w14:textId="29C8C1FC" w:rsidR="0094597B" w:rsidRDefault="0094597B" w:rsidP="00F87F07">
      <w:pPr>
        <w:pStyle w:val="NoSpacing"/>
        <w:rPr>
          <w:rFonts w:cstheme="minorHAnsi"/>
        </w:rPr>
      </w:pPr>
      <w:r>
        <w:rPr>
          <w:rFonts w:cstheme="minorHAnsi"/>
        </w:rPr>
        <w:t>* As per the GF RSSH indicator definition, only national guidelines are measured.</w:t>
      </w:r>
    </w:p>
    <w:p w14:paraId="14A6DBC8" w14:textId="77777777" w:rsidR="00C24251" w:rsidRDefault="00C24251" w:rsidP="00F87F07">
      <w:pPr>
        <w:pStyle w:val="NoSpacing"/>
        <w:rPr>
          <w:ins w:id="321" w:author="Samantha Rowe" w:date="2024-09-24T16:46:00Z" w16du:dateUtc="2024-09-24T20:46:00Z"/>
          <w:rFonts w:cstheme="minorHAnsi"/>
        </w:rPr>
      </w:pPr>
    </w:p>
    <w:p w14:paraId="6983F15D" w14:textId="5A6FF8C1" w:rsidR="00FF23FA" w:rsidRDefault="0094597B" w:rsidP="00F87F07">
      <w:pPr>
        <w:pStyle w:val="NoSpacing"/>
        <w:rPr>
          <w:rFonts w:cstheme="minorHAnsi"/>
        </w:rPr>
      </w:pPr>
      <w:r>
        <w:rPr>
          <w:rFonts w:cstheme="minorHAnsi"/>
        </w:rPr>
        <w:t>*</w:t>
      </w:r>
      <w:r w:rsidR="00FF23FA">
        <w:rPr>
          <w:rFonts w:cstheme="minorHAnsi"/>
        </w:rPr>
        <w:t xml:space="preserve">* “Life-long” has been removed from the question, as per </w:t>
      </w:r>
      <w:r w:rsidR="0040664C">
        <w:rPr>
          <w:rFonts w:cstheme="minorHAnsi"/>
        </w:rPr>
        <w:t xml:space="preserve">the </w:t>
      </w:r>
      <w:r w:rsidR="00FF23FA">
        <w:rPr>
          <w:rFonts w:cstheme="minorHAnsi"/>
        </w:rPr>
        <w:t xml:space="preserve">recommendation of the </w:t>
      </w:r>
      <w:r w:rsidR="00D67238">
        <w:rPr>
          <w:rFonts w:cstheme="minorHAnsi"/>
        </w:rPr>
        <w:t xml:space="preserve">GF </w:t>
      </w:r>
      <w:r w:rsidR="00FF23FA">
        <w:rPr>
          <w:rFonts w:cstheme="minorHAnsi"/>
        </w:rPr>
        <w:t>HIV Team and in consultation with WHO.</w:t>
      </w:r>
    </w:p>
    <w:p w14:paraId="5BCA949C" w14:textId="77777777" w:rsidR="00FF23FA" w:rsidRDefault="00FF23FA" w:rsidP="00F87F07">
      <w:pPr>
        <w:pStyle w:val="NoSpacing"/>
        <w:rPr>
          <w:rFonts w:cstheme="minorHAnsi"/>
        </w:rPr>
      </w:pPr>
    </w:p>
    <w:p w14:paraId="5A9E4345" w14:textId="77777777" w:rsidR="00C24251" w:rsidRDefault="00C24251" w:rsidP="00F87F07">
      <w:pPr>
        <w:pStyle w:val="NoSpacing"/>
        <w:rPr>
          <w:ins w:id="322" w:author="Samantha Rowe" w:date="2024-09-24T16:47:00Z" w16du:dateUtc="2024-09-24T20:47:00Z"/>
          <w:rFonts w:cstheme="minorHAnsi"/>
          <w:b/>
          <w:bCs/>
        </w:rPr>
      </w:pPr>
    </w:p>
    <w:p w14:paraId="68794448" w14:textId="2D3EBB25" w:rsidR="00625A41" w:rsidRPr="00625A41" w:rsidRDefault="00625A41" w:rsidP="00F87F07">
      <w:pPr>
        <w:pStyle w:val="NoSpacing"/>
        <w:rPr>
          <w:rFonts w:cstheme="minorHAnsi"/>
          <w:b/>
          <w:bCs/>
        </w:rPr>
      </w:pPr>
      <w:r w:rsidRPr="00625A41">
        <w:rPr>
          <w:rFonts w:cstheme="minorHAnsi"/>
          <w:b/>
          <w:bCs/>
        </w:rPr>
        <w:t>Analysis method</w:t>
      </w:r>
    </w:p>
    <w:p w14:paraId="385542A0" w14:textId="686EFC33" w:rsidR="00625A41" w:rsidRDefault="00625A41" w:rsidP="00F87F07">
      <w:pPr>
        <w:pStyle w:val="NoSpacing"/>
        <w:rPr>
          <w:rFonts w:cstheme="minorHAnsi"/>
        </w:rPr>
      </w:pPr>
      <w:r w:rsidRPr="00625A41">
        <w:rPr>
          <w:rFonts w:cstheme="minorHAnsi"/>
        </w:rPr>
        <w:t>To account for the differing number of guidelines that apply to a given facility (which depends on the services provided by the facility), the following approach will be used. For each health condition, the score is 100 if the guideline is present or 0 if not present. Note that for HIV, "HIV counseling and testing" and "ART" are considered separately (because not all facilities that do HIV counseling and testing also provide ART). The indicator value for a specific facility equals the sum of health condition-specific scores divided by the number of health conditions that are relevant for the facility, based on the services that it delivers. For example, if a facility provides services for four of the health conditions (HIV counseling and testing, malaria, ANC, and IMCI/child health) and guidelines are only available for malaria and ANC, then the score for the facility would equal 0 (for HIV counseling and testing) + 100 (for malaria) + 100 (for ANC) + 0 (for IMCI/child health) divided by 4, or 200/4 = 50.</w:t>
      </w:r>
    </w:p>
    <w:p w14:paraId="6C104C8D" w14:textId="77777777" w:rsidR="00625A41" w:rsidRDefault="00625A41" w:rsidP="00F87F07">
      <w:pPr>
        <w:pStyle w:val="NoSpacing"/>
        <w:rPr>
          <w:rFonts w:cstheme="minorHAnsi"/>
        </w:rPr>
      </w:pPr>
    </w:p>
    <w:p w14:paraId="5F08BFAD" w14:textId="196597F9" w:rsidR="00F87F07" w:rsidRPr="0049645C" w:rsidRDefault="00F87F07" w:rsidP="00F87F07">
      <w:pPr>
        <w:pStyle w:val="NoSpacing"/>
        <w:rPr>
          <w:rFonts w:cstheme="minorHAnsi"/>
        </w:rPr>
      </w:pPr>
      <w:r w:rsidRPr="0049645C">
        <w:rPr>
          <w:rFonts w:cstheme="minorHAnsi"/>
        </w:rPr>
        <w:t>**********************************************************************************</w:t>
      </w:r>
    </w:p>
    <w:p w14:paraId="4EFD1B2F" w14:textId="77777777" w:rsidR="00F87F07" w:rsidRPr="0049645C" w:rsidRDefault="00F87F07" w:rsidP="007D5524">
      <w:pPr>
        <w:pStyle w:val="NoSpacing"/>
        <w:rPr>
          <w:rFonts w:cstheme="minorHAnsi"/>
        </w:rPr>
      </w:pPr>
    </w:p>
    <w:p w14:paraId="5E5F1A95" w14:textId="73955905" w:rsidR="007D5524" w:rsidRPr="0049645C" w:rsidRDefault="007D5524" w:rsidP="00FD40C3">
      <w:pPr>
        <w:spacing w:after="160" w:line="259" w:lineRule="auto"/>
        <w:rPr>
          <w:rFonts w:cstheme="minorHAnsi"/>
          <w:b/>
          <w:bCs/>
        </w:rPr>
      </w:pPr>
      <w:r w:rsidRPr="0049645C">
        <w:rPr>
          <w:rFonts w:cstheme="minorHAnsi"/>
          <w:b/>
          <w:bCs/>
        </w:rPr>
        <w:t xml:space="preserve">9.a. </w:t>
      </w:r>
      <w:r w:rsidR="00105016" w:rsidRPr="0049645C">
        <w:rPr>
          <w:rFonts w:cstheme="minorHAnsi"/>
          <w:b/>
          <w:bCs/>
        </w:rPr>
        <w:t>RSSH/PP RCS-1</w:t>
      </w:r>
      <w:r w:rsidR="00434C62" w:rsidRPr="0049645C">
        <w:rPr>
          <w:rFonts w:cstheme="minorHAnsi"/>
          <w:b/>
          <w:bCs/>
        </w:rPr>
        <w:t>:</w:t>
      </w:r>
      <w:r w:rsidRPr="0049645C">
        <w:rPr>
          <w:rFonts w:cstheme="minorHAnsi"/>
          <w:b/>
          <w:bCs/>
        </w:rPr>
        <w:t xml:space="preserve"> “</w:t>
      </w:r>
      <w:r w:rsidR="00105016" w:rsidRPr="0049645C">
        <w:rPr>
          <w:rFonts w:cstheme="minorHAnsi"/>
          <w:b/>
          <w:bCs/>
        </w:rPr>
        <w:t>Percentage of health facilities able to provide oxygen therapy related services among those providing the service</w:t>
      </w:r>
      <w:r w:rsidRPr="0049645C">
        <w:rPr>
          <w:rFonts w:cstheme="minorHAnsi"/>
          <w:b/>
          <w:bCs/>
        </w:rPr>
        <w:t>”</w:t>
      </w:r>
    </w:p>
    <w:p w14:paraId="018BAAB0" w14:textId="4E2BDA99" w:rsidR="007D5524" w:rsidRPr="0049645C" w:rsidRDefault="007D5524" w:rsidP="007D5524">
      <w:pPr>
        <w:pStyle w:val="NoSpacing"/>
        <w:rPr>
          <w:rFonts w:cstheme="minorHAnsi"/>
        </w:rPr>
      </w:pPr>
      <w:r w:rsidRPr="0049645C">
        <w:rPr>
          <w:rFonts w:cstheme="minorHAnsi"/>
        </w:rPr>
        <w:t xml:space="preserve">9.b. Sources: Row </w:t>
      </w:r>
      <w:r w:rsidR="00105016" w:rsidRPr="0049645C">
        <w:rPr>
          <w:rFonts w:cstheme="minorHAnsi"/>
        </w:rPr>
        <w:t>42</w:t>
      </w:r>
      <w:r w:rsidRPr="0049645C">
        <w:rPr>
          <w:rFonts w:cstheme="minorHAnsi"/>
        </w:rPr>
        <w:t xml:space="preserve"> of the IGS</w:t>
      </w:r>
    </w:p>
    <w:p w14:paraId="7D234059" w14:textId="77777777" w:rsidR="00475DAE" w:rsidRDefault="00475DAE" w:rsidP="00BC0575">
      <w:pPr>
        <w:pStyle w:val="NoSpacing"/>
        <w:rPr>
          <w:rFonts w:cstheme="minorHAnsi"/>
        </w:rPr>
      </w:pPr>
    </w:p>
    <w:p w14:paraId="089F3C0F" w14:textId="2FEEF46A" w:rsidR="00BC0575" w:rsidRDefault="00BC0575" w:rsidP="00BC0575">
      <w:pPr>
        <w:pStyle w:val="NoSpacing"/>
        <w:rPr>
          <w:rFonts w:cstheme="minorHAnsi"/>
        </w:rPr>
      </w:pPr>
      <w:r>
        <w:rPr>
          <w:rFonts w:cstheme="minorHAnsi"/>
        </w:rPr>
        <w:t>9</w:t>
      </w:r>
      <w:r w:rsidRPr="0049645C">
        <w:rPr>
          <w:rFonts w:cstheme="minorHAnsi"/>
        </w:rPr>
        <w:t>.c.</w:t>
      </w:r>
      <w:r>
        <w:rPr>
          <w:rFonts w:cstheme="minorHAnsi"/>
        </w:rPr>
        <w:t xml:space="preserve"> Definition</w:t>
      </w:r>
      <w:r w:rsidRPr="0049645C">
        <w:rPr>
          <w:rFonts w:cstheme="minorHAnsi"/>
        </w:rPr>
        <w:t xml:space="preserve"> </w:t>
      </w:r>
    </w:p>
    <w:p w14:paraId="6DE628E0" w14:textId="77777777" w:rsidR="00052341" w:rsidRPr="00052341" w:rsidRDefault="00052341">
      <w:pPr>
        <w:pStyle w:val="NoSpacing"/>
        <w:numPr>
          <w:ilvl w:val="0"/>
          <w:numId w:val="17"/>
        </w:numPr>
        <w:rPr>
          <w:rFonts w:cstheme="minorHAnsi"/>
        </w:rPr>
      </w:pPr>
      <w:r w:rsidRPr="00052341">
        <w:rPr>
          <w:rFonts w:cstheme="minorHAnsi"/>
        </w:rPr>
        <w:t>Numerator = Number of health facilities with functional oxygen systems.</w:t>
      </w:r>
    </w:p>
    <w:p w14:paraId="31BB0CC4" w14:textId="77777777" w:rsidR="00052341" w:rsidRPr="00052341" w:rsidRDefault="00052341">
      <w:pPr>
        <w:pStyle w:val="NoSpacing"/>
        <w:numPr>
          <w:ilvl w:val="0"/>
          <w:numId w:val="17"/>
        </w:numPr>
        <w:rPr>
          <w:rFonts w:cstheme="minorHAnsi"/>
        </w:rPr>
      </w:pPr>
      <w:r w:rsidRPr="00052341">
        <w:rPr>
          <w:rFonts w:cstheme="minorHAnsi"/>
        </w:rPr>
        <w:t>Denominator = Total number of health facilities (surveyed/in sample).</w:t>
      </w:r>
    </w:p>
    <w:p w14:paraId="364DF604" w14:textId="6FFA94FE" w:rsidR="003B4473" w:rsidRPr="008E259B" w:rsidRDefault="00052341" w:rsidP="001B7A7A">
      <w:pPr>
        <w:pStyle w:val="NoSpacing"/>
        <w:numPr>
          <w:ilvl w:val="0"/>
          <w:numId w:val="17"/>
        </w:numPr>
        <w:rPr>
          <w:rFonts w:cstheme="minorHAnsi"/>
          <w:b/>
          <w:bCs/>
          <w:color w:val="000000" w:themeColor="text1"/>
        </w:rPr>
      </w:pPr>
      <w:r w:rsidRPr="006F08BD">
        <w:rPr>
          <w:rFonts w:cstheme="minorHAnsi"/>
          <w:color w:val="000000" w:themeColor="text1"/>
        </w:rPr>
        <w:t>Data source:</w:t>
      </w:r>
      <w:r w:rsidRPr="00052341">
        <w:rPr>
          <w:rFonts w:cstheme="minorHAnsi"/>
          <w:color w:val="000000" w:themeColor="text1"/>
        </w:rPr>
        <w:t xml:space="preserve"> Spot Check and t-HFA.</w:t>
      </w:r>
    </w:p>
    <w:p w14:paraId="54012AC6" w14:textId="3FABA10B" w:rsidR="00052341" w:rsidRPr="00505098" w:rsidRDefault="00052341">
      <w:pPr>
        <w:pStyle w:val="NoSpacing"/>
        <w:numPr>
          <w:ilvl w:val="0"/>
          <w:numId w:val="17"/>
        </w:numPr>
        <w:rPr>
          <w:rFonts w:cstheme="minorHAnsi"/>
          <w:color w:val="000000" w:themeColor="text1"/>
        </w:rPr>
      </w:pPr>
      <w:r w:rsidRPr="00505098">
        <w:rPr>
          <w:rFonts w:cstheme="minorHAnsi"/>
          <w:color w:val="000000" w:themeColor="text1"/>
        </w:rPr>
        <w:t>Analysis and interpretation:</w:t>
      </w:r>
    </w:p>
    <w:p w14:paraId="4BD2C8F8" w14:textId="77777777" w:rsidR="00052341" w:rsidRPr="00052341" w:rsidRDefault="00052341">
      <w:pPr>
        <w:pStyle w:val="NoSpacing"/>
        <w:numPr>
          <w:ilvl w:val="1"/>
          <w:numId w:val="18"/>
        </w:numPr>
        <w:ind w:left="1152" w:hanging="288"/>
        <w:rPr>
          <w:rFonts w:cstheme="minorHAnsi"/>
        </w:rPr>
      </w:pPr>
      <w:r w:rsidRPr="00052341">
        <w:rPr>
          <w:rFonts w:cstheme="minorHAnsi"/>
        </w:rPr>
        <w:t>Oxygen source (PSA plant, Liquid Oxygen, Oxygen concentrators), Facility type (primary, secondary, tertiary)</w:t>
      </w:r>
    </w:p>
    <w:p w14:paraId="71B1EF2A" w14:textId="781745DE" w:rsidR="00052341" w:rsidRPr="00052341" w:rsidRDefault="00052341">
      <w:pPr>
        <w:pStyle w:val="NoSpacing"/>
        <w:numPr>
          <w:ilvl w:val="1"/>
          <w:numId w:val="18"/>
        </w:numPr>
        <w:ind w:left="1152" w:hanging="288"/>
        <w:rPr>
          <w:rFonts w:cstheme="minorHAnsi"/>
        </w:rPr>
      </w:pPr>
      <w:r w:rsidRPr="00052341">
        <w:rPr>
          <w:rFonts w:cstheme="minorHAnsi"/>
        </w:rPr>
        <w:t>This indicator is based on consensus list of indicators emerging from a WHO global consultation on key performance indicators needed to measure oxygen investments under the domains of 1) oxygen ecosystem, 2) procurement, 3) operational 4) patient impact. The current indicator is a measurement of the coverage of functional oxygen systems in the surveyed facilities. Services is a broad umbrella term that includes Oxygen source</w:t>
      </w:r>
      <w:r w:rsidR="003C1B0A">
        <w:rPr>
          <w:rFonts w:cstheme="minorHAnsi"/>
        </w:rPr>
        <w:t xml:space="preserve"> </w:t>
      </w:r>
      <w:r w:rsidRPr="00052341">
        <w:rPr>
          <w:rFonts w:cstheme="minorHAnsi"/>
        </w:rPr>
        <w:t>-&gt;</w:t>
      </w:r>
      <w:r w:rsidR="003C1B0A">
        <w:rPr>
          <w:rFonts w:cstheme="minorHAnsi"/>
        </w:rPr>
        <w:t xml:space="preserve"> </w:t>
      </w:r>
      <w:r w:rsidRPr="00052341">
        <w:rPr>
          <w:rFonts w:cstheme="minorHAnsi"/>
        </w:rPr>
        <w:t>distribution</w:t>
      </w:r>
      <w:r w:rsidR="003C1B0A">
        <w:rPr>
          <w:rFonts w:cstheme="minorHAnsi"/>
        </w:rPr>
        <w:t xml:space="preserve"> </w:t>
      </w:r>
      <w:r w:rsidRPr="00052341">
        <w:rPr>
          <w:rFonts w:cstheme="minorHAnsi"/>
        </w:rPr>
        <w:t>-&gt;</w:t>
      </w:r>
      <w:r w:rsidR="003C1B0A">
        <w:rPr>
          <w:rFonts w:cstheme="minorHAnsi"/>
        </w:rPr>
        <w:t xml:space="preserve"> </w:t>
      </w:r>
      <w:r w:rsidRPr="00052341">
        <w:rPr>
          <w:rFonts w:cstheme="minorHAnsi"/>
        </w:rPr>
        <w:t>delivery to patients</w:t>
      </w:r>
      <w:r w:rsidR="003C1B0A">
        <w:rPr>
          <w:rFonts w:cstheme="minorHAnsi"/>
        </w:rPr>
        <w:t xml:space="preserve"> </w:t>
      </w:r>
      <w:r w:rsidRPr="00052341">
        <w:rPr>
          <w:rFonts w:cstheme="minorHAnsi"/>
        </w:rPr>
        <w:t>-&gt;</w:t>
      </w:r>
      <w:r w:rsidR="003C1B0A">
        <w:rPr>
          <w:rFonts w:cstheme="minorHAnsi"/>
        </w:rPr>
        <w:t xml:space="preserve"> </w:t>
      </w:r>
      <w:r w:rsidRPr="00052341">
        <w:rPr>
          <w:rFonts w:cstheme="minorHAnsi"/>
        </w:rPr>
        <w:t>oxygen use at point of care. Measuring services would involve several data points along that results chain. Hence, in the case of this indicator we would limit the term "services" to that of "functional oxygen system" in the facility to measure the availability (coverage) of functional oxygen systems in the sampled facilities.</w:t>
      </w:r>
    </w:p>
    <w:p w14:paraId="69B0A6D3" w14:textId="2F8821CD" w:rsidR="00052341" w:rsidRPr="00E956C7" w:rsidRDefault="00E956C7" w:rsidP="00BC0575">
      <w:pPr>
        <w:pStyle w:val="NoSpacing"/>
        <w:rPr>
          <w:rFonts w:cstheme="minorHAnsi"/>
          <w:sz w:val="18"/>
          <w:szCs w:val="18"/>
        </w:rPr>
      </w:pPr>
      <w:r w:rsidRPr="00E956C7">
        <w:rPr>
          <w:rFonts w:cstheme="minorHAnsi"/>
          <w:sz w:val="18"/>
          <w:szCs w:val="18"/>
        </w:rPr>
        <w:t xml:space="preserve"> </w:t>
      </w:r>
    </w:p>
    <w:p w14:paraId="3244E448" w14:textId="7216A708" w:rsidR="00B808C5" w:rsidRPr="00C514E4" w:rsidRDefault="00BC0575" w:rsidP="00B808C5">
      <w:pPr>
        <w:pStyle w:val="NoSpacing"/>
        <w:rPr>
          <w:rFonts w:cstheme="minorHAnsi"/>
        </w:rPr>
      </w:pPr>
      <w:r>
        <w:rPr>
          <w:rFonts w:cstheme="minorHAnsi"/>
        </w:rPr>
        <w:t xml:space="preserve">9.d. </w:t>
      </w:r>
      <w:r w:rsidR="00C645A6">
        <w:rPr>
          <w:rFonts w:cstheme="minorHAnsi"/>
        </w:rPr>
        <w:t>M</w:t>
      </w:r>
      <w:r>
        <w:rPr>
          <w:rFonts w:cstheme="minorHAnsi"/>
        </w:rPr>
        <w:t>easurement</w:t>
      </w:r>
      <w:r w:rsidRPr="0049645C">
        <w:rPr>
          <w:rFonts w:cstheme="minorHAnsi"/>
        </w:rPr>
        <w:t xml:space="preserve"> methodology</w:t>
      </w:r>
    </w:p>
    <w:p w14:paraId="17F67394" w14:textId="31DB1C8A" w:rsidR="00B808C5" w:rsidRDefault="00B808C5">
      <w:pPr>
        <w:pStyle w:val="NoSpacing"/>
        <w:numPr>
          <w:ilvl w:val="0"/>
          <w:numId w:val="16"/>
        </w:numPr>
        <w:ind w:left="576" w:hanging="216"/>
        <w:rPr>
          <w:rFonts w:cstheme="minorHAnsi"/>
        </w:rPr>
      </w:pPr>
      <w:r>
        <w:rPr>
          <w:rFonts w:cstheme="minorHAnsi"/>
        </w:rPr>
        <w:t xml:space="preserve">Direct observation by </w:t>
      </w:r>
      <w:r w:rsidR="003C1B0A">
        <w:rPr>
          <w:rFonts w:cstheme="minorHAnsi"/>
        </w:rPr>
        <w:t xml:space="preserve">t-HFA </w:t>
      </w:r>
      <w:r>
        <w:rPr>
          <w:rFonts w:cstheme="minorHAnsi"/>
        </w:rPr>
        <w:t>surveyors and interviews with facility staff.</w:t>
      </w:r>
    </w:p>
    <w:p w14:paraId="51BAED43" w14:textId="04E5A5BD" w:rsidR="00711B3C" w:rsidRPr="00C514E4" w:rsidRDefault="00711B3C">
      <w:pPr>
        <w:pStyle w:val="NoSpacing"/>
        <w:numPr>
          <w:ilvl w:val="0"/>
          <w:numId w:val="16"/>
        </w:numPr>
        <w:ind w:left="576" w:hanging="216"/>
        <w:rPr>
          <w:rFonts w:cstheme="minorHAnsi"/>
        </w:rPr>
      </w:pPr>
      <w:r>
        <w:rPr>
          <w:rFonts w:cstheme="minorHAnsi"/>
        </w:rPr>
        <w:t xml:space="preserve">See Table </w:t>
      </w:r>
      <w:r w:rsidR="003D70EF">
        <w:rPr>
          <w:rFonts w:cstheme="minorHAnsi"/>
        </w:rPr>
        <w:t>7</w:t>
      </w:r>
      <w:r>
        <w:rPr>
          <w:rFonts w:cstheme="minorHAnsi"/>
        </w:rPr>
        <w:t>, below.</w:t>
      </w:r>
    </w:p>
    <w:p w14:paraId="0C1266E9" w14:textId="77777777" w:rsidR="00A6453E" w:rsidRDefault="00A6453E" w:rsidP="000E3E09">
      <w:pPr>
        <w:pStyle w:val="NoSpacing"/>
        <w:ind w:left="72"/>
        <w:rPr>
          <w:rFonts w:cstheme="minorHAnsi"/>
        </w:rPr>
      </w:pPr>
    </w:p>
    <w:p w14:paraId="4BBA0973" w14:textId="77777777" w:rsidR="00A6453E" w:rsidRPr="00DF5FAB" w:rsidRDefault="00A6453E" w:rsidP="00A6453E">
      <w:pPr>
        <w:pStyle w:val="NoSpacing"/>
        <w:rPr>
          <w:rFonts w:cstheme="minorHAnsi"/>
          <w:b/>
          <w:bCs/>
        </w:rPr>
      </w:pPr>
      <w:r>
        <w:rPr>
          <w:rFonts w:cstheme="minorHAnsi"/>
          <w:b/>
          <w:bCs/>
        </w:rPr>
        <w:t>A</w:t>
      </w:r>
      <w:r w:rsidRPr="00DF5FAB">
        <w:rPr>
          <w:rFonts w:cstheme="minorHAnsi"/>
          <w:b/>
          <w:bCs/>
        </w:rPr>
        <w:t>nalysis method</w:t>
      </w:r>
    </w:p>
    <w:p w14:paraId="1DCA2ED1" w14:textId="41D229A2" w:rsidR="00A6453E" w:rsidRDefault="00A6453E" w:rsidP="00A6453E">
      <w:pPr>
        <w:pStyle w:val="NoSpacing"/>
        <w:rPr>
          <w:rFonts w:cstheme="minorHAnsi"/>
        </w:rPr>
      </w:pPr>
      <w:r>
        <w:rPr>
          <w:rFonts w:cstheme="minorHAnsi"/>
        </w:rPr>
        <w:t>F</w:t>
      </w:r>
      <w:r w:rsidRPr="00DF5FAB">
        <w:rPr>
          <w:rFonts w:cstheme="minorHAnsi"/>
        </w:rPr>
        <w:t>or a specific facility</w:t>
      </w:r>
      <w:r>
        <w:rPr>
          <w:rFonts w:cstheme="minorHAnsi"/>
        </w:rPr>
        <w:t xml:space="preserve">, the value of the indicator ranges between 0 and 100. The value is 100 if </w:t>
      </w:r>
      <w:r w:rsidR="00C04B21">
        <w:rPr>
          <w:rFonts w:cstheme="minorHAnsi"/>
        </w:rPr>
        <w:t>attribute 1</w:t>
      </w:r>
      <w:r>
        <w:rPr>
          <w:rFonts w:cstheme="minorHAnsi"/>
        </w:rPr>
        <w:t xml:space="preserve"> (availability of oxygen) and </w:t>
      </w:r>
      <w:r w:rsidR="00C04B21">
        <w:rPr>
          <w:rFonts w:cstheme="minorHAnsi"/>
        </w:rPr>
        <w:t>attribute 2</w:t>
      </w:r>
      <w:r>
        <w:rPr>
          <w:rFonts w:cstheme="minorHAnsi"/>
        </w:rPr>
        <w:t xml:space="preserve"> (availability of pulse oximetry) are both true (see details in Table 7). The value is 50 if only one of these two </w:t>
      </w:r>
      <w:r w:rsidR="00C04B21">
        <w:rPr>
          <w:rFonts w:cstheme="minorHAnsi"/>
        </w:rPr>
        <w:t>attributes</w:t>
      </w:r>
      <w:r>
        <w:rPr>
          <w:rFonts w:cstheme="minorHAnsi"/>
        </w:rPr>
        <w:t xml:space="preserve"> is true, and the value is 0 if neither </w:t>
      </w:r>
      <w:r w:rsidR="00C04B21">
        <w:rPr>
          <w:rFonts w:cstheme="minorHAnsi"/>
        </w:rPr>
        <w:t>attribute</w:t>
      </w:r>
      <w:r>
        <w:rPr>
          <w:rFonts w:cstheme="minorHAnsi"/>
        </w:rPr>
        <w:t xml:space="preserve"> is true.</w:t>
      </w:r>
    </w:p>
    <w:p w14:paraId="3034620C" w14:textId="5D90F9C0" w:rsidR="00E956C7" w:rsidRPr="00A6453E" w:rsidRDefault="00E956C7" w:rsidP="000E3E09">
      <w:pPr>
        <w:pStyle w:val="NoSpacing"/>
        <w:ind w:left="72"/>
        <w:rPr>
          <w:rFonts w:cstheme="minorHAnsi"/>
        </w:rPr>
      </w:pPr>
      <w:r w:rsidRPr="00A6453E">
        <w:rPr>
          <w:rFonts w:cstheme="minorHAnsi"/>
        </w:rPr>
        <w:t xml:space="preserve"> </w:t>
      </w:r>
    </w:p>
    <w:p w14:paraId="6B6A5F34" w14:textId="77777777" w:rsidR="009F74BC" w:rsidRDefault="009F74BC">
      <w:pPr>
        <w:spacing w:after="160" w:line="259" w:lineRule="auto"/>
        <w:rPr>
          <w:rFonts w:asciiTheme="minorHAnsi" w:hAnsiTheme="minorHAnsi" w:cstheme="minorHAnsi"/>
        </w:rPr>
      </w:pPr>
      <w:r>
        <w:rPr>
          <w:rFonts w:cstheme="minorHAnsi"/>
        </w:rPr>
        <w:br w:type="page"/>
      </w:r>
    </w:p>
    <w:p w14:paraId="05B5CCB1" w14:textId="0B3AD782" w:rsidR="000E3E09" w:rsidRPr="00A6453E" w:rsidRDefault="000E3E09" w:rsidP="000E3E09">
      <w:pPr>
        <w:pStyle w:val="NoSpacing"/>
        <w:ind w:left="72"/>
        <w:rPr>
          <w:rFonts w:cstheme="minorHAnsi"/>
        </w:rPr>
      </w:pPr>
      <w:r w:rsidRPr="00A6453E">
        <w:rPr>
          <w:rFonts w:cstheme="minorHAnsi"/>
        </w:rPr>
        <w:lastRenderedPageBreak/>
        <w:t xml:space="preserve">Table </w:t>
      </w:r>
      <w:r w:rsidR="003D70EF" w:rsidRPr="00A6453E">
        <w:rPr>
          <w:rFonts w:cstheme="minorHAnsi"/>
        </w:rPr>
        <w:t>7</w:t>
      </w:r>
      <w:r w:rsidRPr="00A6453E">
        <w:rPr>
          <w:rFonts w:cstheme="minorHAnsi"/>
        </w:rPr>
        <w:t xml:space="preserve">. Indicators and associated survey questions on </w:t>
      </w:r>
      <w:r w:rsidR="00E666D2" w:rsidRPr="00A6453E">
        <w:rPr>
          <w:rFonts w:cstheme="minorHAnsi"/>
        </w:rPr>
        <w:t>oxygen therapy</w:t>
      </w:r>
    </w:p>
    <w:p w14:paraId="2A7A6211" w14:textId="00F17377" w:rsidR="000E3E09" w:rsidRPr="002230EB" w:rsidRDefault="00314610" w:rsidP="000E3E09">
      <w:pPr>
        <w:pStyle w:val="NoSpacing"/>
        <w:ind w:left="72"/>
        <w:rPr>
          <w:rFonts w:cstheme="minorHAnsi"/>
          <w:sz w:val="16"/>
          <w:szCs w:val="16"/>
        </w:rPr>
      </w:pPr>
      <w:r w:rsidRPr="00A6453E">
        <w:rPr>
          <w:rFonts w:cstheme="minorHAnsi"/>
          <w:sz w:val="12"/>
          <w:szCs w:val="12"/>
        </w:rPr>
        <w:t xml:space="preserve"> </w:t>
      </w:r>
    </w:p>
    <w:tbl>
      <w:tblPr>
        <w:tblStyle w:val="TableGrid"/>
        <w:tblW w:w="9283" w:type="dxa"/>
        <w:tblInd w:w="72" w:type="dxa"/>
        <w:tblLook w:val="04A0" w:firstRow="1" w:lastRow="0" w:firstColumn="1" w:lastColumn="0" w:noHBand="0" w:noVBand="1"/>
      </w:tblPr>
      <w:tblGrid>
        <w:gridCol w:w="1549"/>
        <w:gridCol w:w="5649"/>
        <w:gridCol w:w="2085"/>
      </w:tblGrid>
      <w:tr w:rsidR="000E3E09" w14:paraId="0A215FAE" w14:textId="77777777" w:rsidTr="009325D9">
        <w:trPr>
          <w:trHeight w:val="386"/>
          <w:tblHeader/>
        </w:trPr>
        <w:tc>
          <w:tcPr>
            <w:tcW w:w="1534" w:type="dxa"/>
            <w:vAlign w:val="center"/>
          </w:tcPr>
          <w:p w14:paraId="3410EFC2" w14:textId="4E4FF041" w:rsidR="000E3E09" w:rsidRPr="00654482" w:rsidRDefault="000E3E09" w:rsidP="00E806B6">
            <w:pPr>
              <w:pStyle w:val="NoSpacing"/>
              <w:rPr>
                <w:rFonts w:cstheme="minorHAnsi"/>
                <w:b/>
                <w:bCs/>
              </w:rPr>
            </w:pPr>
            <w:del w:id="323" w:author="Samantha Rowe" w:date="2024-09-24T16:51:00Z" w16du:dateUtc="2024-09-24T20:51:00Z">
              <w:r w:rsidRPr="00654482" w:rsidDel="0004332E">
                <w:rPr>
                  <w:rFonts w:cstheme="minorHAnsi"/>
                  <w:b/>
                  <w:bCs/>
                </w:rPr>
                <w:delText>Topic</w:delText>
              </w:r>
            </w:del>
            <w:ins w:id="324" w:author="Samantha Rowe" w:date="2024-09-24T16:51:00Z" w16du:dateUtc="2024-09-24T20:51:00Z">
              <w:r w:rsidR="0004332E">
                <w:rPr>
                  <w:rFonts w:cstheme="minorHAnsi"/>
                  <w:b/>
                  <w:bCs/>
                </w:rPr>
                <w:t>Attribute</w:t>
              </w:r>
            </w:ins>
          </w:p>
        </w:tc>
        <w:tc>
          <w:tcPr>
            <w:tcW w:w="5661" w:type="dxa"/>
            <w:vAlign w:val="center"/>
          </w:tcPr>
          <w:p w14:paraId="08CAA731" w14:textId="77777777" w:rsidR="000E3E09" w:rsidRPr="00654482" w:rsidRDefault="000E3E09" w:rsidP="00E806B6">
            <w:pPr>
              <w:pStyle w:val="NoSpacing"/>
              <w:rPr>
                <w:rFonts w:cstheme="minorHAnsi"/>
                <w:b/>
                <w:bCs/>
              </w:rPr>
            </w:pPr>
            <w:r w:rsidRPr="00654482">
              <w:rPr>
                <w:rFonts w:cstheme="minorHAnsi"/>
                <w:b/>
                <w:bCs/>
              </w:rPr>
              <w:t>HHFA indicator</w:t>
            </w:r>
          </w:p>
        </w:tc>
        <w:tc>
          <w:tcPr>
            <w:tcW w:w="2088" w:type="dxa"/>
            <w:vAlign w:val="center"/>
          </w:tcPr>
          <w:p w14:paraId="617CC1BD" w14:textId="15A255E9" w:rsidR="000E3E09" w:rsidRPr="00654482" w:rsidRDefault="00EA3E42" w:rsidP="00E806B6">
            <w:pPr>
              <w:pStyle w:val="NoSpacing"/>
              <w:rPr>
                <w:rFonts w:cstheme="minorHAnsi"/>
                <w:b/>
                <w:bCs/>
              </w:rPr>
            </w:pPr>
            <w:r>
              <w:rPr>
                <w:rFonts w:cstheme="minorHAnsi"/>
                <w:b/>
                <w:bCs/>
              </w:rPr>
              <w:t>t-HFA s</w:t>
            </w:r>
            <w:r w:rsidR="000E3E09" w:rsidRPr="00654482">
              <w:rPr>
                <w:rFonts w:cstheme="minorHAnsi"/>
                <w:b/>
                <w:bCs/>
              </w:rPr>
              <w:t>urvey questions</w:t>
            </w:r>
          </w:p>
        </w:tc>
      </w:tr>
      <w:tr w:rsidR="00B00A10" w14:paraId="640CD56B" w14:textId="77777777" w:rsidTr="009325D9">
        <w:trPr>
          <w:trHeight w:val="547"/>
        </w:trPr>
        <w:tc>
          <w:tcPr>
            <w:tcW w:w="1534" w:type="dxa"/>
            <w:vMerge w:val="restart"/>
          </w:tcPr>
          <w:p w14:paraId="3D605EE4" w14:textId="139799F9" w:rsidR="00B00A10" w:rsidRPr="00B94F4D" w:rsidRDefault="00B35D08" w:rsidP="00E806B6">
            <w:pPr>
              <w:pStyle w:val="NoSpacing"/>
              <w:rPr>
                <w:rFonts w:cstheme="minorHAnsi"/>
              </w:rPr>
            </w:pPr>
            <w:r>
              <w:rPr>
                <w:rFonts w:cstheme="minorHAnsi"/>
              </w:rPr>
              <w:t xml:space="preserve">Attribute 1. </w:t>
            </w:r>
            <w:r w:rsidR="00B00A10">
              <w:rPr>
                <w:rFonts w:cstheme="minorHAnsi"/>
              </w:rPr>
              <w:t>Oxygen availability and delivery equipment</w:t>
            </w:r>
          </w:p>
        </w:tc>
        <w:tc>
          <w:tcPr>
            <w:tcW w:w="5661" w:type="dxa"/>
          </w:tcPr>
          <w:p w14:paraId="35253203" w14:textId="3694059E" w:rsidR="00B00A10" w:rsidRPr="00B35D08" w:rsidRDefault="00B35D08" w:rsidP="00B35D08">
            <w:pPr>
              <w:pStyle w:val="NoSpacing"/>
              <w:numPr>
                <w:ilvl w:val="1"/>
                <w:numId w:val="21"/>
              </w:numPr>
              <w:ind w:left="360"/>
              <w:rPr>
                <w:rFonts w:cstheme="minorHAnsi"/>
              </w:rPr>
            </w:pPr>
            <w:r>
              <w:rPr>
                <w:rFonts w:cstheme="minorHAnsi"/>
              </w:rPr>
              <w:t>The attribute 1 indicator is</w:t>
            </w:r>
            <w:r w:rsidRPr="00B35D08">
              <w:rPr>
                <w:rFonts w:cstheme="minorHAnsi"/>
              </w:rPr>
              <w:t xml:space="preserve"> the same as the</w:t>
            </w:r>
            <w:r>
              <w:rPr>
                <w:rFonts w:cstheme="minorHAnsi"/>
              </w:rPr>
              <w:t xml:space="preserve"> numerator of</w:t>
            </w:r>
            <w:r w:rsidRPr="00B35D08">
              <w:rPr>
                <w:rFonts w:cstheme="minorHAnsi"/>
              </w:rPr>
              <w:t xml:space="preserve"> HHFA </w:t>
            </w:r>
            <w:r>
              <w:rPr>
                <w:rFonts w:cstheme="minorHAnsi"/>
              </w:rPr>
              <w:t xml:space="preserve">indicator </w:t>
            </w:r>
            <w:r w:rsidR="00B00A10" w:rsidRPr="00B35D08">
              <w:rPr>
                <w:rFonts w:cstheme="minorHAnsi"/>
              </w:rPr>
              <w:t>2.</w:t>
            </w:r>
            <w:r w:rsidR="00E42DEE" w:rsidRPr="00B35D08">
              <w:rPr>
                <w:rFonts w:cstheme="minorHAnsi"/>
              </w:rPr>
              <w:t>4</w:t>
            </w:r>
            <w:r w:rsidR="00B00A10" w:rsidRPr="00B35D08">
              <w:rPr>
                <w:rFonts w:cstheme="minorHAnsi"/>
              </w:rPr>
              <w:t>.4.2.1 (Permanent ID "AVL"; Percentage of facilities offering oxygen services with oxygen available)</w:t>
            </w:r>
            <w:r>
              <w:rPr>
                <w:rFonts w:cstheme="minorHAnsi"/>
              </w:rPr>
              <w:t>. Th</w:t>
            </w:r>
            <w:r w:rsidR="00B7627B">
              <w:rPr>
                <w:rFonts w:cstheme="minorHAnsi"/>
              </w:rPr>
              <w:t>us, it either has a value of true or false.</w:t>
            </w:r>
          </w:p>
        </w:tc>
        <w:tc>
          <w:tcPr>
            <w:tcW w:w="2088" w:type="dxa"/>
            <w:tcMar>
              <w:left w:w="86" w:type="dxa"/>
              <w:right w:w="29" w:type="dxa"/>
            </w:tcMar>
          </w:tcPr>
          <w:p w14:paraId="693E9097" w14:textId="57D9F7E2" w:rsidR="00B00A10" w:rsidRDefault="00B00A10" w:rsidP="00E806B6">
            <w:pPr>
              <w:pStyle w:val="NoSpacing"/>
              <w:rPr>
                <w:rFonts w:cstheme="minorHAnsi"/>
              </w:rPr>
            </w:pPr>
            <w:r w:rsidRPr="00A31CB3">
              <w:rPr>
                <w:rFonts w:cstheme="minorHAnsi"/>
              </w:rPr>
              <w:t>1323</w:t>
            </w:r>
            <w:r>
              <w:rPr>
                <w:rFonts w:cstheme="minorHAnsi"/>
              </w:rPr>
              <w:t xml:space="preserve">, 1324, </w:t>
            </w:r>
          </w:p>
          <w:p w14:paraId="5FAB5FCF" w14:textId="4B6FA53F" w:rsidR="00261F3A" w:rsidRDefault="00B00A10" w:rsidP="00E806B6">
            <w:pPr>
              <w:pStyle w:val="NoSpacing"/>
              <w:rPr>
                <w:rFonts w:cstheme="minorHAnsi"/>
              </w:rPr>
            </w:pPr>
            <w:r>
              <w:rPr>
                <w:rFonts w:cstheme="minorHAnsi"/>
              </w:rPr>
              <w:t>1325</w:t>
            </w:r>
            <w:r w:rsidR="009E3196">
              <w:rPr>
                <w:rFonts w:cstheme="minorHAnsi"/>
              </w:rPr>
              <w:t>_</w:t>
            </w:r>
            <w:r>
              <w:rPr>
                <w:rFonts w:cstheme="minorHAnsi"/>
              </w:rPr>
              <w:t>04</w:t>
            </w:r>
            <w:r w:rsidR="00261F3A">
              <w:rPr>
                <w:rFonts w:cstheme="minorHAnsi"/>
              </w:rPr>
              <w:t xml:space="preserve"> (A &amp; B)</w:t>
            </w:r>
            <w:r>
              <w:rPr>
                <w:rFonts w:cstheme="minorHAnsi"/>
              </w:rPr>
              <w:t>, 1325</w:t>
            </w:r>
            <w:r w:rsidR="009E3196">
              <w:rPr>
                <w:rFonts w:cstheme="minorHAnsi"/>
              </w:rPr>
              <w:t>_</w:t>
            </w:r>
            <w:r>
              <w:rPr>
                <w:rFonts w:cstheme="minorHAnsi"/>
              </w:rPr>
              <w:t>05</w:t>
            </w:r>
            <w:r w:rsidR="00261F3A">
              <w:rPr>
                <w:rFonts w:cstheme="minorHAnsi"/>
              </w:rPr>
              <w:t xml:space="preserve"> (A &amp; B)</w:t>
            </w:r>
            <w:r>
              <w:rPr>
                <w:rFonts w:cstheme="minorHAnsi"/>
              </w:rPr>
              <w:t>, 1325</w:t>
            </w:r>
            <w:r w:rsidR="009E3196">
              <w:rPr>
                <w:rFonts w:cstheme="minorHAnsi"/>
              </w:rPr>
              <w:t>_</w:t>
            </w:r>
            <w:r>
              <w:rPr>
                <w:rFonts w:cstheme="minorHAnsi"/>
              </w:rPr>
              <w:t>06</w:t>
            </w:r>
            <w:r w:rsidR="00261F3A">
              <w:rPr>
                <w:rFonts w:cstheme="minorHAnsi"/>
              </w:rPr>
              <w:t xml:space="preserve"> (A &amp; B)</w:t>
            </w:r>
            <w:r>
              <w:rPr>
                <w:rFonts w:cstheme="minorHAnsi"/>
              </w:rPr>
              <w:t xml:space="preserve">, </w:t>
            </w:r>
          </w:p>
          <w:p w14:paraId="6EFC671E" w14:textId="152349AA" w:rsidR="00B00A10" w:rsidRPr="00C53B28" w:rsidRDefault="00B00A10" w:rsidP="00E806B6">
            <w:pPr>
              <w:pStyle w:val="NoSpacing"/>
              <w:rPr>
                <w:rFonts w:cstheme="minorHAnsi"/>
                <w:highlight w:val="cyan"/>
              </w:rPr>
            </w:pPr>
            <w:r>
              <w:rPr>
                <w:rFonts w:cstheme="minorHAnsi"/>
              </w:rPr>
              <w:t>and 1326</w:t>
            </w:r>
          </w:p>
        </w:tc>
      </w:tr>
      <w:tr w:rsidR="00B00A10" w14:paraId="78AA51A0" w14:textId="77777777" w:rsidTr="009325D9">
        <w:trPr>
          <w:trHeight w:val="547"/>
        </w:trPr>
        <w:tc>
          <w:tcPr>
            <w:tcW w:w="1534" w:type="dxa"/>
            <w:vMerge/>
          </w:tcPr>
          <w:p w14:paraId="509DC0B9" w14:textId="77777777" w:rsidR="00B00A10" w:rsidRDefault="00B00A10" w:rsidP="00E806B6">
            <w:pPr>
              <w:pStyle w:val="NoSpacing"/>
              <w:rPr>
                <w:rFonts w:cstheme="minorHAnsi"/>
              </w:rPr>
            </w:pPr>
          </w:p>
        </w:tc>
        <w:tc>
          <w:tcPr>
            <w:tcW w:w="5661" w:type="dxa"/>
          </w:tcPr>
          <w:p w14:paraId="4EF75C69" w14:textId="40AA11D6" w:rsidR="00B00A10" w:rsidRPr="00B00A10" w:rsidRDefault="00B00A10">
            <w:pPr>
              <w:pStyle w:val="NoSpacing"/>
              <w:numPr>
                <w:ilvl w:val="1"/>
                <w:numId w:val="21"/>
              </w:numPr>
              <w:ind w:left="360"/>
              <w:rPr>
                <w:rFonts w:cstheme="minorHAnsi"/>
              </w:rPr>
            </w:pPr>
            <w:r w:rsidRPr="00B00A10">
              <w:rPr>
                <w:rFonts w:cstheme="minorHAnsi"/>
              </w:rPr>
              <w:t>Additional equipment</w:t>
            </w:r>
            <w:r>
              <w:rPr>
                <w:rFonts w:cstheme="minorHAnsi"/>
              </w:rPr>
              <w:t>: c</w:t>
            </w:r>
            <w:r w:rsidRPr="00B00A10">
              <w:rPr>
                <w:rFonts w:cstheme="minorHAnsi"/>
              </w:rPr>
              <w:t>entrally piped oxygen supply</w:t>
            </w:r>
            <w:r>
              <w:rPr>
                <w:rFonts w:cstheme="minorHAnsi"/>
              </w:rPr>
              <w:t xml:space="preserve">; </w:t>
            </w:r>
            <w:r w:rsidRPr="00B00A10">
              <w:rPr>
                <w:rFonts w:cstheme="minorHAnsi"/>
              </w:rPr>
              <w:t>oxygen concentrator</w:t>
            </w:r>
            <w:r>
              <w:rPr>
                <w:rFonts w:cstheme="minorHAnsi"/>
              </w:rPr>
              <w:t>; o</w:t>
            </w:r>
            <w:r w:rsidRPr="00B00A10">
              <w:rPr>
                <w:rFonts w:cstheme="minorHAnsi"/>
              </w:rPr>
              <w:t>xygen tank/cylinder with attached pressure gauge, pressure regulator</w:t>
            </w:r>
            <w:r w:rsidR="001B6725">
              <w:rPr>
                <w:rFonts w:cstheme="minorHAnsi"/>
              </w:rPr>
              <w:t>. Note that these 3 data elements are not used in attribute</w:t>
            </w:r>
            <w:r w:rsidR="00B7627B">
              <w:rPr>
                <w:rFonts w:cstheme="minorHAnsi"/>
              </w:rPr>
              <w:t xml:space="preserve"> 1 and not used to calculate t-HFA indicator </w:t>
            </w:r>
            <w:r w:rsidR="00B7627B" w:rsidRPr="00B7627B">
              <w:rPr>
                <w:rFonts w:cstheme="minorHAnsi"/>
              </w:rPr>
              <w:t>RSSH/PP RCS-1</w:t>
            </w:r>
            <w:r w:rsidR="001B6725">
              <w:rPr>
                <w:rFonts w:cstheme="minorHAnsi"/>
              </w:rPr>
              <w:t xml:space="preserve">. </w:t>
            </w:r>
            <w:r w:rsidR="00B7627B">
              <w:rPr>
                <w:rFonts w:cstheme="minorHAnsi"/>
              </w:rPr>
              <w:t>T</w:t>
            </w:r>
            <w:r w:rsidR="001B6725">
              <w:rPr>
                <w:rFonts w:cstheme="minorHAnsi"/>
              </w:rPr>
              <w:t>hey should be used as complementary information.</w:t>
            </w:r>
          </w:p>
        </w:tc>
        <w:tc>
          <w:tcPr>
            <w:tcW w:w="2088" w:type="dxa"/>
            <w:tcMar>
              <w:left w:w="86" w:type="dxa"/>
              <w:right w:w="29" w:type="dxa"/>
            </w:tcMar>
          </w:tcPr>
          <w:p w14:paraId="02A114DF" w14:textId="1E46FBF3" w:rsidR="00B00A10" w:rsidRDefault="00B00A10" w:rsidP="00E806B6">
            <w:pPr>
              <w:pStyle w:val="NoSpacing"/>
              <w:rPr>
                <w:rFonts w:cstheme="minorHAnsi"/>
              </w:rPr>
            </w:pPr>
            <w:r w:rsidRPr="00B00A10">
              <w:rPr>
                <w:rFonts w:cstheme="minorHAnsi"/>
              </w:rPr>
              <w:t>1325</w:t>
            </w:r>
            <w:r w:rsidR="009E3196">
              <w:rPr>
                <w:rFonts w:cstheme="minorHAnsi"/>
              </w:rPr>
              <w:t>_</w:t>
            </w:r>
            <w:r w:rsidRPr="00B00A10">
              <w:rPr>
                <w:rFonts w:cstheme="minorHAnsi"/>
              </w:rPr>
              <w:t>01</w:t>
            </w:r>
            <w:r>
              <w:rPr>
                <w:rFonts w:cstheme="minorHAnsi"/>
              </w:rPr>
              <w:t xml:space="preserve">, </w:t>
            </w:r>
            <w:r w:rsidRPr="00B00A10">
              <w:rPr>
                <w:rFonts w:cstheme="minorHAnsi"/>
              </w:rPr>
              <w:t>1325</w:t>
            </w:r>
            <w:r w:rsidR="009E3196">
              <w:rPr>
                <w:rFonts w:cstheme="minorHAnsi"/>
              </w:rPr>
              <w:t>_</w:t>
            </w:r>
            <w:r w:rsidRPr="00B00A10">
              <w:rPr>
                <w:rFonts w:cstheme="minorHAnsi"/>
              </w:rPr>
              <w:t>02</w:t>
            </w:r>
            <w:r>
              <w:rPr>
                <w:rFonts w:cstheme="minorHAnsi"/>
              </w:rPr>
              <w:t xml:space="preserve">, and </w:t>
            </w:r>
            <w:r w:rsidRPr="00B00A10">
              <w:rPr>
                <w:rFonts w:cstheme="minorHAnsi"/>
              </w:rPr>
              <w:t>1325</w:t>
            </w:r>
            <w:r w:rsidR="009E3196">
              <w:rPr>
                <w:rFonts w:cstheme="minorHAnsi"/>
              </w:rPr>
              <w:t>_</w:t>
            </w:r>
            <w:r w:rsidRPr="00B00A10">
              <w:rPr>
                <w:rFonts w:cstheme="minorHAnsi"/>
              </w:rPr>
              <w:t>03</w:t>
            </w:r>
          </w:p>
        </w:tc>
      </w:tr>
      <w:tr w:rsidR="000E3E09" w14:paraId="4FA1DB7F" w14:textId="77777777" w:rsidTr="009325D9">
        <w:tc>
          <w:tcPr>
            <w:tcW w:w="1534" w:type="dxa"/>
          </w:tcPr>
          <w:p w14:paraId="29487C45" w14:textId="2A58BD3B" w:rsidR="000E3E09" w:rsidRDefault="00B35D08" w:rsidP="00E806B6">
            <w:pPr>
              <w:pStyle w:val="NoSpacing"/>
              <w:rPr>
                <w:rFonts w:cstheme="minorHAnsi"/>
              </w:rPr>
            </w:pPr>
            <w:r>
              <w:rPr>
                <w:rFonts w:cstheme="minorHAnsi"/>
              </w:rPr>
              <w:t xml:space="preserve">Attribute 2. </w:t>
            </w:r>
            <w:r w:rsidR="000E3E09">
              <w:rPr>
                <w:rFonts w:cstheme="minorHAnsi"/>
              </w:rPr>
              <w:t>Pulse oximetry</w:t>
            </w:r>
          </w:p>
        </w:tc>
        <w:tc>
          <w:tcPr>
            <w:tcW w:w="5661" w:type="dxa"/>
          </w:tcPr>
          <w:p w14:paraId="5CD41D0F" w14:textId="67A8491A" w:rsidR="000E3E09" w:rsidRPr="000E3E09" w:rsidRDefault="00C04B21">
            <w:pPr>
              <w:pStyle w:val="NoSpacing"/>
              <w:numPr>
                <w:ilvl w:val="1"/>
                <w:numId w:val="20"/>
              </w:numPr>
              <w:ind w:left="360"/>
              <w:rPr>
                <w:rFonts w:cstheme="minorHAnsi"/>
              </w:rPr>
            </w:pPr>
            <w:r>
              <w:rPr>
                <w:rFonts w:cstheme="minorHAnsi"/>
              </w:rPr>
              <w:t>The attribute 2 indicator is the same as the numerator of HHFA indicator</w:t>
            </w:r>
            <w:r w:rsidR="000E3E09" w:rsidRPr="000E3E09">
              <w:rPr>
                <w:rFonts w:cstheme="minorHAnsi"/>
              </w:rPr>
              <w:t xml:space="preserve"> 2.</w:t>
            </w:r>
            <w:r w:rsidR="00E90DCD">
              <w:rPr>
                <w:rFonts w:cstheme="minorHAnsi"/>
              </w:rPr>
              <w:t>4</w:t>
            </w:r>
            <w:r w:rsidR="000E3E09" w:rsidRPr="000E3E09">
              <w:rPr>
                <w:rFonts w:cstheme="minorHAnsi"/>
              </w:rPr>
              <w:t>.4.2.</w:t>
            </w:r>
            <w:r w:rsidR="00E90DCD">
              <w:rPr>
                <w:rFonts w:cstheme="minorHAnsi"/>
              </w:rPr>
              <w:t>3</w:t>
            </w:r>
            <w:r w:rsidR="000E3E09" w:rsidRPr="000E3E09">
              <w:rPr>
                <w:rFonts w:cstheme="minorHAnsi"/>
              </w:rPr>
              <w:t xml:space="preserve"> (Permanent ID "AVO"; Percentage of facilities offering oxygen services with pulse oximeter)</w:t>
            </w:r>
            <w:r>
              <w:rPr>
                <w:rFonts w:cstheme="minorHAnsi"/>
              </w:rPr>
              <w:t>. Thus, it either has a value of true or false.</w:t>
            </w:r>
          </w:p>
        </w:tc>
        <w:tc>
          <w:tcPr>
            <w:tcW w:w="2088" w:type="dxa"/>
            <w:tcMar>
              <w:left w:w="86" w:type="dxa"/>
              <w:right w:w="29" w:type="dxa"/>
            </w:tcMar>
          </w:tcPr>
          <w:p w14:paraId="506BB8EA" w14:textId="3B8F74CC" w:rsidR="000E3E09" w:rsidRPr="00C53B28" w:rsidRDefault="00912981" w:rsidP="00E806B6">
            <w:pPr>
              <w:pStyle w:val="NoSpacing"/>
              <w:rPr>
                <w:rFonts w:cstheme="minorHAnsi"/>
                <w:highlight w:val="cyan"/>
              </w:rPr>
            </w:pPr>
            <w:r w:rsidRPr="00912981">
              <w:rPr>
                <w:rFonts w:cstheme="minorHAnsi"/>
              </w:rPr>
              <w:t>1322</w:t>
            </w:r>
            <w:r w:rsidR="009E3196">
              <w:rPr>
                <w:rFonts w:cstheme="minorHAnsi"/>
              </w:rPr>
              <w:t>_</w:t>
            </w:r>
            <w:r w:rsidRPr="00912981">
              <w:rPr>
                <w:rFonts w:cstheme="minorHAnsi"/>
              </w:rPr>
              <w:t>09</w:t>
            </w:r>
            <w:r w:rsidR="00113F21">
              <w:rPr>
                <w:rFonts w:cstheme="minorHAnsi"/>
              </w:rPr>
              <w:t xml:space="preserve"> (A &amp; B)</w:t>
            </w:r>
          </w:p>
        </w:tc>
      </w:tr>
    </w:tbl>
    <w:p w14:paraId="075D7D12" w14:textId="64A22D17" w:rsidR="00E53731" w:rsidRPr="009F74BC" w:rsidRDefault="00E956C7" w:rsidP="00C514E4">
      <w:pPr>
        <w:pStyle w:val="NoSpacing"/>
        <w:rPr>
          <w:rFonts w:cstheme="minorHAnsi"/>
          <w:sz w:val="8"/>
          <w:szCs w:val="8"/>
        </w:rPr>
      </w:pPr>
      <w:r w:rsidRPr="00E956C7">
        <w:rPr>
          <w:rFonts w:cstheme="minorHAnsi"/>
          <w:sz w:val="12"/>
          <w:szCs w:val="12"/>
        </w:rPr>
        <w:t xml:space="preserve"> </w:t>
      </w:r>
    </w:p>
    <w:p w14:paraId="4592BF28" w14:textId="77777777" w:rsidR="00F87F07" w:rsidRPr="0049645C" w:rsidRDefault="00F87F07" w:rsidP="00F87F07">
      <w:pPr>
        <w:pStyle w:val="NoSpacing"/>
        <w:rPr>
          <w:rFonts w:cstheme="minorHAnsi"/>
        </w:rPr>
      </w:pPr>
      <w:r w:rsidRPr="0049645C">
        <w:rPr>
          <w:rFonts w:cstheme="minorHAnsi"/>
        </w:rPr>
        <w:t>**********************************************************************************</w:t>
      </w:r>
    </w:p>
    <w:p w14:paraId="3C11DB16" w14:textId="77777777" w:rsidR="009F74BC" w:rsidRDefault="009F74BC" w:rsidP="009F74BC">
      <w:pPr>
        <w:pStyle w:val="NoSpacing"/>
      </w:pPr>
    </w:p>
    <w:p w14:paraId="013ECA26" w14:textId="175EDC95" w:rsidR="007D5524" w:rsidRPr="0049645C" w:rsidRDefault="007D5524" w:rsidP="00A6453E">
      <w:pPr>
        <w:spacing w:after="160" w:line="259" w:lineRule="auto"/>
        <w:rPr>
          <w:rFonts w:cstheme="minorHAnsi"/>
          <w:b/>
          <w:bCs/>
        </w:rPr>
      </w:pPr>
      <w:r w:rsidRPr="0049645C">
        <w:rPr>
          <w:rFonts w:cstheme="minorHAnsi"/>
          <w:b/>
          <w:bCs/>
        </w:rPr>
        <w:t xml:space="preserve">10.a. </w:t>
      </w:r>
      <w:r w:rsidR="00050F01" w:rsidRPr="0049645C">
        <w:rPr>
          <w:rFonts w:cstheme="minorHAnsi"/>
          <w:b/>
          <w:bCs/>
        </w:rPr>
        <w:t>RSSH/PP LAB-5</w:t>
      </w:r>
      <w:r w:rsidR="00434C62" w:rsidRPr="0049645C">
        <w:rPr>
          <w:rFonts w:cstheme="minorHAnsi"/>
          <w:b/>
          <w:bCs/>
        </w:rPr>
        <w:t>:</w:t>
      </w:r>
      <w:r w:rsidRPr="0049645C">
        <w:rPr>
          <w:rFonts w:cstheme="minorHAnsi"/>
          <w:b/>
          <w:bCs/>
        </w:rPr>
        <w:t xml:space="preserve"> “</w:t>
      </w:r>
      <w:r w:rsidR="00050F01" w:rsidRPr="0049645C">
        <w:rPr>
          <w:rFonts w:cstheme="minorHAnsi"/>
          <w:b/>
          <w:bCs/>
        </w:rPr>
        <w:t xml:space="preserve">Percentage of health facilities that have an appropriate set of diagnostics for their healthcare facility level, based on </w:t>
      </w:r>
      <w:r w:rsidR="007E64DC">
        <w:rPr>
          <w:rFonts w:cstheme="minorHAnsi"/>
          <w:b/>
          <w:bCs/>
        </w:rPr>
        <w:t>adapted</w:t>
      </w:r>
      <w:r w:rsidR="00050F01" w:rsidRPr="0049645C">
        <w:rPr>
          <w:rFonts w:cstheme="minorHAnsi"/>
          <w:b/>
          <w:bCs/>
        </w:rPr>
        <w:t xml:space="preserve"> WHO model list of essential in vitro diagnostics (EDL 3)</w:t>
      </w:r>
      <w:r w:rsidRPr="0049645C">
        <w:rPr>
          <w:rFonts w:cstheme="minorHAnsi"/>
          <w:b/>
          <w:bCs/>
        </w:rPr>
        <w:t>”</w:t>
      </w:r>
      <w:ins w:id="325" w:author="Alexander" w:date="2024-08-15T10:53:00Z">
        <w:r w:rsidR="00335E77">
          <w:rPr>
            <w:rFonts w:cstheme="minorHAnsi"/>
            <w:b/>
            <w:bCs/>
          </w:rPr>
          <w:t xml:space="preserve"> (Important note</w:t>
        </w:r>
      </w:ins>
      <w:ins w:id="326" w:author="Samantha Rowe" w:date="2024-09-24T14:55:00Z" w16du:dateUtc="2024-09-24T18:55:00Z">
        <w:r w:rsidR="001E0211">
          <w:rPr>
            <w:rFonts w:cstheme="minorHAnsi"/>
            <w:b/>
            <w:bCs/>
          </w:rPr>
          <w:t xml:space="preserve"> on the definition</w:t>
        </w:r>
      </w:ins>
      <w:ins w:id="327" w:author="Alexander" w:date="2024-08-15T10:53:00Z">
        <w:r w:rsidR="00335E77">
          <w:rPr>
            <w:rFonts w:cstheme="minorHAnsi"/>
            <w:b/>
            <w:bCs/>
          </w:rPr>
          <w:t>: See section 10.c, below.)</w:t>
        </w:r>
      </w:ins>
    </w:p>
    <w:p w14:paraId="60DDD67D" w14:textId="5329AB8A" w:rsidR="007D5524" w:rsidRPr="0049645C" w:rsidRDefault="007D5524" w:rsidP="007D5524">
      <w:pPr>
        <w:pStyle w:val="NoSpacing"/>
        <w:rPr>
          <w:rFonts w:cstheme="minorHAnsi"/>
        </w:rPr>
      </w:pPr>
      <w:r w:rsidRPr="0049645C">
        <w:rPr>
          <w:rFonts w:cstheme="minorHAnsi"/>
        </w:rPr>
        <w:t xml:space="preserve">10.b. Sources: Row </w:t>
      </w:r>
      <w:r w:rsidR="00050F01" w:rsidRPr="0049645C">
        <w:rPr>
          <w:rFonts w:cstheme="minorHAnsi"/>
        </w:rPr>
        <w:t>41</w:t>
      </w:r>
      <w:r w:rsidRPr="0049645C">
        <w:rPr>
          <w:rFonts w:cstheme="minorHAnsi"/>
        </w:rPr>
        <w:t xml:space="preserve"> of the IGS</w:t>
      </w:r>
      <w:r w:rsidR="007E64DC">
        <w:rPr>
          <w:rFonts w:cstheme="minorHAnsi"/>
        </w:rPr>
        <w:t>. “Adapted” was added to the definition based on a recommendation from the</w:t>
      </w:r>
      <w:r w:rsidR="006A3416">
        <w:rPr>
          <w:rFonts w:cstheme="minorHAnsi"/>
        </w:rPr>
        <w:t xml:space="preserve"> GF</w:t>
      </w:r>
      <w:r w:rsidR="007E64DC">
        <w:rPr>
          <w:rFonts w:cstheme="minorHAnsi"/>
        </w:rPr>
        <w:t xml:space="preserve"> </w:t>
      </w:r>
      <w:r w:rsidR="00475DAE">
        <w:rPr>
          <w:rFonts w:cstheme="minorHAnsi"/>
        </w:rPr>
        <w:t>t-HFA team</w:t>
      </w:r>
      <w:r w:rsidR="007E64DC">
        <w:rPr>
          <w:rFonts w:cstheme="minorHAnsi"/>
        </w:rPr>
        <w:t>.</w:t>
      </w:r>
    </w:p>
    <w:p w14:paraId="3F7AA3D6" w14:textId="77777777" w:rsidR="007E64DC" w:rsidRPr="009F74BC" w:rsidRDefault="007E64DC" w:rsidP="00BC0575">
      <w:pPr>
        <w:pStyle w:val="NoSpacing"/>
        <w:rPr>
          <w:rFonts w:cstheme="minorHAnsi"/>
          <w:sz w:val="16"/>
          <w:szCs w:val="16"/>
        </w:rPr>
      </w:pPr>
    </w:p>
    <w:p w14:paraId="0B734E37" w14:textId="5FFE727A" w:rsidR="00BC0575" w:rsidRDefault="00BC0575" w:rsidP="00BC0575">
      <w:pPr>
        <w:pStyle w:val="NoSpacing"/>
        <w:rPr>
          <w:rFonts w:cstheme="minorHAnsi"/>
        </w:rPr>
      </w:pPr>
      <w:r>
        <w:rPr>
          <w:rFonts w:cstheme="minorHAnsi"/>
        </w:rPr>
        <w:t>10</w:t>
      </w:r>
      <w:r w:rsidRPr="0049645C">
        <w:rPr>
          <w:rFonts w:cstheme="minorHAnsi"/>
        </w:rPr>
        <w:t>.c.</w:t>
      </w:r>
      <w:r>
        <w:rPr>
          <w:rFonts w:cstheme="minorHAnsi"/>
        </w:rPr>
        <w:t xml:space="preserve"> Definition</w:t>
      </w:r>
      <w:r w:rsidRPr="0049645C">
        <w:rPr>
          <w:rFonts w:cstheme="minorHAnsi"/>
        </w:rPr>
        <w:t xml:space="preserve"> </w:t>
      </w:r>
    </w:p>
    <w:p w14:paraId="2334FE3D" w14:textId="77777777" w:rsidR="00335E77" w:rsidRDefault="00335E77" w:rsidP="00335E77">
      <w:pPr>
        <w:pStyle w:val="NoSpacing"/>
        <w:numPr>
          <w:ilvl w:val="0"/>
          <w:numId w:val="28"/>
        </w:numPr>
        <w:rPr>
          <w:ins w:id="328" w:author="Alexander" w:date="2024-08-15T10:50:00Z"/>
          <w:rFonts w:cstheme="minorHAnsi"/>
        </w:rPr>
      </w:pPr>
      <w:ins w:id="329" w:author="Alexander" w:date="2024-08-15T10:49:00Z">
        <w:r>
          <w:rPr>
            <w:rFonts w:cstheme="minorHAnsi"/>
          </w:rPr>
          <w:t>M</w:t>
        </w:r>
      </w:ins>
      <w:ins w:id="330" w:author="Alexander" w:date="2024-08-15T10:50:00Z">
        <w:r>
          <w:rPr>
            <w:rFonts w:cstheme="minorHAnsi"/>
          </w:rPr>
          <w:t>odification of the indicator definition.</w:t>
        </w:r>
      </w:ins>
    </w:p>
    <w:p w14:paraId="692EFF40" w14:textId="77777777" w:rsidR="00335E77" w:rsidRDefault="00335E77" w:rsidP="00335E77">
      <w:pPr>
        <w:pStyle w:val="NoSpacing"/>
        <w:numPr>
          <w:ilvl w:val="0"/>
          <w:numId w:val="32"/>
        </w:numPr>
        <w:ind w:left="1080"/>
        <w:rPr>
          <w:ins w:id="331" w:author="Alexander" w:date="2024-08-15T10:52:00Z"/>
          <w:rFonts w:cstheme="minorHAnsi"/>
        </w:rPr>
      </w:pPr>
      <w:ins w:id="332" w:author="Alexander" w:date="2024-08-15T10:51:00Z">
        <w:r>
          <w:rPr>
            <w:rFonts w:cstheme="minorHAnsi"/>
          </w:rPr>
          <w:t xml:space="preserve">Original definition from the </w:t>
        </w:r>
      </w:ins>
      <w:ins w:id="333" w:author="Alexander" w:date="2024-08-15T10:52:00Z">
        <w:r>
          <w:rPr>
            <w:rFonts w:cstheme="minorHAnsi"/>
          </w:rPr>
          <w:t xml:space="preserve">IGS. </w:t>
        </w:r>
        <w:r w:rsidRPr="00335E77">
          <w:rPr>
            <w:rFonts w:cstheme="minorHAnsi"/>
          </w:rPr>
          <w:t>Numerator = Number of health facilities assessed to have the appropriate set of diagnostics available for the healthcare facility level. Denominator = Number of healthcare facilities with diagnostic sample-taking capability.</w:t>
        </w:r>
      </w:ins>
    </w:p>
    <w:p w14:paraId="5031F9B3" w14:textId="63DCD3C5" w:rsidR="00335E77" w:rsidRPr="00335E77" w:rsidRDefault="00335E77" w:rsidP="00335E77">
      <w:pPr>
        <w:pStyle w:val="NoSpacing"/>
        <w:numPr>
          <w:ilvl w:val="0"/>
          <w:numId w:val="32"/>
        </w:numPr>
        <w:ind w:left="1080"/>
        <w:rPr>
          <w:ins w:id="334" w:author="Alexander" w:date="2024-08-15T10:51:00Z"/>
          <w:rFonts w:cstheme="minorHAnsi"/>
        </w:rPr>
      </w:pPr>
      <w:ins w:id="335" w:author="Alexander" w:date="2024-08-15T10:52:00Z">
        <w:r>
          <w:rPr>
            <w:rFonts w:cstheme="minorHAnsi"/>
          </w:rPr>
          <w:t>Modified defini</w:t>
        </w:r>
      </w:ins>
      <w:ins w:id="336" w:author="Alexander" w:date="2024-08-15T10:53:00Z">
        <w:r>
          <w:rPr>
            <w:rFonts w:cstheme="minorHAnsi"/>
          </w:rPr>
          <w:t xml:space="preserve">tion </w:t>
        </w:r>
      </w:ins>
      <w:ins w:id="337" w:author="Samantha Rowe" w:date="2024-09-24T14:55:00Z" w16du:dateUtc="2024-09-24T18:55:00Z">
        <w:r w:rsidR="001E0211">
          <w:rPr>
            <w:rFonts w:cstheme="minorHAnsi"/>
          </w:rPr>
          <w:t>is</w:t>
        </w:r>
      </w:ins>
      <w:ins w:id="338" w:author="Alexander" w:date="2024-08-15T10:53:00Z">
        <w:del w:id="339" w:author="Samantha Rowe" w:date="2024-09-24T14:55:00Z" w16du:dateUtc="2024-09-24T18:55:00Z">
          <w:r w:rsidDel="001E0211">
            <w:rPr>
              <w:rFonts w:cstheme="minorHAnsi"/>
            </w:rPr>
            <w:delText>that will be</w:delText>
          </w:r>
        </w:del>
        <w:r>
          <w:rPr>
            <w:rFonts w:cstheme="minorHAnsi"/>
          </w:rPr>
          <w:t xml:space="preserve"> used. The indi</w:t>
        </w:r>
      </w:ins>
      <w:ins w:id="340" w:author="Alexander" w:date="2024-08-15T10:54:00Z">
        <w:r>
          <w:rPr>
            <w:rFonts w:cstheme="minorHAnsi"/>
          </w:rPr>
          <w:t xml:space="preserve">cator is the mean percentage of diagnostic tests available at </w:t>
        </w:r>
      </w:ins>
      <w:ins w:id="341" w:author="Alexander" w:date="2024-08-15T10:55:00Z">
        <w:r>
          <w:rPr>
            <w:rFonts w:cstheme="minorHAnsi"/>
          </w:rPr>
          <w:t>health facilities, ba</w:t>
        </w:r>
      </w:ins>
      <w:ins w:id="342" w:author="Alexander" w:date="2024-08-15T10:56:00Z">
        <w:r>
          <w:rPr>
            <w:rFonts w:cstheme="minorHAnsi"/>
          </w:rPr>
          <w:t>sed on an adapted WHO model list of essential in vitro</w:t>
        </w:r>
      </w:ins>
      <w:ins w:id="343" w:author="Alexander" w:date="2024-08-15T10:57:00Z">
        <w:r>
          <w:rPr>
            <w:rFonts w:cstheme="minorHAnsi"/>
          </w:rPr>
          <w:t xml:space="preserve"> diagnostics. For details, see the Analysis Method, below.</w:t>
        </w:r>
      </w:ins>
      <w:ins w:id="344" w:author="Alexander" w:date="2024-08-15T10:51:00Z">
        <w:r w:rsidRPr="00335E77">
          <w:rPr>
            <w:rFonts w:cstheme="minorHAnsi"/>
          </w:rPr>
          <w:t xml:space="preserve"> </w:t>
        </w:r>
      </w:ins>
    </w:p>
    <w:p w14:paraId="198B43A8" w14:textId="1032E36A" w:rsidR="001241E0" w:rsidRPr="00335E77" w:rsidDel="00335E77" w:rsidRDefault="001241E0">
      <w:pPr>
        <w:pStyle w:val="NoSpacing"/>
        <w:numPr>
          <w:ilvl w:val="0"/>
          <w:numId w:val="32"/>
        </w:numPr>
        <w:ind w:left="1080"/>
        <w:rPr>
          <w:del w:id="345" w:author="Alexander" w:date="2024-08-15T10:49:00Z"/>
          <w:rFonts w:cstheme="minorHAnsi"/>
        </w:rPr>
        <w:pPrChange w:id="346" w:author="Alexander" w:date="2024-08-15T10:51:00Z">
          <w:pPr>
            <w:pStyle w:val="NoSpacing"/>
            <w:numPr>
              <w:numId w:val="28"/>
            </w:numPr>
            <w:ind w:left="720" w:hanging="360"/>
          </w:pPr>
        </w:pPrChange>
      </w:pPr>
      <w:del w:id="347" w:author="Alexander" w:date="2024-08-15T10:52:00Z">
        <w:r w:rsidRPr="00335E77" w:rsidDel="00335E77">
          <w:rPr>
            <w:rFonts w:cstheme="minorHAnsi"/>
          </w:rPr>
          <w:delText>Numerator = Number of health facilities assessed to have the appropriate set of diagnostics available for the healthcare facility level.</w:delText>
        </w:r>
      </w:del>
    </w:p>
    <w:p w14:paraId="0EAF46F2" w14:textId="0B4B008D" w:rsidR="001241E0" w:rsidRPr="00335E77" w:rsidDel="00335E77" w:rsidRDefault="001241E0">
      <w:pPr>
        <w:pStyle w:val="NoSpacing"/>
        <w:rPr>
          <w:del w:id="348" w:author="Alexander" w:date="2024-08-15T10:49:00Z"/>
          <w:rFonts w:cstheme="minorHAnsi"/>
        </w:rPr>
        <w:pPrChange w:id="349" w:author="Alexander" w:date="2024-08-15T10:51:00Z">
          <w:pPr>
            <w:pStyle w:val="NoSpacing"/>
            <w:numPr>
              <w:numId w:val="28"/>
            </w:numPr>
            <w:ind w:left="720" w:hanging="360"/>
          </w:pPr>
        </w:pPrChange>
      </w:pPr>
      <w:del w:id="350" w:author="Alexander" w:date="2024-08-15T10:52:00Z">
        <w:r w:rsidRPr="00335E77" w:rsidDel="00335E77">
          <w:rPr>
            <w:rFonts w:cstheme="minorHAnsi"/>
          </w:rPr>
          <w:delText>Denominator = Number of healthcare facilities with diagnostic sample-taking capability.</w:delText>
        </w:r>
      </w:del>
    </w:p>
    <w:p w14:paraId="12DC122C" w14:textId="12E6841D" w:rsidR="001241E0" w:rsidRDefault="001241E0">
      <w:pPr>
        <w:pStyle w:val="NoSpacing"/>
        <w:numPr>
          <w:ilvl w:val="0"/>
          <w:numId w:val="28"/>
        </w:numPr>
        <w:rPr>
          <w:rFonts w:cstheme="minorHAnsi"/>
        </w:rPr>
      </w:pPr>
      <w:r w:rsidRPr="001241E0">
        <w:rPr>
          <w:rFonts w:cstheme="minorHAnsi"/>
        </w:rPr>
        <w:t>Data source: T</w:t>
      </w:r>
      <w:r w:rsidR="001F173B">
        <w:rPr>
          <w:rFonts w:cstheme="minorHAnsi"/>
        </w:rPr>
        <w:t>-HFA</w:t>
      </w:r>
      <w:r w:rsidRPr="001241E0">
        <w:rPr>
          <w:rFonts w:cstheme="minorHAnsi"/>
        </w:rPr>
        <w:t>. Some countries may be implementing HF surveys</w:t>
      </w:r>
      <w:r w:rsidR="00E35026">
        <w:rPr>
          <w:rFonts w:cstheme="minorHAnsi"/>
        </w:rPr>
        <w:t xml:space="preserve">; </w:t>
      </w:r>
      <w:r w:rsidRPr="001241E0">
        <w:rPr>
          <w:rFonts w:cstheme="minorHAnsi"/>
        </w:rPr>
        <w:t>and if they do, not do a t</w:t>
      </w:r>
      <w:r w:rsidR="00E35026">
        <w:rPr>
          <w:rFonts w:cstheme="minorHAnsi"/>
        </w:rPr>
        <w:t>-</w:t>
      </w:r>
      <w:r w:rsidRPr="001241E0">
        <w:rPr>
          <w:rFonts w:cstheme="minorHAnsi"/>
        </w:rPr>
        <w:t>HFA but rather build on the national protocol.</w:t>
      </w:r>
    </w:p>
    <w:p w14:paraId="02856AFD" w14:textId="77777777" w:rsidR="001241E0" w:rsidRPr="009F74BC" w:rsidRDefault="001241E0" w:rsidP="001241E0">
      <w:pPr>
        <w:pStyle w:val="NoSpacing"/>
        <w:rPr>
          <w:rFonts w:cstheme="minorHAnsi"/>
          <w:sz w:val="16"/>
          <w:szCs w:val="16"/>
        </w:rPr>
      </w:pPr>
    </w:p>
    <w:p w14:paraId="605B859E" w14:textId="200E7061" w:rsidR="00BC0575" w:rsidRDefault="00BC0575" w:rsidP="00BC0575">
      <w:pPr>
        <w:pStyle w:val="NoSpacing"/>
        <w:rPr>
          <w:ins w:id="351" w:author="Samantha Rowe" w:date="2024-09-24T16:52:00Z" w16du:dateUtc="2024-09-24T20:52:00Z"/>
          <w:rFonts w:cstheme="minorHAnsi"/>
        </w:rPr>
      </w:pPr>
      <w:r>
        <w:rPr>
          <w:rFonts w:cstheme="minorHAnsi"/>
        </w:rPr>
        <w:t xml:space="preserve">10.d. </w:t>
      </w:r>
      <w:r w:rsidR="007E64DC">
        <w:rPr>
          <w:rFonts w:cstheme="minorHAnsi"/>
        </w:rPr>
        <w:t>M</w:t>
      </w:r>
      <w:r>
        <w:rPr>
          <w:rFonts w:cstheme="minorHAnsi"/>
        </w:rPr>
        <w:t>easurement</w:t>
      </w:r>
      <w:r w:rsidRPr="0049645C">
        <w:rPr>
          <w:rFonts w:cstheme="minorHAnsi"/>
        </w:rPr>
        <w:t xml:space="preserve"> methodology</w:t>
      </w:r>
    </w:p>
    <w:p w14:paraId="32560C7D" w14:textId="77777777" w:rsidR="0004332E" w:rsidRDefault="0004332E" w:rsidP="00BC0575">
      <w:pPr>
        <w:pStyle w:val="NoSpacing"/>
        <w:rPr>
          <w:rFonts w:cstheme="minorHAnsi"/>
        </w:rPr>
      </w:pPr>
    </w:p>
    <w:p w14:paraId="64F9EA64" w14:textId="1B2D3471" w:rsidR="009C5F0E" w:rsidRPr="0049645C" w:rsidRDefault="00672A58" w:rsidP="00BC0575">
      <w:pPr>
        <w:pStyle w:val="NoSpacing"/>
        <w:rPr>
          <w:rFonts w:cstheme="minorHAnsi"/>
        </w:rPr>
      </w:pPr>
      <w:r>
        <w:rPr>
          <w:rFonts w:cstheme="minorHAnsi"/>
        </w:rPr>
        <w:t>T-HFA s</w:t>
      </w:r>
      <w:r w:rsidR="009C5F0E">
        <w:rPr>
          <w:rFonts w:cstheme="minorHAnsi"/>
        </w:rPr>
        <w:t xml:space="preserve">urvey teams will </w:t>
      </w:r>
      <w:r w:rsidR="00065AC7">
        <w:rPr>
          <w:rFonts w:cstheme="minorHAnsi"/>
        </w:rPr>
        <w:t>ask about which diagnostic test methods are available at the facility. The t-HFA questions are: 2900</w:t>
      </w:r>
      <w:ins w:id="352" w:author="Rowe, Alexander (Alex) (CDC/NCEZID/DPDM/MB)" w:date="2024-08-11T11:29:00Z">
        <w:r w:rsidR="00BD13DA">
          <w:rPr>
            <w:rFonts w:cstheme="minorHAnsi"/>
          </w:rPr>
          <w:t>,</w:t>
        </w:r>
      </w:ins>
      <w:del w:id="353" w:author="Rowe, Alexander (Alex) (CDC/NCEZID/DPDM/MB)" w:date="2024-08-11T11:29:00Z">
        <w:r w:rsidR="00454CD2" w:rsidDel="00BD13DA">
          <w:rPr>
            <w:rFonts w:cstheme="minorHAnsi"/>
          </w:rPr>
          <w:delText xml:space="preserve"> and</w:delText>
        </w:r>
      </w:del>
      <w:r w:rsidR="00065AC7">
        <w:rPr>
          <w:rFonts w:cstheme="minorHAnsi"/>
        </w:rPr>
        <w:t xml:space="preserve"> B001</w:t>
      </w:r>
      <w:ins w:id="354" w:author="Rowe, Alexander (Alex) (CDC/NCEZID/DPDM/MB)" w:date="2024-08-11T11:29:00Z">
        <w:r w:rsidR="00BD13DA">
          <w:rPr>
            <w:rFonts w:cstheme="minorHAnsi"/>
          </w:rPr>
          <w:t xml:space="preserve">, and </w:t>
        </w:r>
        <w:r w:rsidR="00BD13DA" w:rsidRPr="00BD13DA">
          <w:rPr>
            <w:rFonts w:cstheme="minorHAnsi"/>
          </w:rPr>
          <w:t>TEST1 to TEST28</w:t>
        </w:r>
      </w:ins>
      <w:del w:id="355" w:author="Rowe, Alexander (Alex) (CDC/NCEZID/DPDM/MB)" w:date="2024-08-11T11:29:00Z">
        <w:r w:rsidR="00065AC7" w:rsidDel="00BD13DA">
          <w:rPr>
            <w:rFonts w:cstheme="minorHAnsi"/>
          </w:rPr>
          <w:delText xml:space="preserve"> to B010</w:delText>
        </w:r>
      </w:del>
      <w:r w:rsidR="00065AC7">
        <w:rPr>
          <w:rFonts w:cstheme="minorHAnsi"/>
        </w:rPr>
        <w:t xml:space="preserve">. </w:t>
      </w:r>
      <w:ins w:id="356" w:author="Alexander" w:date="2024-08-16T07:16:00Z">
        <w:r w:rsidR="00BB4651" w:rsidRPr="00094482">
          <w:rPr>
            <w:rFonts w:cstheme="minorHAnsi"/>
          </w:rPr>
          <w:t xml:space="preserve">Note that the original </w:t>
        </w:r>
      </w:ins>
      <w:ins w:id="357" w:author="Alexander" w:date="2024-08-15T10:28:00Z">
        <w:r w:rsidR="00ED010C" w:rsidRPr="00094482">
          <w:rPr>
            <w:rFonts w:cstheme="minorHAnsi"/>
          </w:rPr>
          <w:t xml:space="preserve">the </w:t>
        </w:r>
      </w:ins>
      <w:ins w:id="358" w:author="Alexander" w:date="2024-08-15T10:29:00Z">
        <w:r w:rsidR="00ED010C" w:rsidRPr="00094482">
          <w:rPr>
            <w:rFonts w:cstheme="minorHAnsi"/>
          </w:rPr>
          <w:t>t-HFA questionnaire ha</w:t>
        </w:r>
      </w:ins>
      <w:ins w:id="359" w:author="Alexander" w:date="2024-08-16T07:16:00Z">
        <w:r w:rsidR="00BB4651" w:rsidRPr="00094482">
          <w:rPr>
            <w:rFonts w:cstheme="minorHAnsi"/>
          </w:rPr>
          <w:t xml:space="preserve">d an </w:t>
        </w:r>
      </w:ins>
      <w:ins w:id="360" w:author="Alexander" w:date="2024-08-15T10:29:00Z">
        <w:r w:rsidR="00ED010C" w:rsidRPr="00094482">
          <w:rPr>
            <w:rFonts w:cstheme="minorHAnsi"/>
          </w:rPr>
          <w:t>instruction</w:t>
        </w:r>
      </w:ins>
      <w:ins w:id="361" w:author="Alexander" w:date="2024-08-16T07:16:00Z">
        <w:r w:rsidR="00BB4651" w:rsidRPr="00094482">
          <w:rPr>
            <w:rFonts w:cstheme="minorHAnsi"/>
          </w:rPr>
          <w:t xml:space="preserve"> stating that the tests</w:t>
        </w:r>
      </w:ins>
      <w:ins w:id="362" w:author="Alexander" w:date="2024-08-16T07:17:00Z">
        <w:r w:rsidR="00BB4651" w:rsidRPr="00094482">
          <w:rPr>
            <w:rFonts w:cstheme="minorHAnsi"/>
          </w:rPr>
          <w:t xml:space="preserve"> to be assessed will be based on country-specific essential diagnostic lists</w:t>
        </w:r>
      </w:ins>
      <w:ins w:id="363" w:author="Alexander" w:date="2024-08-16T07:18:00Z">
        <w:r w:rsidR="00BB4651" w:rsidRPr="00094482">
          <w:rPr>
            <w:rFonts w:cstheme="minorHAnsi"/>
          </w:rPr>
          <w:t xml:space="preserve"> (EDLs).</w:t>
        </w:r>
      </w:ins>
      <w:ins w:id="364" w:author="Alexander" w:date="2024-08-15T10:30:00Z">
        <w:r w:rsidR="00ED010C" w:rsidRPr="00BB4651">
          <w:rPr>
            <w:rFonts w:cstheme="minorHAnsi"/>
          </w:rPr>
          <w:t xml:space="preserve"> However, as it was not possible to obtain </w:t>
        </w:r>
      </w:ins>
      <w:ins w:id="365" w:author="Alexander" w:date="2024-08-16T07:18:00Z">
        <w:r w:rsidR="00BB4651" w:rsidRPr="00BB4651">
          <w:rPr>
            <w:rFonts w:cstheme="minorHAnsi"/>
          </w:rPr>
          <w:t>country</w:t>
        </w:r>
      </w:ins>
      <w:ins w:id="366" w:author="Alexander" w:date="2024-08-16T07:19:00Z">
        <w:r w:rsidR="00BB4651">
          <w:rPr>
            <w:rFonts w:cstheme="minorHAnsi"/>
          </w:rPr>
          <w:t>-</w:t>
        </w:r>
      </w:ins>
      <w:ins w:id="367" w:author="Alexander" w:date="2024-08-16T07:18:00Z">
        <w:r w:rsidR="00BB4651" w:rsidRPr="00BB4651">
          <w:rPr>
            <w:rFonts w:cstheme="minorHAnsi"/>
          </w:rPr>
          <w:t>specific</w:t>
        </w:r>
      </w:ins>
      <w:ins w:id="368" w:author="Alexander" w:date="2024-08-15T10:30:00Z">
        <w:r w:rsidR="00ED010C" w:rsidRPr="00BB4651">
          <w:rPr>
            <w:rFonts w:cstheme="minorHAnsi"/>
          </w:rPr>
          <w:t xml:space="preserve"> EDLs, a standard list of te</w:t>
        </w:r>
      </w:ins>
      <w:ins w:id="369" w:author="Alexander" w:date="2024-08-15T10:31:00Z">
        <w:r w:rsidR="00ED010C" w:rsidRPr="00BB4651">
          <w:rPr>
            <w:rFonts w:cstheme="minorHAnsi"/>
          </w:rPr>
          <w:t>sts</w:t>
        </w:r>
      </w:ins>
      <w:ins w:id="370" w:author="Samantha Rowe" w:date="2024-09-24T14:57:00Z" w16du:dateUtc="2024-09-24T18:57:00Z">
        <w:r w:rsidR="001E0211">
          <w:rPr>
            <w:rFonts w:cstheme="minorHAnsi"/>
          </w:rPr>
          <w:t xml:space="preserve"> (based on WHO recommendations)</w:t>
        </w:r>
      </w:ins>
      <w:ins w:id="371" w:author="Alexander" w:date="2024-08-15T10:31:00Z">
        <w:r w:rsidR="00ED010C" w:rsidRPr="00BB4651">
          <w:rPr>
            <w:rFonts w:cstheme="minorHAnsi"/>
          </w:rPr>
          <w:t xml:space="preserve"> was developed and used for all countries.</w:t>
        </w:r>
      </w:ins>
      <w:ins w:id="372" w:author="Alexander" w:date="2024-08-16T07:15:00Z">
        <w:r w:rsidR="00BB4651" w:rsidRPr="00094482">
          <w:rPr>
            <w:rFonts w:cstheme="minorHAnsi"/>
          </w:rPr>
          <w:t xml:space="preserve"> See details below in the</w:t>
        </w:r>
      </w:ins>
      <w:ins w:id="373" w:author="Samantha Rowe" w:date="2024-09-24T16:52:00Z" w16du:dateUtc="2024-09-24T20:52:00Z">
        <w:r w:rsidR="0004332E">
          <w:rPr>
            <w:rFonts w:cstheme="minorHAnsi"/>
          </w:rPr>
          <w:t xml:space="preserve"> </w:t>
        </w:r>
      </w:ins>
      <w:ins w:id="374" w:author="Alexander" w:date="2024-08-16T07:15:00Z">
        <w:r w:rsidR="00BB4651" w:rsidRPr="00094482">
          <w:rPr>
            <w:rFonts w:cstheme="minorHAnsi"/>
          </w:rPr>
          <w:t>Analysis Method.</w:t>
        </w:r>
      </w:ins>
    </w:p>
    <w:p w14:paraId="1040E0B9" w14:textId="77777777" w:rsidR="00DC45A4" w:rsidRPr="009F74BC" w:rsidRDefault="00DC45A4" w:rsidP="007D5524">
      <w:pPr>
        <w:pStyle w:val="NoSpacing"/>
        <w:rPr>
          <w:rFonts w:cstheme="minorHAnsi"/>
          <w:sz w:val="16"/>
          <w:szCs w:val="16"/>
        </w:rPr>
      </w:pPr>
    </w:p>
    <w:p w14:paraId="5221435B" w14:textId="1A09174A" w:rsidR="00094482" w:rsidDel="004C6D99" w:rsidRDefault="00094482">
      <w:pPr>
        <w:spacing w:after="160" w:line="259" w:lineRule="auto"/>
        <w:rPr>
          <w:ins w:id="375" w:author="Alexander" w:date="2024-08-16T07:19:00Z"/>
          <w:del w:id="376" w:author="Samantha Rowe" w:date="2024-09-24T14:57:00Z" w16du:dateUtc="2024-09-24T18:57:00Z"/>
          <w:rFonts w:asciiTheme="minorHAnsi" w:hAnsiTheme="minorHAnsi" w:cstheme="minorHAnsi"/>
          <w:b/>
          <w:bCs/>
        </w:rPr>
      </w:pPr>
      <w:ins w:id="377" w:author="Alexander" w:date="2024-08-16T07:19:00Z">
        <w:del w:id="378" w:author="Samantha Rowe" w:date="2024-09-24T14:57:00Z" w16du:dateUtc="2024-09-24T18:57:00Z">
          <w:r w:rsidDel="004C6D99">
            <w:rPr>
              <w:rFonts w:cstheme="minorHAnsi"/>
              <w:b/>
              <w:bCs/>
            </w:rPr>
            <w:br w:type="page"/>
          </w:r>
        </w:del>
      </w:ins>
    </w:p>
    <w:p w14:paraId="2E8252F1" w14:textId="0FA1ED82" w:rsidR="00CA2151" w:rsidRPr="00DF5FAB" w:rsidRDefault="00475DAE">
      <w:pPr>
        <w:spacing w:after="160" w:line="259" w:lineRule="auto"/>
        <w:rPr>
          <w:rFonts w:cstheme="minorHAnsi"/>
          <w:b/>
          <w:bCs/>
        </w:rPr>
        <w:pPrChange w:id="379" w:author="Samantha Rowe" w:date="2024-09-24T14:57:00Z" w16du:dateUtc="2024-09-24T18:57:00Z">
          <w:pPr>
            <w:pStyle w:val="NoSpacing"/>
          </w:pPr>
        </w:pPrChange>
      </w:pPr>
      <w:r>
        <w:rPr>
          <w:rFonts w:cstheme="minorHAnsi"/>
          <w:b/>
          <w:bCs/>
        </w:rPr>
        <w:t>A</w:t>
      </w:r>
      <w:r w:rsidR="00DF5FAB" w:rsidRPr="00DF5FAB">
        <w:rPr>
          <w:rFonts w:cstheme="minorHAnsi"/>
          <w:b/>
          <w:bCs/>
        </w:rPr>
        <w:t>nalysis method</w:t>
      </w:r>
    </w:p>
    <w:p w14:paraId="3ADE8D3D" w14:textId="77777777" w:rsidR="00306709" w:rsidRDefault="00AC3B2D" w:rsidP="00F87F07">
      <w:pPr>
        <w:pStyle w:val="NoSpacing"/>
        <w:rPr>
          <w:ins w:id="380" w:author="Alexander" w:date="2024-08-29T09:39:00Z"/>
          <w:rFonts w:cstheme="minorHAnsi"/>
        </w:rPr>
      </w:pPr>
      <w:ins w:id="381" w:author="Rowe, Alexander (Alex) (CDC/NCEZID/DPDM/MB)" w:date="2024-08-11T12:06:00Z">
        <w:r>
          <w:rPr>
            <w:rFonts w:cstheme="minorHAnsi"/>
          </w:rPr>
          <w:t>Rather than an all-or-nothing binary score at the facility level</w:t>
        </w:r>
      </w:ins>
      <w:ins w:id="382" w:author="Rowe, Alexander (Alex) (CDC/NCEZID/DPDM/MB)" w:date="2024-08-11T12:08:00Z">
        <w:r>
          <w:rPr>
            <w:rFonts w:cstheme="minorHAnsi"/>
          </w:rPr>
          <w:t xml:space="preserve"> (as described in </w:t>
        </w:r>
      </w:ins>
      <w:ins w:id="383" w:author="Rowe, Alexander (Alex) (CDC/NCEZID/DPDM/MB)" w:date="2024-08-11T12:09:00Z">
        <w:r>
          <w:rPr>
            <w:rFonts w:cstheme="minorHAnsi"/>
          </w:rPr>
          <w:t xml:space="preserve">the </w:t>
        </w:r>
      </w:ins>
      <w:ins w:id="384" w:author="Alexander" w:date="2024-08-15T10:57:00Z">
        <w:r w:rsidR="00335E77">
          <w:rPr>
            <w:rFonts w:cstheme="minorHAnsi"/>
          </w:rPr>
          <w:t xml:space="preserve">original </w:t>
        </w:r>
      </w:ins>
      <w:ins w:id="385" w:author="Rowe, Alexander (Alex) (CDC/NCEZID/DPDM/MB)" w:date="2024-08-11T12:09:00Z">
        <w:r>
          <w:rPr>
            <w:rFonts w:cstheme="minorHAnsi"/>
          </w:rPr>
          <w:t>definition above)</w:t>
        </w:r>
      </w:ins>
      <w:ins w:id="386" w:author="Rowe, Alexander (Alex) (CDC/NCEZID/DPDM/MB)" w:date="2024-08-11T12:06:00Z">
        <w:r>
          <w:rPr>
            <w:rFonts w:cstheme="minorHAnsi"/>
          </w:rPr>
          <w:t xml:space="preserve">, </w:t>
        </w:r>
      </w:ins>
      <w:ins w:id="387" w:author="Rowe, Alexander (Alex) (CDC/NCEZID/DPDM/MB)" w:date="2024-08-11T12:07:00Z">
        <w:r>
          <w:rPr>
            <w:rFonts w:cstheme="minorHAnsi"/>
          </w:rPr>
          <w:t>t</w:t>
        </w:r>
      </w:ins>
      <w:del w:id="388" w:author="Rowe, Alexander (Alex) (CDC/NCEZID/DPDM/MB)" w:date="2024-08-11T12:07:00Z">
        <w:r w:rsidR="00DF5FAB" w:rsidRPr="00DF5FAB" w:rsidDel="00AC3B2D">
          <w:rPr>
            <w:rFonts w:cstheme="minorHAnsi"/>
          </w:rPr>
          <w:delText>T</w:delText>
        </w:r>
      </w:del>
      <w:r w:rsidR="00DF5FAB" w:rsidRPr="00DF5FAB">
        <w:rPr>
          <w:rFonts w:cstheme="minorHAnsi"/>
        </w:rPr>
        <w:t>he calculation of this indicator for a specific facility is the percentage</w:t>
      </w:r>
      <w:r w:rsidR="00486302">
        <w:rPr>
          <w:rFonts w:cstheme="minorHAnsi"/>
        </w:rPr>
        <w:t xml:space="preserve"> (i.e., a score between 0 and 100)</w:t>
      </w:r>
      <w:r w:rsidR="00DF5FAB" w:rsidRPr="00DF5FAB">
        <w:rPr>
          <w:rFonts w:cstheme="minorHAnsi"/>
        </w:rPr>
        <w:t xml:space="preserve"> of required diagnostic tests for that facility type </w:t>
      </w:r>
      <w:del w:id="389" w:author="Alexander" w:date="2024-08-16T07:20:00Z">
        <w:r w:rsidR="00DF5FAB" w:rsidRPr="00DF5FAB" w:rsidDel="00094482">
          <w:rPr>
            <w:rFonts w:cstheme="minorHAnsi"/>
          </w:rPr>
          <w:delText xml:space="preserve">(based on country guidelines for essential diagnostic tests) </w:delText>
        </w:r>
      </w:del>
      <w:r w:rsidR="00DF5FAB" w:rsidRPr="00DF5FAB">
        <w:rPr>
          <w:rFonts w:cstheme="minorHAnsi"/>
        </w:rPr>
        <w:t xml:space="preserve">that are found in the facility. </w:t>
      </w:r>
      <w:ins w:id="390" w:author="Rowe, Alexander (Alex) (CDC/NCEZID/DPDM/MB)" w:date="2024-08-11T12:07:00Z">
        <w:r>
          <w:rPr>
            <w:rFonts w:cstheme="minorHAnsi"/>
          </w:rPr>
          <w:t>This approach</w:t>
        </w:r>
      </w:ins>
      <w:ins w:id="391" w:author="Rowe, Alexander (Alex) (CDC/NCEZID/DPDM/MB)" w:date="2024-08-11T12:08:00Z">
        <w:r>
          <w:rPr>
            <w:rFonts w:cstheme="minorHAnsi"/>
          </w:rPr>
          <w:t>, which</w:t>
        </w:r>
      </w:ins>
      <w:ins w:id="392" w:author="Rowe, Alexander (Alex) (CDC/NCEZID/DPDM/MB)" w:date="2024-08-11T12:07:00Z">
        <w:r>
          <w:rPr>
            <w:rFonts w:cstheme="minorHAnsi"/>
          </w:rPr>
          <w:t xml:space="preserve"> is</w:t>
        </w:r>
      </w:ins>
      <w:ins w:id="393" w:author="Rowe, Alexander (Alex) (CDC/NCEZID/DPDM/MB)" w:date="2024-08-11T12:08:00Z">
        <w:r>
          <w:rPr>
            <w:rFonts w:cstheme="minorHAnsi"/>
          </w:rPr>
          <w:t xml:space="preserve"> aligned with other t-HFA indicators, allows for greater sensitivity in showing progress over time. </w:t>
        </w:r>
      </w:ins>
    </w:p>
    <w:p w14:paraId="4DD552B1" w14:textId="325FF722" w:rsidR="00094482" w:rsidRDefault="00306709" w:rsidP="00F87F07">
      <w:pPr>
        <w:pStyle w:val="NoSpacing"/>
        <w:rPr>
          <w:ins w:id="394" w:author="Alexander" w:date="2024-08-16T07:21:00Z"/>
          <w:rFonts w:cstheme="minorHAnsi"/>
        </w:rPr>
      </w:pPr>
      <w:ins w:id="395" w:author="Alexander" w:date="2024-08-29T09:39:00Z">
        <w:r>
          <w:rPr>
            <w:rFonts w:cstheme="minorHAnsi"/>
          </w:rPr>
          <w:t>I</w:t>
        </w:r>
        <w:r w:rsidRPr="00306709">
          <w:rPr>
            <w:rFonts w:cstheme="minorHAnsi"/>
          </w:rPr>
          <w:t>f the response for a question about a</w:t>
        </w:r>
      </w:ins>
      <w:ins w:id="396" w:author="Alexander" w:date="2024-08-29T09:40:00Z">
        <w:r>
          <w:rPr>
            <w:rFonts w:cstheme="minorHAnsi"/>
          </w:rPr>
          <w:t xml:space="preserve"> test </w:t>
        </w:r>
      </w:ins>
      <w:ins w:id="397" w:author="Alexander" w:date="2024-08-29T09:39:00Z">
        <w:r w:rsidRPr="00306709">
          <w:rPr>
            <w:rFonts w:cstheme="minorHAnsi"/>
          </w:rPr>
          <w:t xml:space="preserve">is “don’t know”, then the response will be analyzed as if it was a “no”. The reason is that </w:t>
        </w:r>
      </w:ins>
      <w:ins w:id="398" w:author="Alexander" w:date="2024-08-29T09:41:00Z">
        <w:r>
          <w:rPr>
            <w:rFonts w:cstheme="minorHAnsi"/>
          </w:rPr>
          <w:t>respondent</w:t>
        </w:r>
      </w:ins>
      <w:ins w:id="399" w:author="Alexander" w:date="2024-08-29T09:43:00Z">
        <w:r>
          <w:rPr>
            <w:rFonts w:cstheme="minorHAnsi"/>
          </w:rPr>
          <w:t>s</w:t>
        </w:r>
      </w:ins>
      <w:ins w:id="400" w:author="Alexander" w:date="2024-08-29T09:41:00Z">
        <w:r>
          <w:rPr>
            <w:rFonts w:cstheme="minorHAnsi"/>
          </w:rPr>
          <w:t xml:space="preserve"> </w:t>
        </w:r>
      </w:ins>
      <w:ins w:id="401" w:author="Alexander" w:date="2024-08-29T09:42:00Z">
        <w:r>
          <w:rPr>
            <w:rFonts w:cstheme="minorHAnsi"/>
          </w:rPr>
          <w:t xml:space="preserve">are </w:t>
        </w:r>
      </w:ins>
      <w:ins w:id="402" w:author="Alexander" w:date="2024-08-29T09:41:00Z">
        <w:r>
          <w:rPr>
            <w:rFonts w:cstheme="minorHAnsi"/>
          </w:rPr>
          <w:t xml:space="preserve">selected by surveyors because </w:t>
        </w:r>
      </w:ins>
      <w:ins w:id="403" w:author="Alexander" w:date="2024-08-29T09:43:00Z">
        <w:r>
          <w:rPr>
            <w:rFonts w:cstheme="minorHAnsi"/>
          </w:rPr>
          <w:t>they are</w:t>
        </w:r>
      </w:ins>
      <w:ins w:id="404" w:author="Alexander" w:date="2024-08-29T09:41:00Z">
        <w:r>
          <w:rPr>
            <w:rFonts w:cstheme="minorHAnsi"/>
          </w:rPr>
          <w:t xml:space="preserve"> knowledgeable about lab </w:t>
        </w:r>
      </w:ins>
      <w:ins w:id="405" w:author="Alexander" w:date="2024-08-29T09:42:00Z">
        <w:r>
          <w:rPr>
            <w:rFonts w:cstheme="minorHAnsi"/>
          </w:rPr>
          <w:t>tests at the facility</w:t>
        </w:r>
      </w:ins>
      <w:ins w:id="406" w:author="Alexander" w:date="2024-08-29T09:43:00Z">
        <w:r>
          <w:rPr>
            <w:rFonts w:cstheme="minorHAnsi"/>
          </w:rPr>
          <w:t xml:space="preserve">; and if such respondents </w:t>
        </w:r>
      </w:ins>
      <w:ins w:id="407" w:author="Alexander" w:date="2024-08-29T09:39:00Z">
        <w:r w:rsidRPr="00306709">
          <w:rPr>
            <w:rFonts w:cstheme="minorHAnsi"/>
          </w:rPr>
          <w:t xml:space="preserve">do not know whether </w:t>
        </w:r>
      </w:ins>
      <w:ins w:id="408" w:author="Alexander" w:date="2024-08-29T09:43:00Z">
        <w:r>
          <w:rPr>
            <w:rFonts w:cstheme="minorHAnsi"/>
          </w:rPr>
          <w:t>the facility has a</w:t>
        </w:r>
      </w:ins>
      <w:ins w:id="409" w:author="Alexander" w:date="2024-08-29T09:45:00Z">
        <w:r w:rsidR="00774265">
          <w:rPr>
            <w:rFonts w:cstheme="minorHAnsi"/>
          </w:rPr>
          <w:t xml:space="preserve"> particular</w:t>
        </w:r>
      </w:ins>
      <w:ins w:id="410" w:author="Alexander" w:date="2024-08-29T09:43:00Z">
        <w:r>
          <w:rPr>
            <w:rFonts w:cstheme="minorHAnsi"/>
          </w:rPr>
          <w:t xml:space="preserve"> test,</w:t>
        </w:r>
      </w:ins>
      <w:ins w:id="411" w:author="Alexander" w:date="2024-08-29T09:39:00Z">
        <w:r w:rsidRPr="00306709">
          <w:rPr>
            <w:rFonts w:cstheme="minorHAnsi"/>
          </w:rPr>
          <w:t xml:space="preserve"> then from a practical perspective it is as if the </w:t>
        </w:r>
      </w:ins>
      <w:ins w:id="412" w:author="Alexander" w:date="2024-08-29T09:44:00Z">
        <w:r w:rsidR="00774265">
          <w:rPr>
            <w:rFonts w:cstheme="minorHAnsi"/>
          </w:rPr>
          <w:t>facility does not have the test</w:t>
        </w:r>
      </w:ins>
      <w:ins w:id="413" w:author="Alexander" w:date="2024-08-29T09:39:00Z">
        <w:r w:rsidRPr="00306709">
          <w:rPr>
            <w:rFonts w:cstheme="minorHAnsi"/>
          </w:rPr>
          <w:t>.</w:t>
        </w:r>
      </w:ins>
      <w:ins w:id="414" w:author="Alexander" w:date="2024-08-29T09:45:00Z">
        <w:r w:rsidR="00774265">
          <w:rPr>
            <w:rFonts w:cstheme="minorHAnsi"/>
          </w:rPr>
          <w:t xml:space="preserve"> </w:t>
        </w:r>
      </w:ins>
      <w:ins w:id="415" w:author="Alexander" w:date="2024-08-16T07:23:00Z">
        <w:r w:rsidR="00094482">
          <w:rPr>
            <w:rFonts w:cstheme="minorHAnsi"/>
          </w:rPr>
          <w:t xml:space="preserve">The list of required diagnostic tests depends on whether the facility </w:t>
        </w:r>
      </w:ins>
      <w:ins w:id="416" w:author="Alexander" w:date="2024-08-16T07:24:00Z">
        <w:r w:rsidR="00094482">
          <w:rPr>
            <w:rFonts w:cstheme="minorHAnsi"/>
          </w:rPr>
          <w:t>performs any tests and whether the facility has a laboratory (from question 2900). Here are the details.</w:t>
        </w:r>
      </w:ins>
    </w:p>
    <w:p w14:paraId="5CBA3538" w14:textId="62D40C41" w:rsidR="0085201E" w:rsidRDefault="00094482" w:rsidP="00094482">
      <w:pPr>
        <w:pStyle w:val="NoSpacing"/>
        <w:numPr>
          <w:ilvl w:val="0"/>
          <w:numId w:val="33"/>
        </w:numPr>
        <w:rPr>
          <w:ins w:id="417" w:author="Alexander" w:date="2024-08-16T07:26:00Z"/>
          <w:rFonts w:cstheme="minorHAnsi"/>
        </w:rPr>
      </w:pPr>
      <w:ins w:id="418" w:author="Alexander" w:date="2024-08-16T07:22:00Z">
        <w:r w:rsidRPr="002B1EA9">
          <w:rPr>
            <w:rFonts w:cstheme="minorHAnsi"/>
          </w:rPr>
          <w:t>If the response to question 2900 is "YES, with laboratory in the facility", then calculate a score from 0</w:t>
        </w:r>
      </w:ins>
      <w:ins w:id="419" w:author="Alexander" w:date="2024-08-16T07:25:00Z">
        <w:r w:rsidR="002B1EA9">
          <w:rPr>
            <w:rFonts w:cstheme="minorHAnsi"/>
          </w:rPr>
          <w:t>–</w:t>
        </w:r>
      </w:ins>
      <w:ins w:id="420" w:author="Alexander" w:date="2024-08-16T07:22:00Z">
        <w:r w:rsidRPr="002B1EA9">
          <w:rPr>
            <w:rFonts w:cstheme="minorHAnsi"/>
          </w:rPr>
          <w:t>100 that corresponds to the percentage of 27 tests that the facility performs</w:t>
        </w:r>
      </w:ins>
      <w:ins w:id="421" w:author="Alexander" w:date="2024-08-16T07:25:00Z">
        <w:r w:rsidR="002B1EA9">
          <w:rPr>
            <w:rFonts w:cstheme="minorHAnsi"/>
          </w:rPr>
          <w:t xml:space="preserve">. The questions for these 27 tests are TEST1 to TEST27. Note that </w:t>
        </w:r>
        <w:r w:rsidR="0085201E">
          <w:rPr>
            <w:rFonts w:cstheme="minorHAnsi"/>
          </w:rPr>
          <w:t>the test assessed by question TEST</w:t>
        </w:r>
      </w:ins>
      <w:ins w:id="422" w:author="Alexander" w:date="2024-08-16T07:26:00Z">
        <w:r w:rsidR="0085201E">
          <w:rPr>
            <w:rFonts w:cstheme="minorHAnsi"/>
          </w:rPr>
          <w:t>28 (i.e., Vibrio cholerae antigen) is not used in this calculation</w:t>
        </w:r>
      </w:ins>
      <w:ins w:id="423" w:author="Alexander" w:date="2024-08-16T07:22:00Z">
        <w:r w:rsidRPr="002B1EA9">
          <w:rPr>
            <w:rFonts w:cstheme="minorHAnsi"/>
          </w:rPr>
          <w:t>.</w:t>
        </w:r>
      </w:ins>
      <w:ins w:id="424" w:author="Alexander" w:date="2024-08-16T07:33:00Z">
        <w:r w:rsidR="0085201E">
          <w:rPr>
            <w:rFonts w:cstheme="minorHAnsi"/>
          </w:rPr>
          <w:t xml:space="preserve"> For </w:t>
        </w:r>
      </w:ins>
      <w:ins w:id="425" w:author="Alexander" w:date="2024-08-16T07:34:00Z">
        <w:r w:rsidR="0085201E">
          <w:rPr>
            <w:rFonts w:cstheme="minorHAnsi"/>
          </w:rPr>
          <w:t xml:space="preserve">example, if a facility with a lab has </w:t>
        </w:r>
      </w:ins>
      <w:ins w:id="426" w:author="Alexander" w:date="2024-08-16T07:35:00Z">
        <w:r w:rsidR="0085201E">
          <w:rPr>
            <w:rFonts w:cstheme="minorHAnsi"/>
          </w:rPr>
          <w:t>18</w:t>
        </w:r>
      </w:ins>
      <w:ins w:id="427" w:author="Alexander" w:date="2024-08-16T07:34:00Z">
        <w:r w:rsidR="0085201E">
          <w:rPr>
            <w:rFonts w:cstheme="minorHAnsi"/>
          </w:rPr>
          <w:t xml:space="preserve"> of the 27 tests (and no “don’t know” responses), then the facility’s score would be</w:t>
        </w:r>
      </w:ins>
      <w:ins w:id="428" w:author="Alexander" w:date="2024-08-16T07:35:00Z">
        <w:r w:rsidR="0085201E">
          <w:rPr>
            <w:rFonts w:cstheme="minorHAnsi"/>
          </w:rPr>
          <w:t xml:space="preserve"> 67 (i.e., 18/27</w:t>
        </w:r>
        <w:r w:rsidR="0028572B">
          <w:rPr>
            <w:rFonts w:cstheme="minorHAnsi"/>
          </w:rPr>
          <w:t xml:space="preserve"> x 100).</w:t>
        </w:r>
      </w:ins>
      <w:ins w:id="429" w:author="Alexander" w:date="2024-08-16T07:34:00Z">
        <w:r w:rsidR="0085201E">
          <w:rPr>
            <w:rFonts w:cstheme="minorHAnsi"/>
          </w:rPr>
          <w:t xml:space="preserve"> </w:t>
        </w:r>
      </w:ins>
    </w:p>
    <w:p w14:paraId="79BD9686" w14:textId="335BC4B6" w:rsidR="0085201E" w:rsidRDefault="00094482" w:rsidP="00094482">
      <w:pPr>
        <w:pStyle w:val="NoSpacing"/>
        <w:numPr>
          <w:ilvl w:val="0"/>
          <w:numId w:val="33"/>
        </w:numPr>
        <w:rPr>
          <w:ins w:id="430" w:author="Alexander" w:date="2024-08-16T07:27:00Z"/>
          <w:rFonts w:cstheme="minorHAnsi"/>
        </w:rPr>
      </w:pPr>
      <w:ins w:id="431" w:author="Alexander" w:date="2024-08-16T07:22:00Z">
        <w:r w:rsidRPr="0085201E">
          <w:rPr>
            <w:rFonts w:cstheme="minorHAnsi"/>
          </w:rPr>
          <w:t>If the response to question 2900 is "YES, without laboratory in the facility", then calculate a score from 0</w:t>
        </w:r>
      </w:ins>
      <w:ins w:id="432" w:author="Alexander" w:date="2024-08-16T07:26:00Z">
        <w:r w:rsidR="0085201E">
          <w:rPr>
            <w:rFonts w:cstheme="minorHAnsi"/>
          </w:rPr>
          <w:t>–</w:t>
        </w:r>
      </w:ins>
      <w:ins w:id="433" w:author="Alexander" w:date="2024-08-16T07:22:00Z">
        <w:r w:rsidRPr="0085201E">
          <w:rPr>
            <w:rFonts w:cstheme="minorHAnsi"/>
          </w:rPr>
          <w:t>100 that corresponds to the percentage of 11</w:t>
        </w:r>
      </w:ins>
      <w:ins w:id="434" w:author="Alexander" w:date="2024-08-16T08:09:00Z">
        <w:r w:rsidR="008733F2">
          <w:rPr>
            <w:rFonts w:cstheme="minorHAnsi"/>
          </w:rPr>
          <w:t xml:space="preserve"> </w:t>
        </w:r>
      </w:ins>
      <w:ins w:id="435" w:author="Alexander" w:date="2024-08-16T07:22:00Z">
        <w:r w:rsidRPr="0085201E">
          <w:rPr>
            <w:rFonts w:cstheme="minorHAnsi"/>
          </w:rPr>
          <w:t>tests that the facility performs.</w:t>
        </w:r>
      </w:ins>
      <w:ins w:id="436" w:author="Alexander" w:date="2024-08-16T07:27:00Z">
        <w:r w:rsidR="0085201E">
          <w:rPr>
            <w:rFonts w:cstheme="minorHAnsi"/>
          </w:rPr>
          <w:t xml:space="preserve"> The questions for these </w:t>
        </w:r>
      </w:ins>
      <w:ins w:id="437" w:author="Alexander" w:date="2024-08-16T08:07:00Z">
        <w:r w:rsidR="008733F2">
          <w:rPr>
            <w:rFonts w:cstheme="minorHAnsi"/>
          </w:rPr>
          <w:t>11</w:t>
        </w:r>
      </w:ins>
      <w:ins w:id="438" w:author="Alexander" w:date="2024-08-16T07:27:00Z">
        <w:r w:rsidR="0085201E">
          <w:rPr>
            <w:rFonts w:cstheme="minorHAnsi"/>
          </w:rPr>
          <w:t xml:space="preserve"> tests are TEST</w:t>
        </w:r>
      </w:ins>
      <w:ins w:id="439" w:author="Alexander" w:date="2024-08-16T08:07:00Z">
        <w:r w:rsidR="008733F2">
          <w:rPr>
            <w:rFonts w:cstheme="minorHAnsi"/>
          </w:rPr>
          <w:t>1</w:t>
        </w:r>
      </w:ins>
      <w:ins w:id="440" w:author="Alexander" w:date="2024-08-16T07:27:00Z">
        <w:r w:rsidR="0085201E">
          <w:rPr>
            <w:rFonts w:cstheme="minorHAnsi"/>
          </w:rPr>
          <w:t xml:space="preserve"> to TEST</w:t>
        </w:r>
      </w:ins>
      <w:ins w:id="441" w:author="Alexander" w:date="2024-08-16T08:07:00Z">
        <w:r w:rsidR="008733F2">
          <w:rPr>
            <w:rFonts w:cstheme="minorHAnsi"/>
          </w:rPr>
          <w:t>7</w:t>
        </w:r>
      </w:ins>
      <w:ins w:id="442" w:author="Samantha Rowe" w:date="2024-09-24T15:02:00Z" w16du:dateUtc="2024-09-24T19:02:00Z">
        <w:r w:rsidR="00011764">
          <w:rPr>
            <w:rFonts w:cstheme="minorHAnsi"/>
          </w:rPr>
          <w:t>,</w:t>
        </w:r>
      </w:ins>
      <w:ins w:id="443" w:author="Alexander" w:date="2024-08-16T08:07:00Z">
        <w:r w:rsidR="008733F2">
          <w:rPr>
            <w:rFonts w:cstheme="minorHAnsi"/>
          </w:rPr>
          <w:t xml:space="preserve"> </w:t>
        </w:r>
        <w:del w:id="444" w:author="Samantha Rowe" w:date="2024-09-24T15:02:00Z" w16du:dateUtc="2024-09-24T19:02:00Z">
          <w:r w:rsidR="008733F2" w:rsidDel="00011764">
            <w:rPr>
              <w:rFonts w:cstheme="minorHAnsi"/>
            </w:rPr>
            <w:delText xml:space="preserve">and </w:delText>
          </w:r>
        </w:del>
        <w:r w:rsidR="008733F2">
          <w:rPr>
            <w:rFonts w:cstheme="minorHAnsi"/>
          </w:rPr>
          <w:t>TEST19 to TEST21</w:t>
        </w:r>
      </w:ins>
      <w:ins w:id="445" w:author="Samantha Rowe" w:date="2024-09-24T15:02:00Z" w16du:dateUtc="2024-09-24T19:02:00Z">
        <w:r w:rsidR="00011764">
          <w:rPr>
            <w:rFonts w:cstheme="minorHAnsi"/>
          </w:rPr>
          <w:t>,</w:t>
        </w:r>
      </w:ins>
      <w:ins w:id="446" w:author="Alexander" w:date="2024-08-16T08:09:00Z">
        <w:r w:rsidR="008733F2">
          <w:rPr>
            <w:rFonts w:cstheme="minorHAnsi"/>
          </w:rPr>
          <w:t xml:space="preserve"> </w:t>
        </w:r>
        <w:r w:rsidR="008733F2" w:rsidRPr="00011764">
          <w:rPr>
            <w:rFonts w:cstheme="minorHAnsi"/>
          </w:rPr>
          <w:t>and TEST28</w:t>
        </w:r>
      </w:ins>
      <w:ins w:id="447" w:author="Alexander" w:date="2024-08-16T07:27:00Z">
        <w:r w:rsidR="0085201E">
          <w:rPr>
            <w:rFonts w:cstheme="minorHAnsi"/>
          </w:rPr>
          <w:t>.</w:t>
        </w:r>
      </w:ins>
    </w:p>
    <w:p w14:paraId="48D1D995" w14:textId="114AFED8" w:rsidR="00094482" w:rsidRPr="0085201E" w:rsidRDefault="00094482" w:rsidP="0028572B">
      <w:pPr>
        <w:pStyle w:val="NoSpacing"/>
        <w:numPr>
          <w:ilvl w:val="0"/>
          <w:numId w:val="33"/>
        </w:numPr>
        <w:rPr>
          <w:ins w:id="448" w:author="Alexander" w:date="2024-08-16T07:22:00Z"/>
          <w:rFonts w:cstheme="minorHAnsi"/>
        </w:rPr>
      </w:pPr>
      <w:ins w:id="449" w:author="Alexander" w:date="2024-08-16T07:22:00Z">
        <w:r w:rsidRPr="0085201E">
          <w:rPr>
            <w:rFonts w:cstheme="minorHAnsi"/>
          </w:rPr>
          <w:t>If the response to question 2900 is "NO LABORATORY TESTS PERFORMED", then</w:t>
        </w:r>
      </w:ins>
      <w:ins w:id="450" w:author="Samantha Rowe" w:date="2024-09-24T15:03:00Z" w16du:dateUtc="2024-09-24T19:03:00Z">
        <w:r w:rsidR="00011764">
          <w:rPr>
            <w:rFonts w:cstheme="minorHAnsi"/>
          </w:rPr>
          <w:t xml:space="preserve"> the facility’s score is 0 (i.e., the facility has no testing capability)</w:t>
        </w:r>
      </w:ins>
      <w:ins w:id="451" w:author="Alexander" w:date="2024-08-16T07:22:00Z">
        <w:r w:rsidRPr="0085201E">
          <w:rPr>
            <w:rFonts w:cstheme="minorHAnsi"/>
          </w:rPr>
          <w:t>.</w:t>
        </w:r>
      </w:ins>
    </w:p>
    <w:p w14:paraId="3B483C33" w14:textId="77777777" w:rsidR="00094482" w:rsidRDefault="00094482" w:rsidP="00F87F07">
      <w:pPr>
        <w:pStyle w:val="NoSpacing"/>
        <w:rPr>
          <w:ins w:id="452" w:author="Alexander" w:date="2024-08-16T07:21:00Z"/>
          <w:rFonts w:cstheme="minorHAnsi"/>
        </w:rPr>
      </w:pPr>
    </w:p>
    <w:p w14:paraId="3F4DB6EF" w14:textId="04EF18CC" w:rsidR="009F74BC" w:rsidRDefault="00DF5FAB" w:rsidP="00F87F07">
      <w:pPr>
        <w:pStyle w:val="NoSpacing"/>
        <w:rPr>
          <w:rFonts w:cstheme="minorHAnsi"/>
        </w:rPr>
      </w:pPr>
      <w:del w:id="453" w:author="Alexander" w:date="2024-08-16T07:36:00Z">
        <w:r w:rsidRPr="00DF5FAB" w:rsidDel="0028572B">
          <w:rPr>
            <w:rFonts w:cstheme="minorHAnsi"/>
          </w:rPr>
          <w:delText xml:space="preserve">Here is a simple, hypothetical example. A </w:delText>
        </w:r>
        <w:r w:rsidR="00672A58" w:rsidDel="0028572B">
          <w:rPr>
            <w:rFonts w:cstheme="minorHAnsi"/>
          </w:rPr>
          <w:delText xml:space="preserve">hypothetical </w:delText>
        </w:r>
        <w:r w:rsidRPr="00DF5FAB" w:rsidDel="0028572B">
          <w:rPr>
            <w:rFonts w:cstheme="minorHAnsi"/>
          </w:rPr>
          <w:delText xml:space="preserve">country guideline requires that small health posts can test for malaria and COVID-19 with rapid tests (i.e., two test types), and that medium-sized health centers can test for malaria, COVID-19, syphilis, HIV, blood sugar, proteinuria, and pregnancy with rapid tests (i.e., seven test types). If the t-HFA finds that a particular health post has only malaria tests, then the score would be 1/2, or 50%. If the t-HFA finds that a </w:delText>
        </w:r>
        <w:r w:rsidR="00672A58" w:rsidDel="0028572B">
          <w:rPr>
            <w:rFonts w:cstheme="minorHAnsi"/>
          </w:rPr>
          <w:delText xml:space="preserve">particular </w:delText>
        </w:r>
        <w:r w:rsidRPr="00DF5FAB" w:rsidDel="0028572B">
          <w:rPr>
            <w:rFonts w:cstheme="minorHAnsi"/>
          </w:rPr>
          <w:delText xml:space="preserve">health center has malaria, COVID-19, syphilis, HIV, and pregnancy tests, then the score would be 5/7, or 71%. Note that if a country guideline does not require any diagnostic testing for a specific facility type (e.g., a very small health hut), then the facility score for that type of facility would be set to missing. </w:delText>
        </w:r>
      </w:del>
      <w:r w:rsidRPr="00DF5FAB">
        <w:rPr>
          <w:rFonts w:cstheme="minorHAnsi"/>
        </w:rPr>
        <w:t>To calculate the indicator at the count</w:t>
      </w:r>
      <w:r w:rsidR="00486302">
        <w:rPr>
          <w:rFonts w:cstheme="minorHAnsi"/>
        </w:rPr>
        <w:t>r</w:t>
      </w:r>
      <w:r w:rsidRPr="00DF5FAB">
        <w:rPr>
          <w:rFonts w:cstheme="minorHAnsi"/>
        </w:rPr>
        <w:t xml:space="preserve">y level, all </w:t>
      </w:r>
      <w:del w:id="454" w:author="Samantha Rowe" w:date="2024-09-24T15:04:00Z" w16du:dateUtc="2024-09-24T19:04:00Z">
        <w:r w:rsidRPr="00DF5FAB" w:rsidDel="00A828F9">
          <w:rPr>
            <w:rFonts w:cstheme="minorHAnsi"/>
          </w:rPr>
          <w:delText xml:space="preserve">non-missing </w:delText>
        </w:r>
      </w:del>
      <w:r w:rsidRPr="00DF5FAB">
        <w:rPr>
          <w:rFonts w:cstheme="minorHAnsi"/>
        </w:rPr>
        <w:t>facility-specific scores are averaged together.</w:t>
      </w:r>
    </w:p>
    <w:p w14:paraId="61FF1B6A" w14:textId="77777777" w:rsidR="009F74BC" w:rsidRPr="009F74BC" w:rsidRDefault="009F74BC" w:rsidP="007D5524">
      <w:pPr>
        <w:pStyle w:val="NoSpacing"/>
        <w:rPr>
          <w:rFonts w:cstheme="minorHAnsi"/>
          <w:sz w:val="8"/>
          <w:szCs w:val="8"/>
        </w:rPr>
      </w:pPr>
    </w:p>
    <w:p w14:paraId="78BF32C0" w14:textId="2FA8D865" w:rsidR="00F87F07" w:rsidRPr="0049645C" w:rsidRDefault="00F87F07" w:rsidP="00F87F07">
      <w:pPr>
        <w:pStyle w:val="NoSpacing"/>
        <w:rPr>
          <w:rFonts w:cstheme="minorHAnsi"/>
        </w:rPr>
      </w:pPr>
      <w:r w:rsidRPr="0049645C">
        <w:rPr>
          <w:rFonts w:cstheme="minorHAnsi"/>
        </w:rPr>
        <w:t>**********************************************************************************</w:t>
      </w:r>
    </w:p>
    <w:p w14:paraId="32DA38BB" w14:textId="0665A074" w:rsidR="00F87F07" w:rsidRDefault="00F87F07" w:rsidP="007D5524">
      <w:pPr>
        <w:pStyle w:val="NoSpacing"/>
        <w:rPr>
          <w:rFonts w:cstheme="minorHAnsi"/>
        </w:rPr>
      </w:pPr>
    </w:p>
    <w:p w14:paraId="744E5404" w14:textId="3E200A8F" w:rsidR="00F44306" w:rsidRPr="0049645C" w:rsidRDefault="00F44306" w:rsidP="00F44306">
      <w:pPr>
        <w:pStyle w:val="NoSpacing"/>
        <w:rPr>
          <w:rFonts w:cstheme="minorHAnsi"/>
          <w:b/>
          <w:bCs/>
        </w:rPr>
      </w:pPr>
      <w:r w:rsidRPr="0049645C">
        <w:rPr>
          <w:rFonts w:cstheme="minorHAnsi"/>
          <w:b/>
          <w:bCs/>
        </w:rPr>
        <w:t>1</w:t>
      </w:r>
      <w:r>
        <w:rPr>
          <w:rFonts w:cstheme="minorHAnsi"/>
          <w:b/>
          <w:bCs/>
        </w:rPr>
        <w:t>1</w:t>
      </w:r>
      <w:r w:rsidRPr="0049645C">
        <w:rPr>
          <w:rFonts w:cstheme="minorHAnsi"/>
          <w:b/>
          <w:bCs/>
        </w:rPr>
        <w:t xml:space="preserve">.a. </w:t>
      </w:r>
      <w:r w:rsidRPr="00F44306">
        <w:rPr>
          <w:rFonts w:cstheme="minorHAnsi"/>
          <w:b/>
          <w:bCs/>
        </w:rPr>
        <w:t>RSSH/PP HRH-1</w:t>
      </w:r>
      <w:r>
        <w:rPr>
          <w:rFonts w:cstheme="minorHAnsi"/>
          <w:b/>
          <w:bCs/>
        </w:rPr>
        <w:t>:</w:t>
      </w:r>
      <w:r w:rsidRPr="00F44306">
        <w:rPr>
          <w:rFonts w:cstheme="minorHAnsi"/>
          <w:b/>
          <w:bCs/>
        </w:rPr>
        <w:t xml:space="preserve"> "Vacancy rate: Ratio of unfilled posts to total number of posts"</w:t>
      </w:r>
    </w:p>
    <w:p w14:paraId="7BFA0BE5" w14:textId="77777777" w:rsidR="00F44306" w:rsidRDefault="00F44306" w:rsidP="00F44306">
      <w:pPr>
        <w:pStyle w:val="NoSpacing"/>
        <w:rPr>
          <w:rFonts w:cstheme="minorHAnsi"/>
        </w:rPr>
      </w:pPr>
    </w:p>
    <w:p w14:paraId="42A74681" w14:textId="220166E1" w:rsidR="00F44306" w:rsidRPr="0049645C" w:rsidRDefault="00F44306" w:rsidP="00F44306">
      <w:pPr>
        <w:pStyle w:val="NoSpacing"/>
        <w:rPr>
          <w:rFonts w:cstheme="minorHAnsi"/>
        </w:rPr>
      </w:pPr>
      <w:r w:rsidRPr="0049645C">
        <w:rPr>
          <w:rFonts w:cstheme="minorHAnsi"/>
        </w:rPr>
        <w:t>1</w:t>
      </w:r>
      <w:r>
        <w:rPr>
          <w:rFonts w:cstheme="minorHAnsi"/>
        </w:rPr>
        <w:t>1</w:t>
      </w:r>
      <w:r w:rsidRPr="0049645C">
        <w:rPr>
          <w:rFonts w:cstheme="minorHAnsi"/>
        </w:rPr>
        <w:t xml:space="preserve">.b. Source: Row </w:t>
      </w:r>
      <w:r>
        <w:rPr>
          <w:rFonts w:cstheme="minorHAnsi"/>
        </w:rPr>
        <w:t>2</w:t>
      </w:r>
      <w:r w:rsidRPr="0049645C">
        <w:rPr>
          <w:rFonts w:cstheme="minorHAnsi"/>
        </w:rPr>
        <w:t>1 of the IGS</w:t>
      </w:r>
      <w:r>
        <w:rPr>
          <w:rFonts w:cstheme="minorHAnsi"/>
        </w:rPr>
        <w:t xml:space="preserve">. </w:t>
      </w:r>
    </w:p>
    <w:p w14:paraId="26489583" w14:textId="77777777" w:rsidR="00F44306" w:rsidRDefault="00F44306" w:rsidP="00F44306">
      <w:pPr>
        <w:pStyle w:val="NoSpacing"/>
        <w:rPr>
          <w:rFonts w:cstheme="minorHAnsi"/>
        </w:rPr>
      </w:pPr>
    </w:p>
    <w:p w14:paraId="499C837A" w14:textId="38B8D0EC" w:rsidR="00F44306" w:rsidRDefault="00F44306" w:rsidP="00F44306">
      <w:pPr>
        <w:pStyle w:val="NoSpacing"/>
        <w:rPr>
          <w:rFonts w:cstheme="minorHAnsi"/>
        </w:rPr>
      </w:pPr>
      <w:r>
        <w:rPr>
          <w:rFonts w:cstheme="minorHAnsi"/>
        </w:rPr>
        <w:t>11</w:t>
      </w:r>
      <w:r w:rsidRPr="0049645C">
        <w:rPr>
          <w:rFonts w:cstheme="minorHAnsi"/>
        </w:rPr>
        <w:t>.c.</w:t>
      </w:r>
      <w:r>
        <w:rPr>
          <w:rFonts w:cstheme="minorHAnsi"/>
        </w:rPr>
        <w:t xml:space="preserve"> Definition</w:t>
      </w:r>
      <w:r w:rsidRPr="0049645C">
        <w:rPr>
          <w:rFonts w:cstheme="minorHAnsi"/>
        </w:rPr>
        <w:t xml:space="preserve"> </w:t>
      </w:r>
    </w:p>
    <w:p w14:paraId="146CC4B4" w14:textId="073F1B81" w:rsidR="00F44306" w:rsidRPr="001241E0" w:rsidRDefault="00F44306">
      <w:pPr>
        <w:pStyle w:val="NoSpacing"/>
        <w:numPr>
          <w:ilvl w:val="0"/>
          <w:numId w:val="29"/>
        </w:numPr>
        <w:rPr>
          <w:rFonts w:cstheme="minorHAnsi"/>
        </w:rPr>
      </w:pPr>
      <w:r w:rsidRPr="001241E0">
        <w:rPr>
          <w:rFonts w:cstheme="minorHAnsi"/>
        </w:rPr>
        <w:t xml:space="preserve">Numerator = </w:t>
      </w:r>
      <w:r w:rsidRPr="00F44306">
        <w:rPr>
          <w:rFonts w:cstheme="minorHAnsi"/>
        </w:rPr>
        <w:t>Number of funded full-time posts that have not been filled for at least six months</w:t>
      </w:r>
      <w:r w:rsidRPr="001241E0">
        <w:rPr>
          <w:rFonts w:cstheme="minorHAnsi"/>
        </w:rPr>
        <w:t>.</w:t>
      </w:r>
    </w:p>
    <w:p w14:paraId="2BC2D7A7" w14:textId="24E2AAB3" w:rsidR="00F44306" w:rsidRPr="001241E0" w:rsidRDefault="00F44306">
      <w:pPr>
        <w:pStyle w:val="NoSpacing"/>
        <w:numPr>
          <w:ilvl w:val="0"/>
          <w:numId w:val="29"/>
        </w:numPr>
        <w:rPr>
          <w:rFonts w:cstheme="minorHAnsi"/>
        </w:rPr>
      </w:pPr>
      <w:r w:rsidRPr="001241E0">
        <w:rPr>
          <w:rFonts w:cstheme="minorHAnsi"/>
        </w:rPr>
        <w:t xml:space="preserve">Denominator = </w:t>
      </w:r>
      <w:r w:rsidRPr="00F44306">
        <w:rPr>
          <w:rFonts w:cstheme="minorHAnsi"/>
        </w:rPr>
        <w:t>Total number of funded posts</w:t>
      </w:r>
      <w:r w:rsidRPr="001241E0">
        <w:rPr>
          <w:rFonts w:cstheme="minorHAnsi"/>
        </w:rPr>
        <w:t>.</w:t>
      </w:r>
    </w:p>
    <w:p w14:paraId="6CD7E63A" w14:textId="617E6F0D" w:rsidR="00F44306" w:rsidRDefault="00F44306">
      <w:pPr>
        <w:pStyle w:val="NoSpacing"/>
        <w:numPr>
          <w:ilvl w:val="0"/>
          <w:numId w:val="29"/>
        </w:numPr>
        <w:rPr>
          <w:rFonts w:cstheme="minorHAnsi"/>
        </w:rPr>
      </w:pPr>
      <w:r w:rsidRPr="001241E0">
        <w:rPr>
          <w:rFonts w:cstheme="minorHAnsi"/>
        </w:rPr>
        <w:t xml:space="preserve">Data source: </w:t>
      </w:r>
      <w:r>
        <w:rPr>
          <w:rFonts w:cstheme="minorHAnsi"/>
        </w:rPr>
        <w:t>Country HMIS. If the HMIS is not functioning well, then this indicator will be measured by the t</w:t>
      </w:r>
      <w:r w:rsidR="001F173B">
        <w:rPr>
          <w:rFonts w:cstheme="minorHAnsi"/>
        </w:rPr>
        <w:t>-HFA</w:t>
      </w:r>
      <w:r w:rsidRPr="001241E0">
        <w:rPr>
          <w:rFonts w:cstheme="minorHAnsi"/>
        </w:rPr>
        <w:t>.</w:t>
      </w:r>
    </w:p>
    <w:p w14:paraId="5702A8FC" w14:textId="77777777" w:rsidR="00DF7C1D" w:rsidRPr="00F44306" w:rsidRDefault="00DF7C1D">
      <w:pPr>
        <w:pStyle w:val="NoSpacing"/>
        <w:numPr>
          <w:ilvl w:val="0"/>
          <w:numId w:val="29"/>
        </w:numPr>
        <w:rPr>
          <w:rFonts w:cstheme="minorHAnsi"/>
        </w:rPr>
      </w:pPr>
      <w:r w:rsidRPr="00F44306">
        <w:rPr>
          <w:rFonts w:cstheme="minorHAnsi"/>
        </w:rPr>
        <w:t>From column Q. Source: National Heath Workforce Accounts 2017, indicator 5-07; page 66.</w:t>
      </w:r>
    </w:p>
    <w:p w14:paraId="1C19A4F0" w14:textId="77777777" w:rsidR="00DF7C1D" w:rsidRPr="00F44306" w:rsidRDefault="00000000" w:rsidP="00DF7C1D">
      <w:pPr>
        <w:pStyle w:val="NoSpacing"/>
        <w:ind w:left="720"/>
        <w:rPr>
          <w:rFonts w:cstheme="minorHAnsi"/>
        </w:rPr>
      </w:pPr>
      <w:hyperlink r:id="rId15" w:history="1">
        <w:r w:rsidR="00DF7C1D" w:rsidRPr="00F44306">
          <w:rPr>
            <w:rStyle w:val="Hyperlink"/>
            <w:rFonts w:cstheme="minorHAnsi"/>
          </w:rPr>
          <w:t>https://apps.who.int/iris/bitstream/handle/10665/259360/9789241513111-eng.pdf;jsessionid=1E615EBC16A15A949CDF8B3EBBB03AFE?sequence=1</w:t>
        </w:r>
      </w:hyperlink>
      <w:r w:rsidR="00DF7C1D" w:rsidRPr="00F44306">
        <w:rPr>
          <w:rFonts w:cstheme="minorHAnsi"/>
        </w:rPr>
        <w:t xml:space="preserve"> </w:t>
      </w:r>
    </w:p>
    <w:p w14:paraId="4A771F90" w14:textId="10733439" w:rsidR="00DF7C1D" w:rsidRDefault="00DF7C1D">
      <w:pPr>
        <w:pStyle w:val="NoSpacing"/>
        <w:numPr>
          <w:ilvl w:val="0"/>
          <w:numId w:val="29"/>
        </w:numPr>
        <w:rPr>
          <w:rFonts w:cstheme="minorHAnsi"/>
        </w:rPr>
      </w:pPr>
      <w:r w:rsidRPr="00DF7C1D">
        <w:rPr>
          <w:rFonts w:cstheme="minorHAnsi"/>
        </w:rPr>
        <w:t>Note: This indicator did not seem to be in the HHFA.</w:t>
      </w:r>
    </w:p>
    <w:p w14:paraId="31A820A1" w14:textId="77777777" w:rsidR="00F44306" w:rsidRDefault="00F44306" w:rsidP="00F44306">
      <w:pPr>
        <w:pStyle w:val="NoSpacing"/>
        <w:rPr>
          <w:rFonts w:cstheme="minorHAnsi"/>
        </w:rPr>
      </w:pPr>
    </w:p>
    <w:p w14:paraId="19F88726" w14:textId="712B6C09" w:rsidR="00F44306" w:rsidRDefault="00F44306" w:rsidP="00F44306">
      <w:pPr>
        <w:pStyle w:val="NoSpacing"/>
        <w:rPr>
          <w:rFonts w:cstheme="minorHAnsi"/>
        </w:rPr>
      </w:pPr>
      <w:r>
        <w:rPr>
          <w:rFonts w:cstheme="minorHAnsi"/>
        </w:rPr>
        <w:t>1</w:t>
      </w:r>
      <w:r w:rsidR="008146C6">
        <w:rPr>
          <w:rFonts w:cstheme="minorHAnsi"/>
        </w:rPr>
        <w:t>1</w:t>
      </w:r>
      <w:r>
        <w:rPr>
          <w:rFonts w:cstheme="minorHAnsi"/>
        </w:rPr>
        <w:t>.d. Measurement</w:t>
      </w:r>
      <w:r w:rsidRPr="0049645C">
        <w:rPr>
          <w:rFonts w:cstheme="minorHAnsi"/>
        </w:rPr>
        <w:t xml:space="preserve"> methodology</w:t>
      </w:r>
    </w:p>
    <w:p w14:paraId="0E2B81C5" w14:textId="77777777" w:rsidR="00672A58" w:rsidRDefault="00672A58" w:rsidP="00F44306">
      <w:pPr>
        <w:pStyle w:val="NoSpacing"/>
        <w:rPr>
          <w:rFonts w:cstheme="minorHAnsi"/>
        </w:rPr>
      </w:pPr>
    </w:p>
    <w:p w14:paraId="2DE85A4F" w14:textId="2EE47A10" w:rsidR="00F825BA" w:rsidRDefault="00F44306" w:rsidP="00F44306">
      <w:pPr>
        <w:pStyle w:val="NoSpacing"/>
        <w:rPr>
          <w:rFonts w:cstheme="minorHAnsi"/>
        </w:rPr>
      </w:pPr>
      <w:r>
        <w:rPr>
          <w:rFonts w:cstheme="minorHAnsi"/>
        </w:rPr>
        <w:t xml:space="preserve">The t-HFA questions </w:t>
      </w:r>
      <w:r w:rsidR="00F825BA">
        <w:rPr>
          <w:rFonts w:cstheme="minorHAnsi"/>
        </w:rPr>
        <w:t>are the following.</w:t>
      </w:r>
    </w:p>
    <w:p w14:paraId="3402BCF2" w14:textId="116B337C" w:rsidR="00F825BA" w:rsidRPr="00F825BA" w:rsidRDefault="00502146">
      <w:pPr>
        <w:pStyle w:val="NoSpacing"/>
        <w:numPr>
          <w:ilvl w:val="0"/>
          <w:numId w:val="30"/>
        </w:numPr>
        <w:rPr>
          <w:rFonts w:cstheme="minorHAnsi"/>
        </w:rPr>
      </w:pPr>
      <w:r>
        <w:rPr>
          <w:rFonts w:cstheme="minorHAnsi"/>
        </w:rPr>
        <w:t xml:space="preserve">Question </w:t>
      </w:r>
      <w:r w:rsidR="00F825BA" w:rsidRPr="00F825BA">
        <w:rPr>
          <w:rFonts w:cstheme="minorHAnsi"/>
        </w:rPr>
        <w:t>B046</w:t>
      </w:r>
      <w:r w:rsidR="00F825BA">
        <w:rPr>
          <w:rFonts w:cstheme="minorHAnsi"/>
        </w:rPr>
        <w:t xml:space="preserve">. </w:t>
      </w:r>
      <w:r w:rsidR="00F825BA" w:rsidRPr="00F825BA">
        <w:rPr>
          <w:rFonts w:cstheme="minorHAnsi"/>
        </w:rPr>
        <w:t>What is the total number of funded full-time posts at this facility? That includes filled and unfilled posts.</w:t>
      </w:r>
    </w:p>
    <w:p w14:paraId="6E657B4B" w14:textId="1FE9DD0D" w:rsidR="00F44306" w:rsidRDefault="00502146">
      <w:pPr>
        <w:pStyle w:val="NoSpacing"/>
        <w:numPr>
          <w:ilvl w:val="0"/>
          <w:numId w:val="30"/>
        </w:numPr>
        <w:rPr>
          <w:rFonts w:cstheme="minorHAnsi"/>
        </w:rPr>
      </w:pPr>
      <w:r>
        <w:rPr>
          <w:rFonts w:cstheme="minorHAnsi"/>
        </w:rPr>
        <w:lastRenderedPageBreak/>
        <w:t xml:space="preserve">Question </w:t>
      </w:r>
      <w:r w:rsidR="00F825BA" w:rsidRPr="00F825BA">
        <w:rPr>
          <w:rFonts w:cstheme="minorHAnsi"/>
        </w:rPr>
        <w:t>B047</w:t>
      </w:r>
      <w:r w:rsidR="00F825BA">
        <w:rPr>
          <w:rFonts w:cstheme="minorHAnsi"/>
        </w:rPr>
        <w:t xml:space="preserve">. </w:t>
      </w:r>
      <w:r w:rsidR="00F825BA" w:rsidRPr="00F825BA">
        <w:rPr>
          <w:rFonts w:cstheme="minorHAnsi"/>
        </w:rPr>
        <w:t>How many funded full-time posts do you have at this facility that have not been filled for at least six months?</w:t>
      </w:r>
      <w:r w:rsidR="00F44306">
        <w:rPr>
          <w:rFonts w:cstheme="minorHAnsi"/>
        </w:rPr>
        <w:t xml:space="preserve"> </w:t>
      </w:r>
    </w:p>
    <w:p w14:paraId="7F68FD7E" w14:textId="45FBDA1F" w:rsidR="00C01EB8" w:rsidRPr="00C01EB8" w:rsidRDefault="00C01EB8">
      <w:pPr>
        <w:pStyle w:val="NoSpacing"/>
        <w:numPr>
          <w:ilvl w:val="0"/>
          <w:numId w:val="30"/>
        </w:numPr>
        <w:rPr>
          <w:rFonts w:cstheme="minorHAnsi"/>
        </w:rPr>
      </w:pPr>
      <w:r>
        <w:rPr>
          <w:rFonts w:cstheme="minorHAnsi"/>
        </w:rPr>
        <w:t>Question</w:t>
      </w:r>
      <w:r w:rsidRPr="00C01EB8">
        <w:rPr>
          <w:rFonts w:cstheme="minorHAnsi"/>
        </w:rPr>
        <w:t xml:space="preserve"> B048</w:t>
      </w:r>
      <w:r>
        <w:rPr>
          <w:rFonts w:cstheme="minorHAnsi"/>
        </w:rPr>
        <w:t xml:space="preserve">. </w:t>
      </w:r>
      <w:r w:rsidRPr="00C01EB8">
        <w:rPr>
          <w:rFonts w:cstheme="minorHAnsi"/>
        </w:rPr>
        <w:t xml:space="preserve">What is the number of funded full-time posts at this facility for </w:t>
      </w:r>
      <w:r w:rsidRPr="00C01EB8">
        <w:rPr>
          <w:rFonts w:cstheme="minorHAnsi"/>
          <w:b/>
          <w:bCs/>
        </w:rPr>
        <w:t>physicians</w:t>
      </w:r>
      <w:r w:rsidRPr="00C01EB8">
        <w:rPr>
          <w:rFonts w:cstheme="minorHAnsi"/>
        </w:rPr>
        <w:t>? That includes filled and unfilled posts.</w:t>
      </w:r>
    </w:p>
    <w:p w14:paraId="79D1CA99" w14:textId="13DA6983" w:rsidR="00C01EB8" w:rsidRPr="00C01EB8" w:rsidRDefault="00C01EB8">
      <w:pPr>
        <w:pStyle w:val="NoSpacing"/>
        <w:numPr>
          <w:ilvl w:val="0"/>
          <w:numId w:val="30"/>
        </w:numPr>
        <w:rPr>
          <w:rFonts w:cstheme="minorHAnsi"/>
        </w:rPr>
      </w:pPr>
      <w:r>
        <w:rPr>
          <w:rFonts w:cstheme="minorHAnsi"/>
        </w:rPr>
        <w:t>Question</w:t>
      </w:r>
      <w:r w:rsidRPr="00C01EB8">
        <w:rPr>
          <w:rFonts w:cstheme="minorHAnsi"/>
        </w:rPr>
        <w:t xml:space="preserve"> B049</w:t>
      </w:r>
      <w:r>
        <w:rPr>
          <w:rFonts w:cstheme="minorHAnsi"/>
        </w:rPr>
        <w:t xml:space="preserve">. </w:t>
      </w:r>
      <w:r w:rsidRPr="00C01EB8">
        <w:rPr>
          <w:rFonts w:cstheme="minorHAnsi"/>
        </w:rPr>
        <w:t xml:space="preserve">How many funded full-time posts do you have at this facility for </w:t>
      </w:r>
      <w:r w:rsidRPr="00C01EB8">
        <w:rPr>
          <w:rFonts w:cstheme="minorHAnsi"/>
          <w:b/>
          <w:bCs/>
        </w:rPr>
        <w:t>physicians</w:t>
      </w:r>
      <w:r w:rsidRPr="00C01EB8">
        <w:rPr>
          <w:rFonts w:cstheme="minorHAnsi"/>
        </w:rPr>
        <w:t xml:space="preserve"> that have not been filled for at least six months?</w:t>
      </w:r>
    </w:p>
    <w:p w14:paraId="00564B4B" w14:textId="20F9646D" w:rsidR="00C01EB8" w:rsidRPr="00C01EB8" w:rsidRDefault="00C01EB8">
      <w:pPr>
        <w:pStyle w:val="NoSpacing"/>
        <w:numPr>
          <w:ilvl w:val="0"/>
          <w:numId w:val="30"/>
        </w:numPr>
        <w:rPr>
          <w:rFonts w:cstheme="minorHAnsi"/>
        </w:rPr>
      </w:pPr>
      <w:r>
        <w:rPr>
          <w:rFonts w:cstheme="minorHAnsi"/>
        </w:rPr>
        <w:t>Question</w:t>
      </w:r>
      <w:r w:rsidRPr="00C01EB8">
        <w:rPr>
          <w:rFonts w:cstheme="minorHAnsi"/>
        </w:rPr>
        <w:t xml:space="preserve"> B050</w:t>
      </w:r>
      <w:r>
        <w:rPr>
          <w:rFonts w:cstheme="minorHAnsi"/>
        </w:rPr>
        <w:t>.</w:t>
      </w:r>
      <w:r w:rsidRPr="00C01EB8">
        <w:rPr>
          <w:rFonts w:cstheme="minorHAnsi"/>
        </w:rPr>
        <w:tab/>
        <w:t xml:space="preserve">What is the number of funded full-time posts at this facility for </w:t>
      </w:r>
      <w:r w:rsidRPr="00C01EB8">
        <w:rPr>
          <w:rFonts w:cstheme="minorHAnsi"/>
          <w:b/>
          <w:bCs/>
        </w:rPr>
        <w:t>nurses and midwives</w:t>
      </w:r>
      <w:r w:rsidRPr="00C01EB8">
        <w:rPr>
          <w:rFonts w:cstheme="minorHAnsi"/>
        </w:rPr>
        <w:t>? That includes filled and unfilled posts.</w:t>
      </w:r>
    </w:p>
    <w:p w14:paraId="09932B88" w14:textId="0E1D668F" w:rsidR="00C01EB8" w:rsidRPr="00C01EB8" w:rsidRDefault="00C01EB8">
      <w:pPr>
        <w:pStyle w:val="NoSpacing"/>
        <w:numPr>
          <w:ilvl w:val="0"/>
          <w:numId w:val="30"/>
        </w:numPr>
        <w:rPr>
          <w:rFonts w:cstheme="minorHAnsi"/>
        </w:rPr>
      </w:pPr>
      <w:r>
        <w:rPr>
          <w:rFonts w:cstheme="minorHAnsi"/>
        </w:rPr>
        <w:t>Question</w:t>
      </w:r>
      <w:r w:rsidRPr="00C01EB8">
        <w:rPr>
          <w:rFonts w:cstheme="minorHAnsi"/>
        </w:rPr>
        <w:t xml:space="preserve"> B051</w:t>
      </w:r>
      <w:r>
        <w:rPr>
          <w:rFonts w:cstheme="minorHAnsi"/>
        </w:rPr>
        <w:t>.</w:t>
      </w:r>
      <w:r w:rsidRPr="00C01EB8">
        <w:rPr>
          <w:rFonts w:cstheme="minorHAnsi"/>
        </w:rPr>
        <w:tab/>
        <w:t xml:space="preserve">How many funded full-time posts do you have at this facility for </w:t>
      </w:r>
      <w:r w:rsidRPr="00C01EB8">
        <w:rPr>
          <w:rFonts w:cstheme="minorHAnsi"/>
          <w:b/>
          <w:bCs/>
        </w:rPr>
        <w:t>nurses and midwives</w:t>
      </w:r>
      <w:r w:rsidRPr="00C01EB8">
        <w:rPr>
          <w:rFonts w:cstheme="minorHAnsi"/>
        </w:rPr>
        <w:t xml:space="preserve"> that have not been filled for at least six months?</w:t>
      </w:r>
    </w:p>
    <w:p w14:paraId="6DF9A51F" w14:textId="0EDB8728" w:rsidR="00C01EB8" w:rsidRPr="00C01EB8" w:rsidRDefault="00C01EB8">
      <w:pPr>
        <w:pStyle w:val="NoSpacing"/>
        <w:numPr>
          <w:ilvl w:val="0"/>
          <w:numId w:val="30"/>
        </w:numPr>
        <w:rPr>
          <w:rFonts w:cstheme="minorHAnsi"/>
        </w:rPr>
      </w:pPr>
      <w:r>
        <w:rPr>
          <w:rFonts w:cstheme="minorHAnsi"/>
        </w:rPr>
        <w:t>Question</w:t>
      </w:r>
      <w:r w:rsidRPr="00C01EB8">
        <w:rPr>
          <w:rFonts w:cstheme="minorHAnsi"/>
        </w:rPr>
        <w:t xml:space="preserve"> B052</w:t>
      </w:r>
      <w:r>
        <w:rPr>
          <w:rFonts w:cstheme="minorHAnsi"/>
        </w:rPr>
        <w:t>.</w:t>
      </w:r>
      <w:r w:rsidRPr="00C01EB8">
        <w:rPr>
          <w:rFonts w:cstheme="minorHAnsi"/>
        </w:rPr>
        <w:tab/>
        <w:t xml:space="preserve">What is the number of funded full-time posts at this facility for </w:t>
      </w:r>
      <w:r w:rsidRPr="00C01EB8">
        <w:rPr>
          <w:rFonts w:cstheme="minorHAnsi"/>
          <w:b/>
          <w:bCs/>
        </w:rPr>
        <w:t>lab technicians</w:t>
      </w:r>
      <w:r w:rsidRPr="00C01EB8">
        <w:rPr>
          <w:rFonts w:cstheme="minorHAnsi"/>
        </w:rPr>
        <w:t>? That includes filled and unfilled posts.</w:t>
      </w:r>
    </w:p>
    <w:p w14:paraId="1D407EA1" w14:textId="570737EA" w:rsidR="00C01EB8" w:rsidRPr="00C01EB8" w:rsidRDefault="00C01EB8">
      <w:pPr>
        <w:pStyle w:val="NoSpacing"/>
        <w:numPr>
          <w:ilvl w:val="0"/>
          <w:numId w:val="30"/>
        </w:numPr>
        <w:rPr>
          <w:rFonts w:cstheme="minorHAnsi"/>
        </w:rPr>
      </w:pPr>
      <w:r>
        <w:rPr>
          <w:rFonts w:cstheme="minorHAnsi"/>
        </w:rPr>
        <w:t>Question</w:t>
      </w:r>
      <w:r w:rsidRPr="00C01EB8">
        <w:rPr>
          <w:rFonts w:cstheme="minorHAnsi"/>
        </w:rPr>
        <w:t xml:space="preserve"> B053</w:t>
      </w:r>
      <w:r>
        <w:rPr>
          <w:rFonts w:cstheme="minorHAnsi"/>
        </w:rPr>
        <w:t>.</w:t>
      </w:r>
      <w:r w:rsidRPr="00C01EB8">
        <w:rPr>
          <w:rFonts w:cstheme="minorHAnsi"/>
        </w:rPr>
        <w:tab/>
        <w:t xml:space="preserve">How many funded full-time posts do you have at this facility for </w:t>
      </w:r>
      <w:r w:rsidRPr="00C01EB8">
        <w:rPr>
          <w:rFonts w:cstheme="minorHAnsi"/>
          <w:b/>
          <w:bCs/>
        </w:rPr>
        <w:t>lab technicians</w:t>
      </w:r>
      <w:r w:rsidRPr="00C01EB8">
        <w:rPr>
          <w:rFonts w:cstheme="minorHAnsi"/>
        </w:rPr>
        <w:t xml:space="preserve"> that have not been filled for at least six months?</w:t>
      </w:r>
    </w:p>
    <w:p w14:paraId="4E46B217" w14:textId="1178108D" w:rsidR="00C01EB8" w:rsidRPr="00C01EB8" w:rsidRDefault="00C01EB8">
      <w:pPr>
        <w:pStyle w:val="NoSpacing"/>
        <w:numPr>
          <w:ilvl w:val="0"/>
          <w:numId w:val="30"/>
        </w:numPr>
        <w:rPr>
          <w:rFonts w:cstheme="minorHAnsi"/>
        </w:rPr>
      </w:pPr>
      <w:r>
        <w:rPr>
          <w:rFonts w:cstheme="minorHAnsi"/>
        </w:rPr>
        <w:t>Question</w:t>
      </w:r>
      <w:r w:rsidRPr="00C01EB8">
        <w:rPr>
          <w:rFonts w:cstheme="minorHAnsi"/>
        </w:rPr>
        <w:t xml:space="preserve"> B054</w:t>
      </w:r>
      <w:r>
        <w:rPr>
          <w:rFonts w:cstheme="minorHAnsi"/>
        </w:rPr>
        <w:t>.</w:t>
      </w:r>
      <w:r w:rsidRPr="00C01EB8">
        <w:rPr>
          <w:rFonts w:cstheme="minorHAnsi"/>
        </w:rPr>
        <w:tab/>
        <w:t xml:space="preserve">What is the number of funded full-time posts at this facility for </w:t>
      </w:r>
      <w:r w:rsidRPr="00C01EB8">
        <w:rPr>
          <w:rFonts w:cstheme="minorHAnsi"/>
          <w:b/>
          <w:bCs/>
        </w:rPr>
        <w:t>pharmacists</w:t>
      </w:r>
      <w:r w:rsidRPr="00C01EB8">
        <w:rPr>
          <w:rFonts w:cstheme="minorHAnsi"/>
        </w:rPr>
        <w:t>? That includes filled and unfilled posts.</w:t>
      </w:r>
    </w:p>
    <w:p w14:paraId="092B00C3" w14:textId="571DE3DA" w:rsidR="00C01EB8" w:rsidRPr="00C01EB8" w:rsidRDefault="00C01EB8">
      <w:pPr>
        <w:pStyle w:val="NoSpacing"/>
        <w:numPr>
          <w:ilvl w:val="0"/>
          <w:numId w:val="30"/>
        </w:numPr>
        <w:rPr>
          <w:rFonts w:cstheme="minorHAnsi"/>
        </w:rPr>
      </w:pPr>
      <w:r>
        <w:rPr>
          <w:rFonts w:cstheme="minorHAnsi"/>
        </w:rPr>
        <w:t>Question</w:t>
      </w:r>
      <w:r w:rsidRPr="00C01EB8">
        <w:rPr>
          <w:rFonts w:cstheme="minorHAnsi"/>
        </w:rPr>
        <w:t xml:space="preserve"> B055</w:t>
      </w:r>
      <w:r>
        <w:rPr>
          <w:rFonts w:cstheme="minorHAnsi"/>
        </w:rPr>
        <w:t>.</w:t>
      </w:r>
      <w:r w:rsidRPr="00C01EB8">
        <w:rPr>
          <w:rFonts w:cstheme="minorHAnsi"/>
        </w:rPr>
        <w:tab/>
        <w:t xml:space="preserve">How many funded full-time posts do you have at this facility for </w:t>
      </w:r>
      <w:r w:rsidRPr="00C01EB8">
        <w:rPr>
          <w:rFonts w:cstheme="minorHAnsi"/>
          <w:b/>
          <w:bCs/>
        </w:rPr>
        <w:t>pharmacists</w:t>
      </w:r>
      <w:r w:rsidRPr="00C01EB8">
        <w:rPr>
          <w:rFonts w:cstheme="minorHAnsi"/>
        </w:rPr>
        <w:t xml:space="preserve"> that have not been filled for at least six months?</w:t>
      </w:r>
    </w:p>
    <w:p w14:paraId="51C8FB9A" w14:textId="72B1FE51" w:rsidR="00C01EB8" w:rsidRPr="00C01EB8" w:rsidRDefault="00C01EB8">
      <w:pPr>
        <w:pStyle w:val="NoSpacing"/>
        <w:numPr>
          <w:ilvl w:val="0"/>
          <w:numId w:val="30"/>
        </w:numPr>
        <w:rPr>
          <w:rFonts w:cstheme="minorHAnsi"/>
        </w:rPr>
      </w:pPr>
      <w:r>
        <w:rPr>
          <w:rFonts w:cstheme="minorHAnsi"/>
        </w:rPr>
        <w:t>Question</w:t>
      </w:r>
      <w:r w:rsidRPr="00C01EB8">
        <w:rPr>
          <w:rFonts w:cstheme="minorHAnsi"/>
        </w:rPr>
        <w:t xml:space="preserve"> B056</w:t>
      </w:r>
      <w:r>
        <w:rPr>
          <w:rFonts w:cstheme="minorHAnsi"/>
        </w:rPr>
        <w:t xml:space="preserve">. </w:t>
      </w:r>
      <w:r w:rsidRPr="00C01EB8">
        <w:rPr>
          <w:rFonts w:cstheme="minorHAnsi"/>
        </w:rPr>
        <w:t xml:space="preserve">What is the number of funded full-time posts at this facility for </w:t>
      </w:r>
      <w:r w:rsidRPr="00C01EB8">
        <w:rPr>
          <w:rFonts w:cstheme="minorHAnsi"/>
          <w:b/>
          <w:bCs/>
        </w:rPr>
        <w:t>community health workers</w:t>
      </w:r>
      <w:r w:rsidRPr="00C01EB8">
        <w:rPr>
          <w:rFonts w:cstheme="minorHAnsi"/>
        </w:rPr>
        <w:t>? That includes filled and unfilled posts.</w:t>
      </w:r>
    </w:p>
    <w:p w14:paraId="69D20B72" w14:textId="4018A16E" w:rsidR="00502146" w:rsidRPr="0049645C" w:rsidRDefault="00C01EB8">
      <w:pPr>
        <w:pStyle w:val="NoSpacing"/>
        <w:numPr>
          <w:ilvl w:val="0"/>
          <w:numId w:val="30"/>
        </w:numPr>
        <w:rPr>
          <w:rFonts w:cstheme="minorHAnsi"/>
        </w:rPr>
      </w:pPr>
      <w:r>
        <w:rPr>
          <w:rFonts w:cstheme="minorHAnsi"/>
        </w:rPr>
        <w:t>Question</w:t>
      </w:r>
      <w:r w:rsidRPr="00C01EB8">
        <w:rPr>
          <w:rFonts w:cstheme="minorHAnsi"/>
        </w:rPr>
        <w:t xml:space="preserve"> B057</w:t>
      </w:r>
      <w:r>
        <w:rPr>
          <w:rFonts w:cstheme="minorHAnsi"/>
        </w:rPr>
        <w:t xml:space="preserve">. </w:t>
      </w:r>
      <w:r w:rsidRPr="00C01EB8">
        <w:rPr>
          <w:rFonts w:cstheme="minorHAnsi"/>
        </w:rPr>
        <w:t xml:space="preserve">How many funded full-time posts do you have at this facility for </w:t>
      </w:r>
      <w:r w:rsidRPr="00C01EB8">
        <w:rPr>
          <w:rFonts w:cstheme="minorHAnsi"/>
          <w:b/>
          <w:bCs/>
        </w:rPr>
        <w:t>community health workers</w:t>
      </w:r>
      <w:r w:rsidRPr="00C01EB8">
        <w:rPr>
          <w:rFonts w:cstheme="minorHAnsi"/>
        </w:rPr>
        <w:t xml:space="preserve"> that have not been filled for at least six months?</w:t>
      </w:r>
    </w:p>
    <w:p w14:paraId="03C92E5A" w14:textId="5803EC9D" w:rsidR="00F44306" w:rsidRDefault="00F44306" w:rsidP="007D5524">
      <w:pPr>
        <w:pStyle w:val="NoSpacing"/>
        <w:rPr>
          <w:rFonts w:cstheme="minorHAnsi"/>
        </w:rPr>
      </w:pPr>
    </w:p>
    <w:p w14:paraId="045A9C5A" w14:textId="77777777" w:rsidR="00F44306" w:rsidRPr="0049645C" w:rsidRDefault="00F44306" w:rsidP="00F44306">
      <w:pPr>
        <w:pStyle w:val="NoSpacing"/>
        <w:rPr>
          <w:rFonts w:cstheme="minorHAnsi"/>
        </w:rPr>
      </w:pPr>
      <w:r w:rsidRPr="0049645C">
        <w:rPr>
          <w:rFonts w:cstheme="minorHAnsi"/>
        </w:rPr>
        <w:t>**********************************************************************************</w:t>
      </w:r>
    </w:p>
    <w:p w14:paraId="0C02EC5C" w14:textId="67323AD8" w:rsidR="00F44306" w:rsidRDefault="00F44306" w:rsidP="007D5524">
      <w:pPr>
        <w:pStyle w:val="NoSpacing"/>
        <w:rPr>
          <w:rFonts w:cstheme="minorHAnsi"/>
        </w:rPr>
      </w:pPr>
    </w:p>
    <w:p w14:paraId="669ABA0E" w14:textId="76BE62C9" w:rsidR="00FD0624" w:rsidRPr="0049645C" w:rsidRDefault="00FD0624" w:rsidP="00FD0624">
      <w:pPr>
        <w:spacing w:after="160" w:line="259" w:lineRule="auto"/>
        <w:rPr>
          <w:rFonts w:cstheme="minorHAnsi"/>
          <w:b/>
          <w:bCs/>
        </w:rPr>
      </w:pPr>
      <w:r>
        <w:rPr>
          <w:rFonts w:cstheme="minorHAnsi"/>
          <w:b/>
          <w:bCs/>
        </w:rPr>
        <w:t>12</w:t>
      </w:r>
      <w:r w:rsidRPr="0049645C">
        <w:rPr>
          <w:rFonts w:cstheme="minorHAnsi"/>
          <w:b/>
          <w:bCs/>
        </w:rPr>
        <w:t xml:space="preserve">.a. </w:t>
      </w:r>
      <w:r w:rsidRPr="00FD0624">
        <w:rPr>
          <w:rFonts w:cstheme="minorHAnsi"/>
          <w:b/>
          <w:bCs/>
        </w:rPr>
        <w:t>RSSH/PP HRH-4</w:t>
      </w:r>
      <w:r w:rsidRPr="0049645C">
        <w:rPr>
          <w:rFonts w:cstheme="minorHAnsi"/>
          <w:b/>
          <w:bCs/>
        </w:rPr>
        <w:t>: “</w:t>
      </w:r>
      <w:r w:rsidRPr="00FD0624">
        <w:rPr>
          <w:rFonts w:cstheme="minorHAnsi"/>
          <w:b/>
          <w:bCs/>
        </w:rPr>
        <w:t>Percentage of community health workers providing high quality HIV, TB and malaria services.</w:t>
      </w:r>
      <w:r w:rsidRPr="0049645C">
        <w:rPr>
          <w:rFonts w:cstheme="minorHAnsi"/>
          <w:b/>
          <w:bCs/>
        </w:rPr>
        <w:t>”</w:t>
      </w:r>
    </w:p>
    <w:p w14:paraId="58E0903D" w14:textId="495B9043" w:rsidR="00FD0624" w:rsidRPr="0049645C" w:rsidRDefault="00FD0624" w:rsidP="00FD0624">
      <w:pPr>
        <w:pStyle w:val="NoSpacing"/>
        <w:rPr>
          <w:rFonts w:cstheme="minorHAnsi"/>
        </w:rPr>
      </w:pPr>
      <w:r>
        <w:rPr>
          <w:rFonts w:cstheme="minorHAnsi"/>
        </w:rPr>
        <w:t>12</w:t>
      </w:r>
      <w:r w:rsidRPr="0049645C">
        <w:rPr>
          <w:rFonts w:cstheme="minorHAnsi"/>
        </w:rPr>
        <w:t xml:space="preserve">.b. Source: Row </w:t>
      </w:r>
      <w:r>
        <w:rPr>
          <w:rFonts w:cstheme="minorHAnsi"/>
        </w:rPr>
        <w:t>24</w:t>
      </w:r>
      <w:r w:rsidRPr="0049645C">
        <w:rPr>
          <w:rFonts w:cstheme="minorHAnsi"/>
        </w:rPr>
        <w:t xml:space="preserve"> of the IGS</w:t>
      </w:r>
    </w:p>
    <w:p w14:paraId="3A0A563E" w14:textId="77777777" w:rsidR="00FD0624" w:rsidRDefault="00FD0624" w:rsidP="00FD0624">
      <w:pPr>
        <w:pStyle w:val="NoSpacing"/>
        <w:rPr>
          <w:rFonts w:cstheme="minorHAnsi"/>
        </w:rPr>
      </w:pPr>
    </w:p>
    <w:p w14:paraId="399B5972" w14:textId="1A0E0334" w:rsidR="00FD0624" w:rsidRDefault="00A55412" w:rsidP="00FD0624">
      <w:pPr>
        <w:pStyle w:val="NoSpacing"/>
        <w:rPr>
          <w:rFonts w:cstheme="minorHAnsi"/>
        </w:rPr>
      </w:pPr>
      <w:r>
        <w:rPr>
          <w:rFonts w:cstheme="minorHAnsi"/>
        </w:rPr>
        <w:t>12</w:t>
      </w:r>
      <w:r w:rsidR="00FD0624" w:rsidRPr="0049645C">
        <w:rPr>
          <w:rFonts w:cstheme="minorHAnsi"/>
        </w:rPr>
        <w:t>.c.</w:t>
      </w:r>
      <w:r w:rsidR="00FD0624">
        <w:rPr>
          <w:rFonts w:cstheme="minorHAnsi"/>
        </w:rPr>
        <w:t xml:space="preserve"> Definition</w:t>
      </w:r>
      <w:r w:rsidR="00FD0624" w:rsidRPr="0049645C">
        <w:rPr>
          <w:rFonts w:cstheme="minorHAnsi"/>
        </w:rPr>
        <w:t xml:space="preserve"> </w:t>
      </w:r>
    </w:p>
    <w:p w14:paraId="17C34AD9" w14:textId="41E1BF5C" w:rsidR="00FD0624" w:rsidRPr="00052341" w:rsidRDefault="00FD0624" w:rsidP="00FD0624">
      <w:pPr>
        <w:pStyle w:val="NoSpacing"/>
        <w:numPr>
          <w:ilvl w:val="0"/>
          <w:numId w:val="17"/>
        </w:numPr>
        <w:rPr>
          <w:rFonts w:cstheme="minorHAnsi"/>
        </w:rPr>
      </w:pPr>
      <w:commentRangeStart w:id="455"/>
      <w:r w:rsidRPr="00052341">
        <w:rPr>
          <w:rFonts w:cstheme="minorHAnsi"/>
        </w:rPr>
        <w:t xml:space="preserve">Numerator = </w:t>
      </w:r>
      <w:r w:rsidR="00745C41" w:rsidRPr="00745C41">
        <w:rPr>
          <w:rFonts w:cstheme="minorHAnsi"/>
        </w:rPr>
        <w:t>CHWs meeting 80% and above threshold for providing tracer HTM services according to protocol</w:t>
      </w:r>
      <w:r w:rsidRPr="00052341">
        <w:rPr>
          <w:rFonts w:cstheme="minorHAnsi"/>
        </w:rPr>
        <w:t>.</w:t>
      </w:r>
    </w:p>
    <w:p w14:paraId="3A1B37E8" w14:textId="3128E177" w:rsidR="00FD0624" w:rsidRPr="00052341" w:rsidRDefault="00FD0624" w:rsidP="00FD0624">
      <w:pPr>
        <w:pStyle w:val="NoSpacing"/>
        <w:numPr>
          <w:ilvl w:val="0"/>
          <w:numId w:val="17"/>
        </w:numPr>
        <w:rPr>
          <w:rFonts w:cstheme="minorHAnsi"/>
        </w:rPr>
      </w:pPr>
      <w:r w:rsidRPr="00052341">
        <w:rPr>
          <w:rFonts w:cstheme="minorHAnsi"/>
        </w:rPr>
        <w:t>Denominator =</w:t>
      </w:r>
      <w:r w:rsidR="00745C41">
        <w:rPr>
          <w:rFonts w:cstheme="minorHAnsi"/>
        </w:rPr>
        <w:t xml:space="preserve"> </w:t>
      </w:r>
      <w:r w:rsidR="00745C41" w:rsidRPr="00745C41">
        <w:rPr>
          <w:rFonts w:cstheme="minorHAnsi"/>
        </w:rPr>
        <w:t>CHWs providing HTM services.</w:t>
      </w:r>
      <w:commentRangeEnd w:id="455"/>
      <w:r w:rsidR="008E670F">
        <w:rPr>
          <w:rStyle w:val="CommentReference"/>
          <w:rFonts w:ascii="Calibri" w:hAnsi="Calibri" w:cs="Calibri"/>
        </w:rPr>
        <w:commentReference w:id="455"/>
      </w:r>
    </w:p>
    <w:p w14:paraId="413C874A" w14:textId="0ECA4214" w:rsidR="00FD0624" w:rsidRPr="008E259B" w:rsidRDefault="00FD0624" w:rsidP="00FD0624">
      <w:pPr>
        <w:pStyle w:val="NoSpacing"/>
        <w:numPr>
          <w:ilvl w:val="0"/>
          <w:numId w:val="17"/>
        </w:numPr>
        <w:rPr>
          <w:rFonts w:cstheme="minorHAnsi"/>
          <w:b/>
          <w:bCs/>
          <w:color w:val="000000" w:themeColor="text1"/>
        </w:rPr>
      </w:pPr>
      <w:r w:rsidRPr="006F08BD">
        <w:rPr>
          <w:rFonts w:cstheme="minorHAnsi"/>
          <w:color w:val="000000" w:themeColor="text1"/>
        </w:rPr>
        <w:t>Data source:</w:t>
      </w:r>
      <w:r w:rsidRPr="00052341">
        <w:rPr>
          <w:rFonts w:cstheme="minorHAnsi"/>
          <w:color w:val="000000" w:themeColor="text1"/>
        </w:rPr>
        <w:t xml:space="preserve"> </w:t>
      </w:r>
      <w:r w:rsidR="00745C41" w:rsidRPr="00745C41">
        <w:rPr>
          <w:rFonts w:cstheme="minorHAnsi"/>
          <w:color w:val="000000" w:themeColor="text1"/>
        </w:rPr>
        <w:t>Abstracted from individual CHW consultation forms (from sample of CHWs attached to health facilities) assessed through targeted health facility assessment.</w:t>
      </w:r>
    </w:p>
    <w:p w14:paraId="36409030" w14:textId="12509CFA" w:rsidR="00FD0624" w:rsidRPr="00E956C7" w:rsidRDefault="00FD0624" w:rsidP="00FD0624">
      <w:pPr>
        <w:pStyle w:val="NoSpacing"/>
        <w:rPr>
          <w:rFonts w:cstheme="minorHAnsi"/>
          <w:sz w:val="18"/>
          <w:szCs w:val="18"/>
        </w:rPr>
      </w:pPr>
    </w:p>
    <w:p w14:paraId="65E846F8" w14:textId="167D2428" w:rsidR="00FD0624" w:rsidRPr="00C514E4" w:rsidRDefault="00DC62DB" w:rsidP="00FD0624">
      <w:pPr>
        <w:pStyle w:val="NoSpacing"/>
        <w:rPr>
          <w:rFonts w:cstheme="minorHAnsi"/>
        </w:rPr>
      </w:pPr>
      <w:r>
        <w:rPr>
          <w:rFonts w:cstheme="minorHAnsi"/>
        </w:rPr>
        <w:t>12</w:t>
      </w:r>
      <w:r w:rsidR="00FD0624">
        <w:rPr>
          <w:rFonts w:cstheme="minorHAnsi"/>
        </w:rPr>
        <w:t>.d. Measurement</w:t>
      </w:r>
      <w:r w:rsidR="00FD0624" w:rsidRPr="0049645C">
        <w:rPr>
          <w:rFonts w:cstheme="minorHAnsi"/>
        </w:rPr>
        <w:t xml:space="preserve"> methodology</w:t>
      </w:r>
    </w:p>
    <w:p w14:paraId="77E78C4A" w14:textId="2B0759A5" w:rsidR="00DC62DB" w:rsidRDefault="00DC62DB" w:rsidP="00DC62DB">
      <w:pPr>
        <w:pStyle w:val="NoSpacing"/>
        <w:numPr>
          <w:ilvl w:val="0"/>
          <w:numId w:val="16"/>
        </w:numPr>
        <w:ind w:left="576" w:hanging="216"/>
        <w:rPr>
          <w:rFonts w:cstheme="minorHAnsi"/>
        </w:rPr>
      </w:pPr>
      <w:r w:rsidRPr="00DC62DB">
        <w:rPr>
          <w:rFonts w:cstheme="minorHAnsi"/>
        </w:rPr>
        <w:t xml:space="preserve">Method is </w:t>
      </w:r>
      <w:proofErr w:type="gramStart"/>
      <w:r w:rsidRPr="00DC62DB">
        <w:rPr>
          <w:rFonts w:cstheme="minorHAnsi"/>
        </w:rPr>
        <w:t>record</w:t>
      </w:r>
      <w:proofErr w:type="gramEnd"/>
      <w:r w:rsidRPr="00DC62DB">
        <w:rPr>
          <w:rFonts w:cstheme="minorHAnsi"/>
        </w:rPr>
        <w:t xml:space="preserve"> review with 5 </w:t>
      </w:r>
      <w:r w:rsidR="008E670F">
        <w:rPr>
          <w:rFonts w:cstheme="minorHAnsi"/>
        </w:rPr>
        <w:t>CHW</w:t>
      </w:r>
      <w:r w:rsidRPr="00DC62DB">
        <w:rPr>
          <w:rFonts w:cstheme="minorHAnsi"/>
        </w:rPr>
        <w:t xml:space="preserve"> clients per facility. For details on sampling, see t-HFA Annex 2 (page 20), which is based on page 13 of WHO’s 2023 HHFA Module 3 (Quality of care [</w:t>
      </w:r>
      <w:proofErr w:type="spellStart"/>
      <w:r w:rsidRPr="00DC62DB">
        <w:rPr>
          <w:rFonts w:cstheme="minorHAnsi"/>
        </w:rPr>
        <w:t>QoC</w:t>
      </w:r>
      <w:proofErr w:type="spellEnd"/>
      <w:r w:rsidRPr="00DC62DB">
        <w:rPr>
          <w:rFonts w:cstheme="minorHAnsi"/>
        </w:rPr>
        <w:t>]).</w:t>
      </w:r>
      <w:r w:rsidR="00DE7814">
        <w:rPr>
          <w:rFonts w:cstheme="minorHAnsi"/>
        </w:rPr>
        <w:t xml:space="preserve"> </w:t>
      </w:r>
      <w:r w:rsidR="00DE7814" w:rsidRPr="00DE7814">
        <w:rPr>
          <w:rFonts w:cstheme="minorHAnsi"/>
          <w:highlight w:val="yellow"/>
        </w:rPr>
        <w:t xml:space="preserve">[For each CHW, select 5 clients who received HIV care (if the CHW provides HIV services), select 5 clients who received </w:t>
      </w:r>
      <w:r w:rsidR="00DE7814">
        <w:rPr>
          <w:rFonts w:cstheme="minorHAnsi"/>
          <w:highlight w:val="yellow"/>
        </w:rPr>
        <w:t>TB</w:t>
      </w:r>
      <w:r w:rsidR="00DE7814" w:rsidRPr="00DE7814">
        <w:rPr>
          <w:rFonts w:cstheme="minorHAnsi"/>
          <w:highlight w:val="yellow"/>
        </w:rPr>
        <w:t xml:space="preserve"> care (if the CHW provides </w:t>
      </w:r>
      <w:r w:rsidR="00DE7814">
        <w:rPr>
          <w:rFonts w:cstheme="minorHAnsi"/>
          <w:highlight w:val="yellow"/>
        </w:rPr>
        <w:t>TB</w:t>
      </w:r>
      <w:r w:rsidR="00DE7814" w:rsidRPr="00DE7814">
        <w:rPr>
          <w:rFonts w:cstheme="minorHAnsi"/>
          <w:highlight w:val="yellow"/>
        </w:rPr>
        <w:t xml:space="preserve"> services)</w:t>
      </w:r>
      <w:r w:rsidR="00DE7814">
        <w:rPr>
          <w:rFonts w:cstheme="minorHAnsi"/>
          <w:highlight w:val="yellow"/>
        </w:rPr>
        <w:t xml:space="preserve">, and select 5 </w:t>
      </w:r>
      <w:r w:rsidR="00DE7814" w:rsidRPr="00DE7814">
        <w:rPr>
          <w:rFonts w:cstheme="minorHAnsi"/>
          <w:highlight w:val="yellow"/>
        </w:rPr>
        <w:t xml:space="preserve">clients who received </w:t>
      </w:r>
      <w:r w:rsidR="00DE7814">
        <w:rPr>
          <w:rFonts w:cstheme="minorHAnsi"/>
          <w:highlight w:val="yellow"/>
        </w:rPr>
        <w:t>malaria</w:t>
      </w:r>
      <w:r w:rsidR="00DE7814" w:rsidRPr="00DE7814">
        <w:rPr>
          <w:rFonts w:cstheme="minorHAnsi"/>
          <w:highlight w:val="yellow"/>
        </w:rPr>
        <w:t xml:space="preserve"> care (if the CHW provides </w:t>
      </w:r>
      <w:r w:rsidR="00DE7814">
        <w:rPr>
          <w:rFonts w:cstheme="minorHAnsi"/>
          <w:highlight w:val="yellow"/>
        </w:rPr>
        <w:t>malaria</w:t>
      </w:r>
      <w:r w:rsidR="00DE7814" w:rsidRPr="00DE7814">
        <w:rPr>
          <w:rFonts w:cstheme="minorHAnsi"/>
          <w:highlight w:val="yellow"/>
        </w:rPr>
        <w:t xml:space="preserve"> services)]</w:t>
      </w:r>
    </w:p>
    <w:p w14:paraId="6A429470" w14:textId="100FC8A8" w:rsidR="00FD009A" w:rsidRDefault="00FD009A" w:rsidP="00FD009A">
      <w:pPr>
        <w:pStyle w:val="NoSpacing"/>
        <w:numPr>
          <w:ilvl w:val="0"/>
          <w:numId w:val="16"/>
        </w:numPr>
        <w:ind w:left="576" w:hanging="216"/>
        <w:rPr>
          <w:rFonts w:cstheme="minorHAnsi"/>
        </w:rPr>
      </w:pPr>
      <w:r>
        <w:rPr>
          <w:rFonts w:cstheme="minorHAnsi"/>
        </w:rPr>
        <w:t>Malaria</w:t>
      </w:r>
    </w:p>
    <w:p w14:paraId="2EBAE810" w14:textId="77777777" w:rsidR="00FD009A" w:rsidRDefault="00FD009A" w:rsidP="00FD009A">
      <w:pPr>
        <w:pStyle w:val="NoSpacing"/>
        <w:numPr>
          <w:ilvl w:val="1"/>
          <w:numId w:val="16"/>
        </w:numPr>
        <w:rPr>
          <w:rFonts w:cstheme="minorHAnsi"/>
        </w:rPr>
      </w:pPr>
      <w:r>
        <w:rPr>
          <w:rFonts w:cstheme="minorHAnsi"/>
        </w:rPr>
        <w:t xml:space="preserve">HHFA </w:t>
      </w:r>
      <w:r w:rsidRPr="00FD009A">
        <w:rPr>
          <w:rFonts w:cstheme="minorHAnsi"/>
        </w:rPr>
        <w:t>Indicator 5.5.1.2.1. Percentage of suspected malaria clients with fever symptoms documented (Permanent ID "DEW")</w:t>
      </w:r>
    </w:p>
    <w:p w14:paraId="53C11B7A" w14:textId="39956A30" w:rsidR="00FD009A" w:rsidRDefault="00FD009A" w:rsidP="00FD009A">
      <w:pPr>
        <w:pStyle w:val="NoSpacing"/>
        <w:numPr>
          <w:ilvl w:val="1"/>
          <w:numId w:val="16"/>
        </w:numPr>
        <w:rPr>
          <w:rFonts w:cstheme="minorHAnsi"/>
        </w:rPr>
      </w:pPr>
      <w:r w:rsidRPr="00FD009A">
        <w:rPr>
          <w:rFonts w:cstheme="minorHAnsi"/>
        </w:rPr>
        <w:lastRenderedPageBreak/>
        <w:t>HHFA Indicator 5.5.1.3.1. Percentage of suspected malaria clients with diagnosis via rapid test (Permanent ID "DFG")</w:t>
      </w:r>
    </w:p>
    <w:p w14:paraId="7BD2623C" w14:textId="06929EF0" w:rsidR="002914F3" w:rsidRDefault="002914F3" w:rsidP="00FD009A">
      <w:pPr>
        <w:pStyle w:val="NoSpacing"/>
        <w:numPr>
          <w:ilvl w:val="1"/>
          <w:numId w:val="16"/>
        </w:numPr>
        <w:rPr>
          <w:rFonts w:cstheme="minorHAnsi"/>
        </w:rPr>
      </w:pPr>
      <w:r w:rsidRPr="002914F3">
        <w:rPr>
          <w:rFonts w:cstheme="minorHAnsi"/>
        </w:rPr>
        <w:t>HHFA Indicator 5.5.1.4.1. Percentage of positive malaria clients with ACT prescription at dosages as per national treatment guidelines (Permanent ID "DCE")</w:t>
      </w:r>
    </w:p>
    <w:p w14:paraId="35DA6931" w14:textId="3B342C85" w:rsidR="00DC62DB" w:rsidRPr="008E670F" w:rsidRDefault="00DC62DB" w:rsidP="00DC62DB">
      <w:pPr>
        <w:pStyle w:val="NoSpacing"/>
        <w:numPr>
          <w:ilvl w:val="0"/>
          <w:numId w:val="16"/>
        </w:numPr>
        <w:ind w:left="576" w:hanging="216"/>
        <w:rPr>
          <w:rFonts w:cstheme="minorHAnsi"/>
          <w:highlight w:val="yellow"/>
        </w:rPr>
      </w:pPr>
      <w:r w:rsidRPr="008E670F">
        <w:rPr>
          <w:rFonts w:cstheme="minorHAnsi"/>
          <w:highlight w:val="yellow"/>
        </w:rPr>
        <w:t xml:space="preserve">For simplicity and alignment with WHO norms, the HHFA method was selected. The integrated ANC and HTM </w:t>
      </w:r>
      <w:del w:id="456" w:author="Samantha Rowe" w:date="2024-09-24T16:58:00Z" w16du:dateUtc="2024-09-24T20:58:00Z">
        <w:r w:rsidRPr="008E670F" w:rsidDel="00C34852">
          <w:rPr>
            <w:rFonts w:cstheme="minorHAnsi"/>
            <w:highlight w:val="yellow"/>
          </w:rPr>
          <w:delText xml:space="preserve">components </w:delText>
        </w:r>
      </w:del>
      <w:ins w:id="457" w:author="Samantha Rowe" w:date="2024-09-24T16:58:00Z" w16du:dateUtc="2024-09-24T20:58:00Z">
        <w:r w:rsidR="00C34852">
          <w:rPr>
            <w:rFonts w:cstheme="minorHAnsi"/>
            <w:highlight w:val="yellow"/>
          </w:rPr>
          <w:t>attributes</w:t>
        </w:r>
        <w:r w:rsidR="00C34852" w:rsidRPr="008E670F">
          <w:rPr>
            <w:rFonts w:cstheme="minorHAnsi"/>
            <w:highlight w:val="yellow"/>
          </w:rPr>
          <w:t xml:space="preserve"> </w:t>
        </w:r>
      </w:ins>
      <w:r w:rsidRPr="008E670F">
        <w:rPr>
          <w:rFonts w:cstheme="minorHAnsi"/>
          <w:highlight w:val="yellow"/>
        </w:rPr>
        <w:t xml:space="preserve">are covered by KPI S3 (HTM integrated services offered to pregnant women; see below on page 10). The integrated SRH </w:t>
      </w:r>
      <w:del w:id="458" w:author="Samantha Rowe" w:date="2024-09-24T16:58:00Z" w16du:dateUtc="2024-09-24T20:58:00Z">
        <w:r w:rsidRPr="008E670F" w:rsidDel="00C34852">
          <w:rPr>
            <w:rFonts w:cstheme="minorHAnsi"/>
            <w:highlight w:val="yellow"/>
          </w:rPr>
          <w:delText xml:space="preserve">component </w:delText>
        </w:r>
      </w:del>
      <w:ins w:id="459" w:author="Samantha Rowe" w:date="2024-09-24T16:58:00Z" w16du:dateUtc="2024-09-24T20:58:00Z">
        <w:r w:rsidR="00C34852">
          <w:rPr>
            <w:rFonts w:cstheme="minorHAnsi"/>
            <w:highlight w:val="yellow"/>
          </w:rPr>
          <w:t>attribute</w:t>
        </w:r>
        <w:r w:rsidR="00C34852" w:rsidRPr="008E670F">
          <w:rPr>
            <w:rFonts w:cstheme="minorHAnsi"/>
            <w:highlight w:val="yellow"/>
          </w:rPr>
          <w:t xml:space="preserve"> </w:t>
        </w:r>
      </w:ins>
      <w:r w:rsidRPr="008E670F">
        <w:rPr>
          <w:rFonts w:cstheme="minorHAnsi"/>
          <w:highlight w:val="yellow"/>
        </w:rPr>
        <w:t xml:space="preserve">is the “ANC testing for syphilis” indicator (HHFA indicator 5.1.1.1.9; permanent ID “DAP”). Note that screening is not, technically speaking, “treatment and counseling”; but it still fits under the broader “HW competence” domain of the indicator. To broaden the scope of the </w:t>
      </w:r>
      <w:proofErr w:type="spellStart"/>
      <w:r w:rsidRPr="008E670F">
        <w:rPr>
          <w:rFonts w:cstheme="minorHAnsi"/>
          <w:highlight w:val="yellow"/>
        </w:rPr>
        <w:t>QoC</w:t>
      </w:r>
      <w:proofErr w:type="spellEnd"/>
      <w:r w:rsidRPr="008E670F">
        <w:rPr>
          <w:rFonts w:cstheme="minorHAnsi"/>
          <w:highlight w:val="yellow"/>
        </w:rPr>
        <w:t xml:space="preserve"> assessment, the ANC record review will also include: 1) whether gestational age was recorded at the last ANC visit, 2) HHFA indicator 5.1.1.1.4 (Permanent ID “DAR”; Percentage of ANC clients with blood pressure measured at most recent ANC contact), 3) a question about iron and folate (HHFA question 13004-10), 4) a question about danger signs (HHFA question 13004-11), 5) HHFA indicator 5.1.1.1.12 (Permanent ID “CIB”; Percentage of ANC clients with any medicine for intestinal worms received during ANC), and 6) a question about measuring hemoglobin (HHFA question 13005-05).</w:t>
      </w:r>
    </w:p>
    <w:p w14:paraId="25168A41" w14:textId="5F06AA0C" w:rsidR="00FD0624" w:rsidRPr="00C514E4" w:rsidRDefault="00FD0624" w:rsidP="00FD0624">
      <w:pPr>
        <w:pStyle w:val="NoSpacing"/>
        <w:numPr>
          <w:ilvl w:val="0"/>
          <w:numId w:val="16"/>
        </w:numPr>
        <w:ind w:left="576" w:hanging="216"/>
        <w:rPr>
          <w:rFonts w:cstheme="minorHAnsi"/>
        </w:rPr>
      </w:pPr>
      <w:r>
        <w:rPr>
          <w:rFonts w:cstheme="minorHAnsi"/>
        </w:rPr>
        <w:t xml:space="preserve">See Table </w:t>
      </w:r>
      <w:r w:rsidR="00DC62DB">
        <w:rPr>
          <w:rFonts w:cstheme="minorHAnsi"/>
        </w:rPr>
        <w:t>8</w:t>
      </w:r>
      <w:r>
        <w:rPr>
          <w:rFonts w:cstheme="minorHAnsi"/>
        </w:rPr>
        <w:t>, below.</w:t>
      </w:r>
    </w:p>
    <w:p w14:paraId="6CC29509" w14:textId="77777777" w:rsidR="00FD0624" w:rsidRDefault="00FD0624" w:rsidP="00FD0624">
      <w:pPr>
        <w:pStyle w:val="NoSpacing"/>
        <w:ind w:left="72"/>
        <w:rPr>
          <w:rFonts w:cstheme="minorHAnsi"/>
        </w:rPr>
      </w:pPr>
    </w:p>
    <w:p w14:paraId="7FDC67A9" w14:textId="77777777" w:rsidR="00FD0624" w:rsidRPr="00DF5FAB" w:rsidRDefault="00FD0624" w:rsidP="00FD0624">
      <w:pPr>
        <w:pStyle w:val="NoSpacing"/>
        <w:rPr>
          <w:rFonts w:cstheme="minorHAnsi"/>
          <w:b/>
          <w:bCs/>
        </w:rPr>
      </w:pPr>
      <w:r>
        <w:rPr>
          <w:rFonts w:cstheme="minorHAnsi"/>
          <w:b/>
          <w:bCs/>
        </w:rPr>
        <w:t>A</w:t>
      </w:r>
      <w:r w:rsidRPr="00DF5FAB">
        <w:rPr>
          <w:rFonts w:cstheme="minorHAnsi"/>
          <w:b/>
          <w:bCs/>
        </w:rPr>
        <w:t>nalysis method</w:t>
      </w:r>
    </w:p>
    <w:p w14:paraId="4581C617" w14:textId="77777777" w:rsidR="00FD0624" w:rsidRDefault="00FD0624" w:rsidP="00FD0624">
      <w:pPr>
        <w:pStyle w:val="NoSpacing"/>
        <w:rPr>
          <w:rFonts w:cstheme="minorHAnsi"/>
        </w:rPr>
      </w:pPr>
      <w:r>
        <w:rPr>
          <w:rFonts w:cstheme="minorHAnsi"/>
        </w:rPr>
        <w:t>F</w:t>
      </w:r>
      <w:r w:rsidRPr="00DF5FAB">
        <w:rPr>
          <w:rFonts w:cstheme="minorHAnsi"/>
        </w:rPr>
        <w:t>or a specific facility</w:t>
      </w:r>
      <w:r>
        <w:rPr>
          <w:rFonts w:cstheme="minorHAnsi"/>
        </w:rPr>
        <w:t>, the value of the indicator ranges between 0 and 100. The value is 100 if attribute 1 (availability of oxygen) and attribute 2 (availability of pulse oximetry) are both true (see details in Table 7). The value is 50 if only one of these two attributes is true, and the value is 0 if neither attribute is true.</w:t>
      </w:r>
    </w:p>
    <w:p w14:paraId="1E993866" w14:textId="5BDF028B" w:rsidR="00FD0624" w:rsidRDefault="00FD0624" w:rsidP="008E670F">
      <w:pPr>
        <w:pStyle w:val="NoSpacing"/>
        <w:rPr>
          <w:rFonts w:cstheme="minorHAnsi"/>
        </w:rPr>
      </w:pPr>
    </w:p>
    <w:p w14:paraId="0ACE3AC2" w14:textId="411D116D" w:rsidR="00FD0624" w:rsidRPr="00A6453E" w:rsidRDefault="00FD0624" w:rsidP="00FD0624">
      <w:pPr>
        <w:pStyle w:val="NoSpacing"/>
        <w:ind w:left="72"/>
        <w:rPr>
          <w:rFonts w:cstheme="minorHAnsi"/>
        </w:rPr>
      </w:pPr>
      <w:r w:rsidRPr="00A6453E">
        <w:rPr>
          <w:rFonts w:cstheme="minorHAnsi"/>
        </w:rPr>
        <w:t xml:space="preserve">Table </w:t>
      </w:r>
      <w:r w:rsidR="008E670F">
        <w:rPr>
          <w:rFonts w:cstheme="minorHAnsi"/>
        </w:rPr>
        <w:t>8</w:t>
      </w:r>
      <w:r w:rsidRPr="00A6453E">
        <w:rPr>
          <w:rFonts w:cstheme="minorHAnsi"/>
        </w:rPr>
        <w:t xml:space="preserve">. Indicators and associated survey questions on </w:t>
      </w:r>
      <w:r w:rsidR="008E670F">
        <w:rPr>
          <w:rFonts w:cstheme="minorHAnsi"/>
        </w:rPr>
        <w:t>CHW quality of care</w:t>
      </w:r>
    </w:p>
    <w:p w14:paraId="24B0E9CA" w14:textId="77777777" w:rsidR="00FD0624" w:rsidRPr="002230EB" w:rsidRDefault="00FD0624" w:rsidP="00FD0624">
      <w:pPr>
        <w:pStyle w:val="NoSpacing"/>
        <w:ind w:left="72"/>
        <w:rPr>
          <w:rFonts w:cstheme="minorHAnsi"/>
          <w:sz w:val="16"/>
          <w:szCs w:val="16"/>
        </w:rPr>
      </w:pPr>
      <w:r w:rsidRPr="00A6453E">
        <w:rPr>
          <w:rFonts w:cstheme="minorHAnsi"/>
          <w:sz w:val="12"/>
          <w:szCs w:val="12"/>
        </w:rPr>
        <w:t xml:space="preserve"> </w:t>
      </w:r>
    </w:p>
    <w:tbl>
      <w:tblPr>
        <w:tblStyle w:val="TableGrid"/>
        <w:tblW w:w="9283" w:type="dxa"/>
        <w:tblInd w:w="72" w:type="dxa"/>
        <w:tblLook w:val="04A0" w:firstRow="1" w:lastRow="0" w:firstColumn="1" w:lastColumn="0" w:noHBand="0" w:noVBand="1"/>
      </w:tblPr>
      <w:tblGrid>
        <w:gridCol w:w="1549"/>
        <w:gridCol w:w="5649"/>
        <w:gridCol w:w="2085"/>
      </w:tblGrid>
      <w:tr w:rsidR="00FD0624" w14:paraId="3DA002B9" w14:textId="77777777" w:rsidTr="00FF4A96">
        <w:trPr>
          <w:trHeight w:val="386"/>
          <w:tblHeader/>
        </w:trPr>
        <w:tc>
          <w:tcPr>
            <w:tcW w:w="1534" w:type="dxa"/>
            <w:vAlign w:val="center"/>
          </w:tcPr>
          <w:p w14:paraId="32059E89" w14:textId="42F0C4CE" w:rsidR="00FD0624" w:rsidRPr="00654482" w:rsidRDefault="00FD0624" w:rsidP="00FF4A96">
            <w:pPr>
              <w:pStyle w:val="NoSpacing"/>
              <w:rPr>
                <w:rFonts w:cstheme="minorHAnsi"/>
                <w:b/>
                <w:bCs/>
              </w:rPr>
            </w:pPr>
            <w:del w:id="460" w:author="Samantha Rowe" w:date="2024-09-24T16:52:00Z" w16du:dateUtc="2024-09-24T20:52:00Z">
              <w:r w:rsidRPr="00654482" w:rsidDel="0004332E">
                <w:rPr>
                  <w:rFonts w:cstheme="minorHAnsi"/>
                  <w:b/>
                  <w:bCs/>
                </w:rPr>
                <w:delText>Topic</w:delText>
              </w:r>
            </w:del>
            <w:ins w:id="461" w:author="Samantha Rowe" w:date="2024-09-24T16:52:00Z" w16du:dateUtc="2024-09-24T20:52:00Z">
              <w:r w:rsidR="0004332E">
                <w:rPr>
                  <w:rFonts w:cstheme="minorHAnsi"/>
                  <w:b/>
                  <w:bCs/>
                </w:rPr>
                <w:t>Attribute</w:t>
              </w:r>
            </w:ins>
          </w:p>
        </w:tc>
        <w:tc>
          <w:tcPr>
            <w:tcW w:w="5661" w:type="dxa"/>
            <w:vAlign w:val="center"/>
          </w:tcPr>
          <w:p w14:paraId="1C9FB16F" w14:textId="77777777" w:rsidR="00FD0624" w:rsidRPr="00654482" w:rsidRDefault="00FD0624" w:rsidP="00FF4A96">
            <w:pPr>
              <w:pStyle w:val="NoSpacing"/>
              <w:rPr>
                <w:rFonts w:cstheme="minorHAnsi"/>
                <w:b/>
                <w:bCs/>
              </w:rPr>
            </w:pPr>
            <w:r w:rsidRPr="00654482">
              <w:rPr>
                <w:rFonts w:cstheme="minorHAnsi"/>
                <w:b/>
                <w:bCs/>
              </w:rPr>
              <w:t>HHFA indicator</w:t>
            </w:r>
          </w:p>
        </w:tc>
        <w:tc>
          <w:tcPr>
            <w:tcW w:w="2088" w:type="dxa"/>
            <w:vAlign w:val="center"/>
          </w:tcPr>
          <w:p w14:paraId="3566A3A0" w14:textId="77777777" w:rsidR="00FD0624" w:rsidRPr="00654482" w:rsidRDefault="00FD0624" w:rsidP="00FF4A96">
            <w:pPr>
              <w:pStyle w:val="NoSpacing"/>
              <w:rPr>
                <w:rFonts w:cstheme="minorHAnsi"/>
                <w:b/>
                <w:bCs/>
              </w:rPr>
            </w:pPr>
            <w:r>
              <w:rPr>
                <w:rFonts w:cstheme="minorHAnsi"/>
                <w:b/>
                <w:bCs/>
              </w:rPr>
              <w:t>t-HFA s</w:t>
            </w:r>
            <w:r w:rsidRPr="00654482">
              <w:rPr>
                <w:rFonts w:cstheme="minorHAnsi"/>
                <w:b/>
                <w:bCs/>
              </w:rPr>
              <w:t>urvey questions</w:t>
            </w:r>
          </w:p>
        </w:tc>
      </w:tr>
      <w:tr w:rsidR="00FD0624" w14:paraId="39520D4F" w14:textId="77777777" w:rsidTr="004C08A8">
        <w:trPr>
          <w:trHeight w:val="431"/>
        </w:trPr>
        <w:tc>
          <w:tcPr>
            <w:tcW w:w="1534" w:type="dxa"/>
            <w:vMerge w:val="restart"/>
          </w:tcPr>
          <w:p w14:paraId="3E9545A1" w14:textId="090CC6B6" w:rsidR="00FD0624" w:rsidRPr="008E670F" w:rsidRDefault="000A6AA5" w:rsidP="00FF4A96">
            <w:pPr>
              <w:pStyle w:val="NoSpacing"/>
              <w:rPr>
                <w:rFonts w:cstheme="minorHAnsi"/>
                <w:highlight w:val="yellow"/>
              </w:rPr>
            </w:pPr>
            <w:r>
              <w:rPr>
                <w:rFonts w:cstheme="minorHAnsi"/>
                <w:highlight w:val="yellow"/>
              </w:rPr>
              <w:t>HIV</w:t>
            </w:r>
          </w:p>
        </w:tc>
        <w:tc>
          <w:tcPr>
            <w:tcW w:w="5661" w:type="dxa"/>
          </w:tcPr>
          <w:p w14:paraId="7F9D03D5" w14:textId="23A5C51A" w:rsidR="00FD0624" w:rsidRPr="008E670F" w:rsidRDefault="000A6AA5" w:rsidP="00FF4A96">
            <w:pPr>
              <w:pStyle w:val="NoSpacing"/>
              <w:numPr>
                <w:ilvl w:val="1"/>
                <w:numId w:val="21"/>
              </w:numPr>
              <w:ind w:left="360"/>
              <w:rPr>
                <w:rFonts w:cstheme="minorHAnsi"/>
                <w:highlight w:val="yellow"/>
              </w:rPr>
            </w:pPr>
            <w:r>
              <w:rPr>
                <w:rFonts w:cstheme="minorHAnsi"/>
                <w:highlight w:val="yellow"/>
              </w:rPr>
              <w:t>x</w:t>
            </w:r>
          </w:p>
        </w:tc>
        <w:tc>
          <w:tcPr>
            <w:tcW w:w="2088" w:type="dxa"/>
            <w:tcMar>
              <w:left w:w="86" w:type="dxa"/>
              <w:right w:w="29" w:type="dxa"/>
            </w:tcMar>
          </w:tcPr>
          <w:p w14:paraId="018A7FB6" w14:textId="3B527E91" w:rsidR="00FD0624" w:rsidRPr="008E670F" w:rsidRDefault="00FD0624" w:rsidP="00FF4A96">
            <w:pPr>
              <w:pStyle w:val="NoSpacing"/>
              <w:rPr>
                <w:rFonts w:cstheme="minorHAnsi"/>
                <w:highlight w:val="yellow"/>
              </w:rPr>
            </w:pPr>
          </w:p>
        </w:tc>
      </w:tr>
      <w:tr w:rsidR="00FD0624" w14:paraId="34C878CA" w14:textId="77777777" w:rsidTr="004C08A8">
        <w:trPr>
          <w:trHeight w:val="440"/>
        </w:trPr>
        <w:tc>
          <w:tcPr>
            <w:tcW w:w="1534" w:type="dxa"/>
            <w:vMerge/>
          </w:tcPr>
          <w:p w14:paraId="1BD55F47" w14:textId="77777777" w:rsidR="00FD0624" w:rsidRPr="008E670F" w:rsidRDefault="00FD0624" w:rsidP="00FF4A96">
            <w:pPr>
              <w:pStyle w:val="NoSpacing"/>
              <w:rPr>
                <w:rFonts w:cstheme="minorHAnsi"/>
                <w:highlight w:val="yellow"/>
              </w:rPr>
            </w:pPr>
          </w:p>
        </w:tc>
        <w:tc>
          <w:tcPr>
            <w:tcW w:w="5661" w:type="dxa"/>
          </w:tcPr>
          <w:p w14:paraId="63B4E1FC" w14:textId="5DB97580" w:rsidR="00FD0624" w:rsidRPr="008E670F" w:rsidRDefault="000A6AA5" w:rsidP="00FF4A96">
            <w:pPr>
              <w:pStyle w:val="NoSpacing"/>
              <w:numPr>
                <w:ilvl w:val="1"/>
                <w:numId w:val="21"/>
              </w:numPr>
              <w:ind w:left="360"/>
              <w:rPr>
                <w:rFonts w:cstheme="minorHAnsi"/>
                <w:highlight w:val="yellow"/>
              </w:rPr>
            </w:pPr>
            <w:r>
              <w:rPr>
                <w:rFonts w:cstheme="minorHAnsi"/>
                <w:highlight w:val="yellow"/>
              </w:rPr>
              <w:t>x</w:t>
            </w:r>
          </w:p>
        </w:tc>
        <w:tc>
          <w:tcPr>
            <w:tcW w:w="2088" w:type="dxa"/>
            <w:tcMar>
              <w:left w:w="86" w:type="dxa"/>
              <w:right w:w="29" w:type="dxa"/>
            </w:tcMar>
          </w:tcPr>
          <w:p w14:paraId="2D4E6D6B" w14:textId="6BDDF971" w:rsidR="00FD0624" w:rsidRPr="008E670F" w:rsidRDefault="00FD0624" w:rsidP="00FF4A96">
            <w:pPr>
              <w:pStyle w:val="NoSpacing"/>
              <w:rPr>
                <w:rFonts w:cstheme="minorHAnsi"/>
                <w:highlight w:val="yellow"/>
              </w:rPr>
            </w:pPr>
          </w:p>
        </w:tc>
      </w:tr>
      <w:tr w:rsidR="00FD0624" w14:paraId="4106B8E5" w14:textId="77777777" w:rsidTr="00FF4A96">
        <w:tc>
          <w:tcPr>
            <w:tcW w:w="1534" w:type="dxa"/>
          </w:tcPr>
          <w:p w14:paraId="09CEABD6" w14:textId="7AA22CE0" w:rsidR="00FD0624" w:rsidRPr="008E670F" w:rsidRDefault="000A6AA5" w:rsidP="00FF4A96">
            <w:pPr>
              <w:pStyle w:val="NoSpacing"/>
              <w:rPr>
                <w:rFonts w:cstheme="minorHAnsi"/>
                <w:highlight w:val="yellow"/>
              </w:rPr>
            </w:pPr>
            <w:r>
              <w:rPr>
                <w:rFonts w:cstheme="minorHAnsi"/>
                <w:highlight w:val="yellow"/>
              </w:rPr>
              <w:t>TB</w:t>
            </w:r>
          </w:p>
        </w:tc>
        <w:tc>
          <w:tcPr>
            <w:tcW w:w="5661" w:type="dxa"/>
          </w:tcPr>
          <w:p w14:paraId="58A2EB09" w14:textId="5768DB3B" w:rsidR="00FD0624" w:rsidRPr="008E670F" w:rsidRDefault="000A6AA5" w:rsidP="00FF4A96">
            <w:pPr>
              <w:pStyle w:val="NoSpacing"/>
              <w:numPr>
                <w:ilvl w:val="1"/>
                <w:numId w:val="20"/>
              </w:numPr>
              <w:ind w:left="360"/>
              <w:rPr>
                <w:rFonts w:cstheme="minorHAnsi"/>
                <w:highlight w:val="yellow"/>
              </w:rPr>
            </w:pPr>
            <w:r>
              <w:rPr>
                <w:rFonts w:cstheme="minorHAnsi"/>
                <w:highlight w:val="yellow"/>
              </w:rPr>
              <w:t>x</w:t>
            </w:r>
          </w:p>
        </w:tc>
        <w:tc>
          <w:tcPr>
            <w:tcW w:w="2088" w:type="dxa"/>
            <w:tcMar>
              <w:left w:w="86" w:type="dxa"/>
              <w:right w:w="29" w:type="dxa"/>
            </w:tcMar>
          </w:tcPr>
          <w:p w14:paraId="7D1F9E3E" w14:textId="3DB74815" w:rsidR="00FD0624" w:rsidRPr="008E670F" w:rsidRDefault="00FD0624" w:rsidP="00FF4A96">
            <w:pPr>
              <w:pStyle w:val="NoSpacing"/>
              <w:rPr>
                <w:rFonts w:cstheme="minorHAnsi"/>
                <w:highlight w:val="yellow"/>
              </w:rPr>
            </w:pPr>
          </w:p>
        </w:tc>
      </w:tr>
      <w:tr w:rsidR="004C08A8" w14:paraId="37B4E594" w14:textId="77777777" w:rsidTr="00FF4A96">
        <w:tc>
          <w:tcPr>
            <w:tcW w:w="1534" w:type="dxa"/>
            <w:vMerge w:val="restart"/>
          </w:tcPr>
          <w:p w14:paraId="2363C975" w14:textId="351FB1D8" w:rsidR="004C08A8" w:rsidRPr="000A6AA5" w:rsidRDefault="004C08A8" w:rsidP="00FF4A96">
            <w:pPr>
              <w:pStyle w:val="NoSpacing"/>
              <w:rPr>
                <w:rFonts w:cstheme="minorHAnsi"/>
              </w:rPr>
            </w:pPr>
            <w:r w:rsidRPr="000A6AA5">
              <w:rPr>
                <w:rFonts w:cstheme="minorHAnsi"/>
              </w:rPr>
              <w:t>Malaria</w:t>
            </w:r>
          </w:p>
        </w:tc>
        <w:tc>
          <w:tcPr>
            <w:tcW w:w="5661" w:type="dxa"/>
          </w:tcPr>
          <w:p w14:paraId="463448C6" w14:textId="33F79B60" w:rsidR="004C08A8" w:rsidRPr="000A6AA5" w:rsidRDefault="004C08A8" w:rsidP="00FF4A96">
            <w:pPr>
              <w:pStyle w:val="NoSpacing"/>
              <w:numPr>
                <w:ilvl w:val="1"/>
                <w:numId w:val="20"/>
              </w:numPr>
              <w:ind w:left="360"/>
              <w:rPr>
                <w:rFonts w:cstheme="minorHAnsi"/>
              </w:rPr>
            </w:pPr>
            <w:r w:rsidRPr="000A6AA5">
              <w:rPr>
                <w:rFonts w:cstheme="minorHAnsi"/>
              </w:rPr>
              <w:t>The indicator is the same as the numerator of HHFA Indicator 5.5.1.2.1. Percentage of suspected malaria clients with fever symptoms documented (Permanent ID "DEW")</w:t>
            </w:r>
            <w:r w:rsidR="007A6AA6">
              <w:rPr>
                <w:rFonts w:cstheme="minorHAnsi"/>
              </w:rPr>
              <w:t>.</w:t>
            </w:r>
          </w:p>
        </w:tc>
        <w:tc>
          <w:tcPr>
            <w:tcW w:w="2088" w:type="dxa"/>
            <w:tcMar>
              <w:left w:w="86" w:type="dxa"/>
              <w:right w:w="29" w:type="dxa"/>
            </w:tcMar>
          </w:tcPr>
          <w:p w14:paraId="5ED8A167" w14:textId="026C1FC2" w:rsidR="004C08A8" w:rsidRPr="008E670F" w:rsidRDefault="004C08A8" w:rsidP="00FF4A96">
            <w:pPr>
              <w:pStyle w:val="NoSpacing"/>
              <w:rPr>
                <w:rFonts w:cstheme="minorHAnsi"/>
                <w:highlight w:val="yellow"/>
              </w:rPr>
            </w:pPr>
            <w:r w:rsidRPr="000A6AA5">
              <w:rPr>
                <w:rFonts w:cstheme="minorHAnsi"/>
              </w:rPr>
              <w:t>13103_02</w:t>
            </w:r>
          </w:p>
        </w:tc>
      </w:tr>
      <w:tr w:rsidR="004C08A8" w14:paraId="28C3698C" w14:textId="77777777" w:rsidTr="00FF4A96">
        <w:tc>
          <w:tcPr>
            <w:tcW w:w="1534" w:type="dxa"/>
            <w:vMerge/>
          </w:tcPr>
          <w:p w14:paraId="77E379AA" w14:textId="77777777" w:rsidR="004C08A8" w:rsidRPr="000A6AA5" w:rsidRDefault="004C08A8" w:rsidP="00FF4A96">
            <w:pPr>
              <w:pStyle w:val="NoSpacing"/>
              <w:rPr>
                <w:rFonts w:cstheme="minorHAnsi"/>
              </w:rPr>
            </w:pPr>
          </w:p>
        </w:tc>
        <w:tc>
          <w:tcPr>
            <w:tcW w:w="5661" w:type="dxa"/>
          </w:tcPr>
          <w:p w14:paraId="6CBF65BE" w14:textId="5311B16D" w:rsidR="004C08A8" w:rsidRPr="0007240B" w:rsidRDefault="004C08A8" w:rsidP="0007240B">
            <w:pPr>
              <w:pStyle w:val="NoSpacing"/>
              <w:numPr>
                <w:ilvl w:val="1"/>
                <w:numId w:val="20"/>
              </w:numPr>
              <w:ind w:left="360"/>
              <w:rPr>
                <w:rFonts w:cstheme="minorHAnsi"/>
              </w:rPr>
            </w:pPr>
            <w:r w:rsidRPr="000A6AA5">
              <w:rPr>
                <w:rFonts w:cstheme="minorHAnsi"/>
              </w:rPr>
              <w:t>The indicator is the same as the numerator of</w:t>
            </w:r>
            <w:r w:rsidRPr="0007240B">
              <w:rPr>
                <w:rFonts w:cstheme="minorHAnsi"/>
              </w:rPr>
              <w:t xml:space="preserve"> HHFA Indicator 5.5.1.3.1. Percentage of suspected malaria clients with diagnosis via rapid test (Permanent ID "DFG")</w:t>
            </w:r>
            <w:r>
              <w:rPr>
                <w:rFonts w:cstheme="minorHAnsi"/>
              </w:rPr>
              <w:t xml:space="preserve">. Note that response choices were slightly modified to include: 1) </w:t>
            </w:r>
            <w:r w:rsidRPr="0007240B">
              <w:rPr>
                <w:rFonts w:cstheme="minorHAnsi"/>
              </w:rPr>
              <w:t xml:space="preserve">RDT, </w:t>
            </w:r>
            <w:r>
              <w:rPr>
                <w:rFonts w:cstheme="minorHAnsi"/>
              </w:rPr>
              <w:t xml:space="preserve">2) </w:t>
            </w:r>
            <w:r w:rsidRPr="0007240B">
              <w:rPr>
                <w:rFonts w:cstheme="minorHAnsi"/>
              </w:rPr>
              <w:t xml:space="preserve">blood smear, </w:t>
            </w:r>
            <w:r>
              <w:rPr>
                <w:rFonts w:cstheme="minorHAnsi"/>
              </w:rPr>
              <w:t xml:space="preserve">3) </w:t>
            </w:r>
            <w:r w:rsidRPr="0007240B">
              <w:rPr>
                <w:rFonts w:cstheme="minorHAnsi"/>
              </w:rPr>
              <w:t>no test performed,</w:t>
            </w:r>
            <w:r>
              <w:rPr>
                <w:rFonts w:cstheme="minorHAnsi"/>
              </w:rPr>
              <w:t xml:space="preserve"> and 4)</w:t>
            </w:r>
            <w:r w:rsidRPr="0007240B">
              <w:rPr>
                <w:rFonts w:cstheme="minorHAnsi"/>
              </w:rPr>
              <w:t xml:space="preserve"> </w:t>
            </w:r>
            <w:proofErr w:type="gramStart"/>
            <w:r w:rsidRPr="0007240B">
              <w:rPr>
                <w:rFonts w:cstheme="minorHAnsi"/>
              </w:rPr>
              <w:t>other</w:t>
            </w:r>
            <w:proofErr w:type="gramEnd"/>
            <w:r w:rsidRPr="0007240B">
              <w:rPr>
                <w:rFonts w:cstheme="minorHAnsi"/>
              </w:rPr>
              <w:t xml:space="preserve"> test performed or test performed but not specified</w:t>
            </w:r>
            <w:r>
              <w:rPr>
                <w:rFonts w:cstheme="minorHAnsi"/>
              </w:rPr>
              <w:t>.</w:t>
            </w:r>
          </w:p>
        </w:tc>
        <w:tc>
          <w:tcPr>
            <w:tcW w:w="2088" w:type="dxa"/>
            <w:tcMar>
              <w:left w:w="86" w:type="dxa"/>
              <w:right w:w="29" w:type="dxa"/>
            </w:tcMar>
          </w:tcPr>
          <w:p w14:paraId="05AF14F3" w14:textId="519400AE" w:rsidR="004C08A8" w:rsidRPr="008E670F" w:rsidRDefault="004C08A8" w:rsidP="00FF4A96">
            <w:pPr>
              <w:pStyle w:val="NoSpacing"/>
              <w:rPr>
                <w:rFonts w:cstheme="minorHAnsi"/>
                <w:highlight w:val="yellow"/>
              </w:rPr>
            </w:pPr>
            <w:r w:rsidRPr="0007240B">
              <w:rPr>
                <w:rFonts w:cstheme="minorHAnsi"/>
              </w:rPr>
              <w:t>13105_</w:t>
            </w:r>
            <w:r>
              <w:rPr>
                <w:rFonts w:cstheme="minorHAnsi"/>
              </w:rPr>
              <w:t>0</w:t>
            </w:r>
            <w:r w:rsidRPr="0007240B">
              <w:rPr>
                <w:rFonts w:cstheme="minorHAnsi"/>
              </w:rPr>
              <w:t>4</w:t>
            </w:r>
          </w:p>
        </w:tc>
      </w:tr>
      <w:tr w:rsidR="004C08A8" w14:paraId="3F8BEEB3" w14:textId="77777777" w:rsidTr="00FF4A96">
        <w:tc>
          <w:tcPr>
            <w:tcW w:w="1534" w:type="dxa"/>
            <w:vMerge/>
          </w:tcPr>
          <w:p w14:paraId="67DC87F1" w14:textId="77777777" w:rsidR="004C08A8" w:rsidRPr="000A6AA5" w:rsidRDefault="004C08A8" w:rsidP="00FF4A96">
            <w:pPr>
              <w:pStyle w:val="NoSpacing"/>
              <w:rPr>
                <w:rFonts w:cstheme="minorHAnsi"/>
              </w:rPr>
            </w:pPr>
          </w:p>
        </w:tc>
        <w:tc>
          <w:tcPr>
            <w:tcW w:w="5661" w:type="dxa"/>
          </w:tcPr>
          <w:p w14:paraId="125818CC" w14:textId="6B46DCE9" w:rsidR="004C08A8" w:rsidRPr="004C08A8" w:rsidRDefault="004C08A8" w:rsidP="004C08A8">
            <w:pPr>
              <w:pStyle w:val="NoSpacing"/>
              <w:numPr>
                <w:ilvl w:val="1"/>
                <w:numId w:val="20"/>
              </w:numPr>
              <w:ind w:left="360"/>
              <w:rPr>
                <w:rFonts w:cstheme="minorHAnsi"/>
              </w:rPr>
            </w:pPr>
            <w:r w:rsidRPr="004C08A8">
              <w:rPr>
                <w:rFonts w:cstheme="minorHAnsi"/>
              </w:rPr>
              <w:t>The indicator is</w:t>
            </w:r>
            <w:r w:rsidR="007A6AA6">
              <w:rPr>
                <w:rFonts w:cstheme="minorHAnsi"/>
              </w:rPr>
              <w:t xml:space="preserve"> very similar to </w:t>
            </w:r>
            <w:r w:rsidRPr="004C08A8">
              <w:rPr>
                <w:rFonts w:cstheme="minorHAnsi"/>
              </w:rPr>
              <w:t>the numerator of HHFA Indicator 5.5.1.4.1. Percentage of positive malaria clients with ACT prescription at dosages as per national treatment guidelines (Permanent ID "DCE")</w:t>
            </w:r>
            <w:r w:rsidR="007A6AA6">
              <w:rPr>
                <w:rFonts w:cstheme="minorHAnsi"/>
              </w:rPr>
              <w:t>. The difference is that question 13105_06 (i.e., “</w:t>
            </w:r>
            <w:r w:rsidR="007A6AA6" w:rsidRPr="007A6AA6">
              <w:rPr>
                <w:rFonts w:cstheme="minorHAnsi"/>
              </w:rPr>
              <w:t xml:space="preserve">What was </w:t>
            </w:r>
            <w:r w:rsidR="007A6AA6" w:rsidRPr="007A6AA6">
              <w:rPr>
                <w:rFonts w:cstheme="minorHAnsi"/>
              </w:rPr>
              <w:lastRenderedPageBreak/>
              <w:t>the malaria blood test result documented in the laboratory register?</w:t>
            </w:r>
            <w:r w:rsidR="007A6AA6">
              <w:rPr>
                <w:rFonts w:cstheme="minorHAnsi"/>
              </w:rPr>
              <w:t>”) was not used because it is unlikely that CHWs would use a lab register</w:t>
            </w:r>
            <w:r w:rsidR="009C4ABC">
              <w:rPr>
                <w:rFonts w:cstheme="minorHAnsi"/>
              </w:rPr>
              <w:t>. Even if some CHWs do have a separate lab register, surveyors can consider this to be part of the CHW’s client register.</w:t>
            </w:r>
          </w:p>
        </w:tc>
        <w:tc>
          <w:tcPr>
            <w:tcW w:w="2088" w:type="dxa"/>
            <w:tcMar>
              <w:left w:w="86" w:type="dxa"/>
              <w:right w:w="29" w:type="dxa"/>
            </w:tcMar>
          </w:tcPr>
          <w:p w14:paraId="58BC0155" w14:textId="11756513" w:rsidR="004C08A8" w:rsidRPr="008E670F" w:rsidRDefault="007A6AA6" w:rsidP="00FF4A96">
            <w:pPr>
              <w:pStyle w:val="NoSpacing"/>
              <w:rPr>
                <w:rFonts w:cstheme="minorHAnsi"/>
                <w:highlight w:val="yellow"/>
              </w:rPr>
            </w:pPr>
            <w:r w:rsidRPr="007A6AA6">
              <w:rPr>
                <w:rFonts w:cstheme="minorHAnsi"/>
              </w:rPr>
              <w:lastRenderedPageBreak/>
              <w:t>13105_05</w:t>
            </w:r>
            <w:r w:rsidR="009C4ABC">
              <w:rPr>
                <w:rFonts w:cstheme="minorHAnsi"/>
              </w:rPr>
              <w:t xml:space="preserve">, </w:t>
            </w:r>
            <w:r w:rsidR="009C4ABC" w:rsidRPr="007A6AA6">
              <w:rPr>
                <w:rFonts w:cstheme="minorHAnsi"/>
              </w:rPr>
              <w:t>13105_0</w:t>
            </w:r>
            <w:r w:rsidR="009C4ABC">
              <w:rPr>
                <w:rFonts w:cstheme="minorHAnsi"/>
              </w:rPr>
              <w:t>8,</w:t>
            </w:r>
            <w:r w:rsidRPr="007A6AA6">
              <w:rPr>
                <w:rFonts w:cstheme="minorHAnsi"/>
              </w:rPr>
              <w:t xml:space="preserve"> </w:t>
            </w:r>
            <w:r>
              <w:rPr>
                <w:rFonts w:cstheme="minorHAnsi"/>
              </w:rPr>
              <w:t>and</w:t>
            </w:r>
            <w:r w:rsidRPr="007A6AA6">
              <w:rPr>
                <w:rFonts w:cstheme="minorHAnsi"/>
              </w:rPr>
              <w:t xml:space="preserve"> 13105_09</w:t>
            </w:r>
          </w:p>
        </w:tc>
      </w:tr>
    </w:tbl>
    <w:p w14:paraId="39EFF325" w14:textId="77777777" w:rsidR="00FD0624" w:rsidRPr="00076EA1" w:rsidRDefault="00FD0624" w:rsidP="00FD0624">
      <w:pPr>
        <w:pStyle w:val="NoSpacing"/>
        <w:rPr>
          <w:rFonts w:cstheme="minorHAnsi"/>
        </w:rPr>
      </w:pPr>
      <w:r w:rsidRPr="00E956C7">
        <w:rPr>
          <w:rFonts w:cstheme="minorHAnsi"/>
          <w:sz w:val="12"/>
          <w:szCs w:val="12"/>
        </w:rPr>
        <w:t xml:space="preserve"> </w:t>
      </w:r>
    </w:p>
    <w:p w14:paraId="19EE2D5E" w14:textId="5272BA35" w:rsidR="00F44306" w:rsidRPr="0049645C" w:rsidRDefault="00FD0624" w:rsidP="007D5524">
      <w:pPr>
        <w:pStyle w:val="NoSpacing"/>
        <w:rPr>
          <w:rFonts w:cstheme="minorHAnsi"/>
        </w:rPr>
      </w:pPr>
      <w:r w:rsidRPr="0049645C">
        <w:rPr>
          <w:rFonts w:cstheme="minorHAnsi"/>
        </w:rPr>
        <w:t>**********************************************************************************</w:t>
      </w:r>
    </w:p>
    <w:sectPr w:rsidR="00F44306" w:rsidRPr="0049645C">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1" w:author="Alexander" w:date="2024-09-02T12:28:00Z" w:initials="A">
    <w:p w14:paraId="3386832B" w14:textId="77777777" w:rsidR="001D3FC9" w:rsidRDefault="001D3FC9" w:rsidP="001D3FC9">
      <w:pPr>
        <w:pStyle w:val="CommentText"/>
      </w:pPr>
      <w:r>
        <w:rPr>
          <w:rStyle w:val="CommentReference"/>
        </w:rPr>
        <w:annotationRef/>
      </w:r>
      <w:r>
        <w:t>Confirm with HIV and TB teams that this is ok.</w:t>
      </w:r>
    </w:p>
  </w:comment>
  <w:comment w:id="455" w:author="Alexander" w:date="2024-09-04T16:32:00Z" w:initials="A">
    <w:p w14:paraId="4963FF2D" w14:textId="77777777" w:rsidR="008E670F" w:rsidRDefault="008E670F" w:rsidP="008E670F">
      <w:pPr>
        <w:pStyle w:val="CommentText"/>
      </w:pPr>
      <w:r>
        <w:rPr>
          <w:rStyle w:val="CommentReference"/>
        </w:rPr>
        <w:annotationRef/>
      </w:r>
      <w:r>
        <w:t>Question 1 for Nick and t-HFA team. Can we change this to calculating a score from 0-100 for each CHW assessed? Then calculate a facility score as the average of the CHWs assessed at the facility? The reasons are that this approach: a) is more sensitive to change over time, and b) is what we’re doing for most of the other t-HFA indicators.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86832B" w15:done="0"/>
  <w15:commentEx w15:paraId="4963FF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802DF3" w16cex:dateUtc="2024-09-02T16:28:00Z"/>
  <w16cex:commentExtensible w16cex:durableId="2A830A1E" w16cex:dateUtc="2024-09-04T2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86832B" w16cid:durableId="2A802DF3"/>
  <w16cid:commentId w16cid:paraId="4963FF2D" w16cid:durableId="2A830A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ED906" w14:textId="77777777" w:rsidR="00DB66B2" w:rsidRDefault="00DB66B2" w:rsidP="00A91857">
      <w:r>
        <w:separator/>
      </w:r>
    </w:p>
  </w:endnote>
  <w:endnote w:type="continuationSeparator" w:id="0">
    <w:p w14:paraId="738D764F" w14:textId="77777777" w:rsidR="00DB66B2" w:rsidRDefault="00DB66B2" w:rsidP="00A91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A0360" w14:textId="6A1F8ECB" w:rsidR="00925F21" w:rsidRPr="00925F21" w:rsidRDefault="00FD0624">
    <w:pPr>
      <w:pStyle w:val="Footer"/>
      <w:rPr>
        <w:sz w:val="20"/>
        <w:szCs w:val="20"/>
      </w:rPr>
    </w:pPr>
    <w:ins w:id="462" w:author="Alexander" w:date="2024-09-04T16:08:00Z">
      <w:r w:rsidRPr="00FD0624">
        <w:rPr>
          <w:sz w:val="20"/>
          <w:szCs w:val="20"/>
        </w:rPr>
        <w:t xml:space="preserve">Annex 1 Targeted HFA indicator details (2024 09 </w:t>
      </w:r>
      <w:del w:id="463" w:author="Samantha Rowe" w:date="2024-09-24T14:54:00Z" w16du:dateUtc="2024-09-24T18:54:00Z">
        <w:r w:rsidRPr="00FD0624" w:rsidDel="001E0211">
          <w:rPr>
            <w:sz w:val="20"/>
            <w:szCs w:val="20"/>
          </w:rPr>
          <w:delText>0</w:delText>
        </w:r>
      </w:del>
    </w:ins>
    <w:ins w:id="464" w:author="Alexander" w:date="2024-09-06T10:17:00Z">
      <w:del w:id="465" w:author="Samantha Rowe" w:date="2024-09-24T14:54:00Z" w16du:dateUtc="2024-09-24T18:54:00Z">
        <w:r w:rsidR="00081FD6" w:rsidDel="001E0211">
          <w:rPr>
            <w:sz w:val="20"/>
            <w:szCs w:val="20"/>
          </w:rPr>
          <w:delText>6</w:delText>
        </w:r>
      </w:del>
    </w:ins>
    <w:ins w:id="466" w:author="Samantha Rowe" w:date="2024-09-24T14:54:00Z" w16du:dateUtc="2024-09-24T18:54:00Z">
      <w:r w:rsidR="001E0211">
        <w:rPr>
          <w:sz w:val="20"/>
          <w:szCs w:val="20"/>
        </w:rPr>
        <w:t>24</w:t>
      </w:r>
    </w:ins>
    <w:ins w:id="467" w:author="Alexander" w:date="2024-09-04T16:08:00Z">
      <w:r w:rsidRPr="00FD0624">
        <w:rPr>
          <w:sz w:val="20"/>
          <w:szCs w:val="20"/>
        </w:rPr>
        <w:t>) (with HRH-4</w:t>
      </w:r>
      <w:r>
        <w:rPr>
          <w:sz w:val="20"/>
          <w:szCs w:val="20"/>
        </w:rPr>
        <w:t>)</w:t>
      </w:r>
    </w:ins>
    <w:r w:rsidR="00925F21" w:rsidRPr="00925F21">
      <w:rPr>
        <w:sz w:val="20"/>
        <w:szCs w:val="20"/>
      </w:rPr>
      <w:t xml:space="preserve">.docx </w:t>
    </w:r>
    <w:r w:rsidR="00925F21">
      <w:rPr>
        <w:sz w:val="20"/>
        <w:szCs w:val="20"/>
      </w:rPr>
      <w:tab/>
    </w:r>
    <w:r w:rsidR="00925F21" w:rsidRPr="00925F21">
      <w:rPr>
        <w:sz w:val="20"/>
        <w:szCs w:val="20"/>
      </w:rPr>
      <w:t xml:space="preserve">                                                    </w:t>
    </w:r>
    <w:r w:rsidR="00925F21" w:rsidRPr="00925F21">
      <w:rPr>
        <w:color w:val="7F7F7F" w:themeColor="background1" w:themeShade="7F"/>
        <w:spacing w:val="60"/>
        <w:sz w:val="20"/>
        <w:szCs w:val="20"/>
      </w:rPr>
      <w:t>Page</w:t>
    </w:r>
    <w:r w:rsidR="00925F21" w:rsidRPr="00925F21">
      <w:rPr>
        <w:sz w:val="20"/>
        <w:szCs w:val="20"/>
      </w:rPr>
      <w:t xml:space="preserve"> | </w:t>
    </w:r>
    <w:r w:rsidR="00925F21" w:rsidRPr="00925F21">
      <w:rPr>
        <w:sz w:val="20"/>
        <w:szCs w:val="20"/>
      </w:rPr>
      <w:fldChar w:fldCharType="begin"/>
    </w:r>
    <w:r w:rsidR="00925F21" w:rsidRPr="00925F21">
      <w:rPr>
        <w:sz w:val="20"/>
        <w:szCs w:val="20"/>
      </w:rPr>
      <w:instrText xml:space="preserve"> PAGE   \* MERGEFORMAT </w:instrText>
    </w:r>
    <w:r w:rsidR="00925F21" w:rsidRPr="00925F21">
      <w:rPr>
        <w:sz w:val="20"/>
        <w:szCs w:val="20"/>
      </w:rPr>
      <w:fldChar w:fldCharType="separate"/>
    </w:r>
    <w:r w:rsidR="00925F21" w:rsidRPr="00925F21">
      <w:rPr>
        <w:b/>
        <w:bCs/>
        <w:noProof/>
        <w:sz w:val="20"/>
        <w:szCs w:val="20"/>
      </w:rPr>
      <w:t>1</w:t>
    </w:r>
    <w:r w:rsidR="00925F21" w:rsidRPr="00925F21">
      <w:rPr>
        <w:b/>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3244D" w14:textId="77777777" w:rsidR="00DB66B2" w:rsidRDefault="00DB66B2" w:rsidP="00A91857">
      <w:r>
        <w:separator/>
      </w:r>
    </w:p>
  </w:footnote>
  <w:footnote w:type="continuationSeparator" w:id="0">
    <w:p w14:paraId="7A6B9B9C" w14:textId="77777777" w:rsidR="00DB66B2" w:rsidRDefault="00DB66B2" w:rsidP="00A91857">
      <w:r>
        <w:continuationSeparator/>
      </w:r>
    </w:p>
  </w:footnote>
  <w:footnote w:id="1">
    <w:p w14:paraId="585AA8AD" w14:textId="7BD20CC4" w:rsidR="009A08B8" w:rsidRPr="009A08B8" w:rsidRDefault="009A08B8">
      <w:pPr>
        <w:pStyle w:val="FootnoteText"/>
        <w:rPr>
          <w:sz w:val="18"/>
          <w:szCs w:val="18"/>
        </w:rPr>
      </w:pPr>
      <w:r w:rsidRPr="009A08B8">
        <w:rPr>
          <w:rStyle w:val="FootnoteReference"/>
          <w:sz w:val="18"/>
          <w:szCs w:val="18"/>
        </w:rPr>
        <w:footnoteRef/>
      </w:r>
      <w:r w:rsidRPr="009A08B8">
        <w:rPr>
          <w:sz w:val="18"/>
          <w:szCs w:val="18"/>
        </w:rPr>
        <w:t xml:space="preserve"> </w:t>
      </w:r>
      <w:r w:rsidRPr="009A08B8">
        <w:rPr>
          <w:rFonts w:cstheme="minorHAnsi"/>
          <w:sz w:val="18"/>
          <w:szCs w:val="18"/>
        </w:rPr>
        <w:t>From IGS: “</w:t>
      </w:r>
      <w:r w:rsidRPr="009A08B8">
        <w:rPr>
          <w:rFonts w:cstheme="minorHAnsi"/>
          <w:i/>
          <w:iCs/>
          <w:sz w:val="18"/>
          <w:szCs w:val="18"/>
        </w:rPr>
        <w:t>Proportion of facilities where pregnant women receive/are offered a HTM disease specific intervention as appropriate for the gestational age of the pregnancy at their visit, as observed during the patient provider interaction. This would include HIV counseling, HIV testing, TB screening and/ or IPTp for malaria - as per the national guidelines.</w:t>
      </w:r>
      <w:r w:rsidRPr="009A08B8">
        <w:rPr>
          <w:rFonts w:cstheme="minorHAnsi"/>
          <w:sz w:val="18"/>
          <w:szCs w:val="18"/>
        </w:rPr>
        <w:t>” From KPI Handbook: “</w:t>
      </w:r>
      <w:r w:rsidRPr="009A08B8">
        <w:rPr>
          <w:rFonts w:cstheme="minorHAnsi"/>
          <w:i/>
          <w:iCs/>
          <w:sz w:val="18"/>
          <w:szCs w:val="18"/>
        </w:rPr>
        <w:t>Broad areas of measurement proposed for refinement via pilot testing are: Integration with and referrals to other HIV prevention and HIV testing services, Counseling and access to ARVs for HIV positive women, Malaria diagnosis and treatment, and TB screening, diagnosis and treatment.</w:t>
      </w:r>
      <w:r w:rsidRPr="009A08B8">
        <w:rPr>
          <w:rFonts w:cstheme="minorHAnsi"/>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1399"/>
    <w:multiLevelType w:val="hybridMultilevel"/>
    <w:tmpl w:val="C3BEF42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C42147"/>
    <w:multiLevelType w:val="hybridMultilevel"/>
    <w:tmpl w:val="AF2A59D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D35F52"/>
    <w:multiLevelType w:val="hybridMultilevel"/>
    <w:tmpl w:val="0E8691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84204"/>
    <w:multiLevelType w:val="hybridMultilevel"/>
    <w:tmpl w:val="6C3830F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11">
      <w:start w:val="1"/>
      <w:numFmt w:val="decimal"/>
      <w:lvlText w:val="%3)"/>
      <w:lvlJc w:val="left"/>
      <w:pPr>
        <w:ind w:left="720" w:hanging="360"/>
      </w:p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11108"/>
    <w:multiLevelType w:val="hybridMultilevel"/>
    <w:tmpl w:val="99C4A0F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74558D"/>
    <w:multiLevelType w:val="hybridMultilevel"/>
    <w:tmpl w:val="BACA7EE4"/>
    <w:lvl w:ilvl="0" w:tplc="04090011">
      <w:start w:val="1"/>
      <w:numFmt w:val="decimal"/>
      <w:lvlText w:val="%1)"/>
      <w:lvlJc w:val="left"/>
      <w:pPr>
        <w:ind w:left="720" w:hanging="360"/>
      </w:pPr>
    </w:lvl>
    <w:lvl w:ilvl="1" w:tplc="54606CF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B6541"/>
    <w:multiLevelType w:val="hybridMultilevel"/>
    <w:tmpl w:val="7646B6B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FB0477"/>
    <w:multiLevelType w:val="hybridMultilevel"/>
    <w:tmpl w:val="551EB470"/>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90701D"/>
    <w:multiLevelType w:val="hybridMultilevel"/>
    <w:tmpl w:val="B188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F5E34"/>
    <w:multiLevelType w:val="hybridMultilevel"/>
    <w:tmpl w:val="1A8A6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74B48"/>
    <w:multiLevelType w:val="hybridMultilevel"/>
    <w:tmpl w:val="87FC4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00351"/>
    <w:multiLevelType w:val="hybridMultilevel"/>
    <w:tmpl w:val="DA1CDF6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2F569F1"/>
    <w:multiLevelType w:val="hybridMultilevel"/>
    <w:tmpl w:val="2E6409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BA7F66"/>
    <w:multiLevelType w:val="hybridMultilevel"/>
    <w:tmpl w:val="4B00D3C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54702AF"/>
    <w:multiLevelType w:val="hybridMultilevel"/>
    <w:tmpl w:val="265AB79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55B0823"/>
    <w:multiLevelType w:val="hybridMultilevel"/>
    <w:tmpl w:val="6BC837B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5662486"/>
    <w:multiLevelType w:val="hybridMultilevel"/>
    <w:tmpl w:val="19E02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951B60"/>
    <w:multiLevelType w:val="hybridMultilevel"/>
    <w:tmpl w:val="CE52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39290A"/>
    <w:multiLevelType w:val="hybridMultilevel"/>
    <w:tmpl w:val="26CCD41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C44B75"/>
    <w:multiLevelType w:val="hybridMultilevel"/>
    <w:tmpl w:val="675EF32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2567C5A"/>
    <w:multiLevelType w:val="hybridMultilevel"/>
    <w:tmpl w:val="9DDA2A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334F6"/>
    <w:multiLevelType w:val="hybridMultilevel"/>
    <w:tmpl w:val="2EDC0F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2103C2"/>
    <w:multiLevelType w:val="hybridMultilevel"/>
    <w:tmpl w:val="555048E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142ADE"/>
    <w:multiLevelType w:val="hybridMultilevel"/>
    <w:tmpl w:val="FA982A58"/>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D5D1368"/>
    <w:multiLevelType w:val="hybridMultilevel"/>
    <w:tmpl w:val="86FC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E40AFC"/>
    <w:multiLevelType w:val="hybridMultilevel"/>
    <w:tmpl w:val="34F4BB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3135E"/>
    <w:multiLevelType w:val="hybridMultilevel"/>
    <w:tmpl w:val="CEFE65C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D147291"/>
    <w:multiLevelType w:val="hybridMultilevel"/>
    <w:tmpl w:val="8676E4B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DE703BD"/>
    <w:multiLevelType w:val="hybridMultilevel"/>
    <w:tmpl w:val="170A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DF200F"/>
    <w:multiLevelType w:val="hybridMultilevel"/>
    <w:tmpl w:val="FF005A4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0278E"/>
    <w:multiLevelType w:val="hybridMultilevel"/>
    <w:tmpl w:val="774078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D14836"/>
    <w:multiLevelType w:val="hybridMultilevel"/>
    <w:tmpl w:val="C358885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FBD3919"/>
    <w:multiLevelType w:val="hybridMultilevel"/>
    <w:tmpl w:val="C65C5AD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BEE159C">
      <w:start w:val="6"/>
      <w:numFmt w:val="bullet"/>
      <w:lvlText w:val="-"/>
      <w:lvlJc w:val="left"/>
      <w:pPr>
        <w:ind w:left="2160" w:hanging="360"/>
      </w:pPr>
      <w:rPr>
        <w:rFonts w:ascii="Arial Narrow" w:eastAsiaTheme="minorHAnsi" w:hAnsi="Arial Narrow" w:cstheme="minorBid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445227">
    <w:abstractNumId w:val="9"/>
  </w:num>
  <w:num w:numId="2" w16cid:durableId="1802992907">
    <w:abstractNumId w:val="3"/>
  </w:num>
  <w:num w:numId="3" w16cid:durableId="279536178">
    <w:abstractNumId w:val="24"/>
  </w:num>
  <w:num w:numId="4" w16cid:durableId="1710565042">
    <w:abstractNumId w:val="16"/>
  </w:num>
  <w:num w:numId="5" w16cid:durableId="956907769">
    <w:abstractNumId w:val="22"/>
  </w:num>
  <w:num w:numId="6" w16cid:durableId="1473906030">
    <w:abstractNumId w:val="5"/>
  </w:num>
  <w:num w:numId="7" w16cid:durableId="2055537185">
    <w:abstractNumId w:val="12"/>
  </w:num>
  <w:num w:numId="8" w16cid:durableId="1191143126">
    <w:abstractNumId w:val="30"/>
  </w:num>
  <w:num w:numId="9" w16cid:durableId="1101609956">
    <w:abstractNumId w:val="25"/>
  </w:num>
  <w:num w:numId="10" w16cid:durableId="1020660798">
    <w:abstractNumId w:val="17"/>
  </w:num>
  <w:num w:numId="11" w16cid:durableId="1321696290">
    <w:abstractNumId w:val="10"/>
  </w:num>
  <w:num w:numId="12" w16cid:durableId="2040931337">
    <w:abstractNumId w:val="32"/>
  </w:num>
  <w:num w:numId="13" w16cid:durableId="31808478">
    <w:abstractNumId w:val="2"/>
  </w:num>
  <w:num w:numId="14" w16cid:durableId="1720788501">
    <w:abstractNumId w:val="18"/>
  </w:num>
  <w:num w:numId="15" w16cid:durableId="1735396858">
    <w:abstractNumId w:val="11"/>
  </w:num>
  <w:num w:numId="16" w16cid:durableId="1440176411">
    <w:abstractNumId w:val="29"/>
  </w:num>
  <w:num w:numId="17" w16cid:durableId="1771126619">
    <w:abstractNumId w:val="27"/>
  </w:num>
  <w:num w:numId="18" w16cid:durableId="1317224354">
    <w:abstractNumId w:val="23"/>
  </w:num>
  <w:num w:numId="19" w16cid:durableId="520439451">
    <w:abstractNumId w:val="26"/>
  </w:num>
  <w:num w:numId="20" w16cid:durableId="2076472362">
    <w:abstractNumId w:val="31"/>
  </w:num>
  <w:num w:numId="21" w16cid:durableId="222639746">
    <w:abstractNumId w:val="0"/>
  </w:num>
  <w:num w:numId="22" w16cid:durableId="2051029513">
    <w:abstractNumId w:val="19"/>
  </w:num>
  <w:num w:numId="23" w16cid:durableId="1534537785">
    <w:abstractNumId w:val="15"/>
  </w:num>
  <w:num w:numId="24" w16cid:durableId="468940633">
    <w:abstractNumId w:val="20"/>
  </w:num>
  <w:num w:numId="25" w16cid:durableId="1702393182">
    <w:abstractNumId w:val="1"/>
  </w:num>
  <w:num w:numId="26" w16cid:durableId="35399746">
    <w:abstractNumId w:val="7"/>
  </w:num>
  <w:num w:numId="27" w16cid:durableId="537548662">
    <w:abstractNumId w:val="14"/>
  </w:num>
  <w:num w:numId="28" w16cid:durableId="1870531681">
    <w:abstractNumId w:val="21"/>
  </w:num>
  <w:num w:numId="29" w16cid:durableId="1277912258">
    <w:abstractNumId w:val="13"/>
  </w:num>
  <w:num w:numId="30" w16cid:durableId="1936402163">
    <w:abstractNumId w:val="28"/>
  </w:num>
  <w:num w:numId="31" w16cid:durableId="2058770478">
    <w:abstractNumId w:val="6"/>
  </w:num>
  <w:num w:numId="32" w16cid:durableId="193807799">
    <w:abstractNumId w:val="4"/>
  </w:num>
  <w:num w:numId="33" w16cid:durableId="816191483">
    <w:abstractNumId w:val="8"/>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mantha Rowe">
    <w15:presenceInfo w15:providerId="Windows Live" w15:userId="df92e52ae2885f92"/>
  </w15:person>
  <w15:person w15:author="Alexander">
    <w15:presenceInfo w15:providerId="AD" w15:userId="S::arowe@gavi.org::2c671922-8bdf-470d-b1f4-1e43a94f92c1"/>
  </w15:person>
  <w15:person w15:author="Rowe, Alexander (Alex) (CDC/NCEZID/DPDM/MB)">
    <w15:presenceInfo w15:providerId="AD" w15:userId="S::axr9@cdc.gov::2d62ffb5-c091-4bec-8d61-5c294d36d3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57"/>
    <w:rsid w:val="00000823"/>
    <w:rsid w:val="00005473"/>
    <w:rsid w:val="000066B6"/>
    <w:rsid w:val="000103F0"/>
    <w:rsid w:val="00011764"/>
    <w:rsid w:val="00012CE8"/>
    <w:rsid w:val="00013457"/>
    <w:rsid w:val="0001451E"/>
    <w:rsid w:val="000178F6"/>
    <w:rsid w:val="00023648"/>
    <w:rsid w:val="000262DE"/>
    <w:rsid w:val="00033898"/>
    <w:rsid w:val="00034C30"/>
    <w:rsid w:val="00035C6E"/>
    <w:rsid w:val="00036695"/>
    <w:rsid w:val="0003798B"/>
    <w:rsid w:val="00037FE7"/>
    <w:rsid w:val="0004332E"/>
    <w:rsid w:val="0004411A"/>
    <w:rsid w:val="0004719F"/>
    <w:rsid w:val="00050F01"/>
    <w:rsid w:val="00052341"/>
    <w:rsid w:val="00052919"/>
    <w:rsid w:val="00060BA2"/>
    <w:rsid w:val="00061AF2"/>
    <w:rsid w:val="00061BC6"/>
    <w:rsid w:val="00062EA8"/>
    <w:rsid w:val="000635A0"/>
    <w:rsid w:val="00064BA7"/>
    <w:rsid w:val="00065AC7"/>
    <w:rsid w:val="00066469"/>
    <w:rsid w:val="000720C5"/>
    <w:rsid w:val="000723D8"/>
    <w:rsid w:val="0007240B"/>
    <w:rsid w:val="000729A2"/>
    <w:rsid w:val="000749ED"/>
    <w:rsid w:val="00076EA1"/>
    <w:rsid w:val="000775E3"/>
    <w:rsid w:val="00081FD6"/>
    <w:rsid w:val="00082BC1"/>
    <w:rsid w:val="00084326"/>
    <w:rsid w:val="0009011D"/>
    <w:rsid w:val="0009103F"/>
    <w:rsid w:val="00093166"/>
    <w:rsid w:val="00094482"/>
    <w:rsid w:val="000959A4"/>
    <w:rsid w:val="000A0AD6"/>
    <w:rsid w:val="000A2380"/>
    <w:rsid w:val="000A4B06"/>
    <w:rsid w:val="000A6AA5"/>
    <w:rsid w:val="000B4E94"/>
    <w:rsid w:val="000C1CB6"/>
    <w:rsid w:val="000C1E96"/>
    <w:rsid w:val="000C32EE"/>
    <w:rsid w:val="000D1B54"/>
    <w:rsid w:val="000D4D63"/>
    <w:rsid w:val="000D700A"/>
    <w:rsid w:val="000E3E09"/>
    <w:rsid w:val="000E49E5"/>
    <w:rsid w:val="000F3A8D"/>
    <w:rsid w:val="00101990"/>
    <w:rsid w:val="00102269"/>
    <w:rsid w:val="00103F01"/>
    <w:rsid w:val="00104ACF"/>
    <w:rsid w:val="00105016"/>
    <w:rsid w:val="00106983"/>
    <w:rsid w:val="00111D86"/>
    <w:rsid w:val="00111D8F"/>
    <w:rsid w:val="00112087"/>
    <w:rsid w:val="00112976"/>
    <w:rsid w:val="00112FBE"/>
    <w:rsid w:val="00113849"/>
    <w:rsid w:val="00113F21"/>
    <w:rsid w:val="00121377"/>
    <w:rsid w:val="0012147E"/>
    <w:rsid w:val="001215A3"/>
    <w:rsid w:val="0012251F"/>
    <w:rsid w:val="001241E0"/>
    <w:rsid w:val="00127120"/>
    <w:rsid w:val="00130695"/>
    <w:rsid w:val="00132F6D"/>
    <w:rsid w:val="001340E1"/>
    <w:rsid w:val="00135078"/>
    <w:rsid w:val="00135F1F"/>
    <w:rsid w:val="00143DEC"/>
    <w:rsid w:val="001470CD"/>
    <w:rsid w:val="00157904"/>
    <w:rsid w:val="00163091"/>
    <w:rsid w:val="00164554"/>
    <w:rsid w:val="0016624E"/>
    <w:rsid w:val="001725BD"/>
    <w:rsid w:val="00176301"/>
    <w:rsid w:val="0018371B"/>
    <w:rsid w:val="00186300"/>
    <w:rsid w:val="00187C7C"/>
    <w:rsid w:val="001928A3"/>
    <w:rsid w:val="001949EB"/>
    <w:rsid w:val="00194D2F"/>
    <w:rsid w:val="001966C3"/>
    <w:rsid w:val="00197ECB"/>
    <w:rsid w:val="001A2333"/>
    <w:rsid w:val="001A4045"/>
    <w:rsid w:val="001A5543"/>
    <w:rsid w:val="001A7E63"/>
    <w:rsid w:val="001B2D6C"/>
    <w:rsid w:val="001B37EC"/>
    <w:rsid w:val="001B6725"/>
    <w:rsid w:val="001B7A7A"/>
    <w:rsid w:val="001C30EB"/>
    <w:rsid w:val="001C7FC3"/>
    <w:rsid w:val="001D3FC9"/>
    <w:rsid w:val="001D6950"/>
    <w:rsid w:val="001D6977"/>
    <w:rsid w:val="001D7D4E"/>
    <w:rsid w:val="001E0211"/>
    <w:rsid w:val="001E050D"/>
    <w:rsid w:val="001E2890"/>
    <w:rsid w:val="001E3605"/>
    <w:rsid w:val="001E3C44"/>
    <w:rsid w:val="001E3F40"/>
    <w:rsid w:val="001E40C1"/>
    <w:rsid w:val="001E52F0"/>
    <w:rsid w:val="001F0D66"/>
    <w:rsid w:val="001F173B"/>
    <w:rsid w:val="001F23FE"/>
    <w:rsid w:val="002000A3"/>
    <w:rsid w:val="0020094F"/>
    <w:rsid w:val="00207430"/>
    <w:rsid w:val="002230EB"/>
    <w:rsid w:val="002238A8"/>
    <w:rsid w:val="0022446D"/>
    <w:rsid w:val="00233CE5"/>
    <w:rsid w:val="00233D47"/>
    <w:rsid w:val="00242FF6"/>
    <w:rsid w:val="00243D07"/>
    <w:rsid w:val="002470F0"/>
    <w:rsid w:val="0025399E"/>
    <w:rsid w:val="00253DC6"/>
    <w:rsid w:val="00254514"/>
    <w:rsid w:val="00254709"/>
    <w:rsid w:val="00255630"/>
    <w:rsid w:val="00261F3A"/>
    <w:rsid w:val="0026202E"/>
    <w:rsid w:val="00263959"/>
    <w:rsid w:val="00265BEB"/>
    <w:rsid w:val="0026713C"/>
    <w:rsid w:val="002711E6"/>
    <w:rsid w:val="002715FD"/>
    <w:rsid w:val="00272395"/>
    <w:rsid w:val="00273A3E"/>
    <w:rsid w:val="00274D43"/>
    <w:rsid w:val="00281156"/>
    <w:rsid w:val="00282305"/>
    <w:rsid w:val="0028572B"/>
    <w:rsid w:val="0028670E"/>
    <w:rsid w:val="00287639"/>
    <w:rsid w:val="002914F3"/>
    <w:rsid w:val="0029156A"/>
    <w:rsid w:val="0029338B"/>
    <w:rsid w:val="002A58DC"/>
    <w:rsid w:val="002B1EA9"/>
    <w:rsid w:val="002B22F4"/>
    <w:rsid w:val="002B2966"/>
    <w:rsid w:val="002B2F37"/>
    <w:rsid w:val="002B3997"/>
    <w:rsid w:val="002B4D83"/>
    <w:rsid w:val="002B7251"/>
    <w:rsid w:val="002B7C48"/>
    <w:rsid w:val="002C113D"/>
    <w:rsid w:val="002C1F9D"/>
    <w:rsid w:val="002C3191"/>
    <w:rsid w:val="002C4389"/>
    <w:rsid w:val="002C557B"/>
    <w:rsid w:val="002D090D"/>
    <w:rsid w:val="002D1F49"/>
    <w:rsid w:val="002D3EAD"/>
    <w:rsid w:val="002D43F8"/>
    <w:rsid w:val="002D72CF"/>
    <w:rsid w:val="002D7A33"/>
    <w:rsid w:val="002E054A"/>
    <w:rsid w:val="002E383D"/>
    <w:rsid w:val="002E4FB8"/>
    <w:rsid w:val="002E5C66"/>
    <w:rsid w:val="002E7A6B"/>
    <w:rsid w:val="002F5C4D"/>
    <w:rsid w:val="002F674C"/>
    <w:rsid w:val="002F6E5A"/>
    <w:rsid w:val="003053DC"/>
    <w:rsid w:val="00305E7A"/>
    <w:rsid w:val="00306709"/>
    <w:rsid w:val="00307326"/>
    <w:rsid w:val="00307D0A"/>
    <w:rsid w:val="00311343"/>
    <w:rsid w:val="003114E7"/>
    <w:rsid w:val="00314610"/>
    <w:rsid w:val="00320B54"/>
    <w:rsid w:val="00320E16"/>
    <w:rsid w:val="00322FD6"/>
    <w:rsid w:val="00323183"/>
    <w:rsid w:val="00326129"/>
    <w:rsid w:val="0032686B"/>
    <w:rsid w:val="00330B16"/>
    <w:rsid w:val="00334481"/>
    <w:rsid w:val="003349B0"/>
    <w:rsid w:val="003356D8"/>
    <w:rsid w:val="00335E77"/>
    <w:rsid w:val="00336063"/>
    <w:rsid w:val="0033634F"/>
    <w:rsid w:val="003379EC"/>
    <w:rsid w:val="00337E46"/>
    <w:rsid w:val="00343FA5"/>
    <w:rsid w:val="00345213"/>
    <w:rsid w:val="00345562"/>
    <w:rsid w:val="00346FB9"/>
    <w:rsid w:val="00351CCF"/>
    <w:rsid w:val="00352DF7"/>
    <w:rsid w:val="00353EAD"/>
    <w:rsid w:val="00360D74"/>
    <w:rsid w:val="00362BB6"/>
    <w:rsid w:val="00364280"/>
    <w:rsid w:val="00365001"/>
    <w:rsid w:val="00367C22"/>
    <w:rsid w:val="00370385"/>
    <w:rsid w:val="00370A6E"/>
    <w:rsid w:val="003722AE"/>
    <w:rsid w:val="00376C56"/>
    <w:rsid w:val="00385718"/>
    <w:rsid w:val="00385AF1"/>
    <w:rsid w:val="00385F6D"/>
    <w:rsid w:val="003866E1"/>
    <w:rsid w:val="00387B4A"/>
    <w:rsid w:val="00392CED"/>
    <w:rsid w:val="00394299"/>
    <w:rsid w:val="003A2446"/>
    <w:rsid w:val="003A5702"/>
    <w:rsid w:val="003A657A"/>
    <w:rsid w:val="003B1BE5"/>
    <w:rsid w:val="003B28C6"/>
    <w:rsid w:val="003B3FAF"/>
    <w:rsid w:val="003B4473"/>
    <w:rsid w:val="003B52A8"/>
    <w:rsid w:val="003B7810"/>
    <w:rsid w:val="003B7B40"/>
    <w:rsid w:val="003C0AA3"/>
    <w:rsid w:val="003C1B0A"/>
    <w:rsid w:val="003C2533"/>
    <w:rsid w:val="003C77D3"/>
    <w:rsid w:val="003D2CCA"/>
    <w:rsid w:val="003D4A1A"/>
    <w:rsid w:val="003D4E2C"/>
    <w:rsid w:val="003D70EF"/>
    <w:rsid w:val="003D7283"/>
    <w:rsid w:val="003E0B87"/>
    <w:rsid w:val="003E0D6B"/>
    <w:rsid w:val="003E36FA"/>
    <w:rsid w:val="003E4D8A"/>
    <w:rsid w:val="003F369F"/>
    <w:rsid w:val="003F5836"/>
    <w:rsid w:val="003F5930"/>
    <w:rsid w:val="00400136"/>
    <w:rsid w:val="00400BF0"/>
    <w:rsid w:val="00401E9E"/>
    <w:rsid w:val="004038DB"/>
    <w:rsid w:val="0040664C"/>
    <w:rsid w:val="00406E91"/>
    <w:rsid w:val="004079E2"/>
    <w:rsid w:val="00412E8B"/>
    <w:rsid w:val="004140C4"/>
    <w:rsid w:val="00414B83"/>
    <w:rsid w:val="00421B09"/>
    <w:rsid w:val="00422EE1"/>
    <w:rsid w:val="00423F39"/>
    <w:rsid w:val="00424245"/>
    <w:rsid w:val="00425D3C"/>
    <w:rsid w:val="00425E30"/>
    <w:rsid w:val="00430EB2"/>
    <w:rsid w:val="004332DD"/>
    <w:rsid w:val="00434C62"/>
    <w:rsid w:val="00436A9E"/>
    <w:rsid w:val="00441A57"/>
    <w:rsid w:val="00441A6E"/>
    <w:rsid w:val="004423DB"/>
    <w:rsid w:val="00445646"/>
    <w:rsid w:val="0044677B"/>
    <w:rsid w:val="004474CE"/>
    <w:rsid w:val="00451B59"/>
    <w:rsid w:val="00451BC2"/>
    <w:rsid w:val="00454BFB"/>
    <w:rsid w:val="00454CD2"/>
    <w:rsid w:val="004556B6"/>
    <w:rsid w:val="004602DA"/>
    <w:rsid w:val="004705EC"/>
    <w:rsid w:val="004710DF"/>
    <w:rsid w:val="00475620"/>
    <w:rsid w:val="00475D15"/>
    <w:rsid w:val="00475DAE"/>
    <w:rsid w:val="0047789B"/>
    <w:rsid w:val="00481FE6"/>
    <w:rsid w:val="00484806"/>
    <w:rsid w:val="0048561A"/>
    <w:rsid w:val="00486302"/>
    <w:rsid w:val="00487877"/>
    <w:rsid w:val="00491B49"/>
    <w:rsid w:val="0049259E"/>
    <w:rsid w:val="0049425A"/>
    <w:rsid w:val="00495D98"/>
    <w:rsid w:val="0049645C"/>
    <w:rsid w:val="00497ABF"/>
    <w:rsid w:val="004A1FE8"/>
    <w:rsid w:val="004A3393"/>
    <w:rsid w:val="004A4818"/>
    <w:rsid w:val="004A5386"/>
    <w:rsid w:val="004B1DDC"/>
    <w:rsid w:val="004C08A8"/>
    <w:rsid w:val="004C4351"/>
    <w:rsid w:val="004C6D99"/>
    <w:rsid w:val="004D0A91"/>
    <w:rsid w:val="004D2591"/>
    <w:rsid w:val="004D39E0"/>
    <w:rsid w:val="004D48A3"/>
    <w:rsid w:val="004D6191"/>
    <w:rsid w:val="004D76CD"/>
    <w:rsid w:val="004D76E5"/>
    <w:rsid w:val="004E3974"/>
    <w:rsid w:val="004E4283"/>
    <w:rsid w:val="004F36B0"/>
    <w:rsid w:val="004F5FB0"/>
    <w:rsid w:val="004F70C5"/>
    <w:rsid w:val="00502146"/>
    <w:rsid w:val="005023F7"/>
    <w:rsid w:val="00505098"/>
    <w:rsid w:val="00505548"/>
    <w:rsid w:val="00510A49"/>
    <w:rsid w:val="005159F9"/>
    <w:rsid w:val="00520C80"/>
    <w:rsid w:val="00521FE1"/>
    <w:rsid w:val="00523E67"/>
    <w:rsid w:val="00524E21"/>
    <w:rsid w:val="00526841"/>
    <w:rsid w:val="00526C57"/>
    <w:rsid w:val="00530824"/>
    <w:rsid w:val="0053293F"/>
    <w:rsid w:val="00532E25"/>
    <w:rsid w:val="00533D33"/>
    <w:rsid w:val="00533F72"/>
    <w:rsid w:val="0054248E"/>
    <w:rsid w:val="005455BE"/>
    <w:rsid w:val="00546F6B"/>
    <w:rsid w:val="0054763A"/>
    <w:rsid w:val="005476A9"/>
    <w:rsid w:val="00547D5C"/>
    <w:rsid w:val="0055740F"/>
    <w:rsid w:val="00561D9E"/>
    <w:rsid w:val="00561EE1"/>
    <w:rsid w:val="005643E0"/>
    <w:rsid w:val="00565249"/>
    <w:rsid w:val="0056566E"/>
    <w:rsid w:val="00567B81"/>
    <w:rsid w:val="005735C4"/>
    <w:rsid w:val="00574551"/>
    <w:rsid w:val="0057548C"/>
    <w:rsid w:val="00577274"/>
    <w:rsid w:val="00582C07"/>
    <w:rsid w:val="00582FDA"/>
    <w:rsid w:val="00586387"/>
    <w:rsid w:val="005864DE"/>
    <w:rsid w:val="00587FAA"/>
    <w:rsid w:val="005A40C3"/>
    <w:rsid w:val="005A5917"/>
    <w:rsid w:val="005A5F49"/>
    <w:rsid w:val="005A67BC"/>
    <w:rsid w:val="005B399C"/>
    <w:rsid w:val="005B400B"/>
    <w:rsid w:val="005B4583"/>
    <w:rsid w:val="005B4880"/>
    <w:rsid w:val="005B4A1C"/>
    <w:rsid w:val="005B4A32"/>
    <w:rsid w:val="005B58CA"/>
    <w:rsid w:val="005C1A1B"/>
    <w:rsid w:val="005C20B9"/>
    <w:rsid w:val="005C3F18"/>
    <w:rsid w:val="005C62F0"/>
    <w:rsid w:val="005C7B37"/>
    <w:rsid w:val="005D2BB8"/>
    <w:rsid w:val="005D53E2"/>
    <w:rsid w:val="005D69B0"/>
    <w:rsid w:val="005E3645"/>
    <w:rsid w:val="00601F67"/>
    <w:rsid w:val="00602FE7"/>
    <w:rsid w:val="0060557A"/>
    <w:rsid w:val="006076EB"/>
    <w:rsid w:val="006079CC"/>
    <w:rsid w:val="00607EF9"/>
    <w:rsid w:val="00616127"/>
    <w:rsid w:val="006212C7"/>
    <w:rsid w:val="00621BD0"/>
    <w:rsid w:val="00621BE5"/>
    <w:rsid w:val="0062254F"/>
    <w:rsid w:val="00624C46"/>
    <w:rsid w:val="00625A41"/>
    <w:rsid w:val="00626F7F"/>
    <w:rsid w:val="0062786D"/>
    <w:rsid w:val="00631ADC"/>
    <w:rsid w:val="006321A8"/>
    <w:rsid w:val="00633634"/>
    <w:rsid w:val="00635C02"/>
    <w:rsid w:val="00636D41"/>
    <w:rsid w:val="00637197"/>
    <w:rsid w:val="00640072"/>
    <w:rsid w:val="00654482"/>
    <w:rsid w:val="006609CD"/>
    <w:rsid w:val="0066197E"/>
    <w:rsid w:val="00664632"/>
    <w:rsid w:val="00664AB5"/>
    <w:rsid w:val="00664B26"/>
    <w:rsid w:val="00667668"/>
    <w:rsid w:val="00671E36"/>
    <w:rsid w:val="00672A58"/>
    <w:rsid w:val="00672D33"/>
    <w:rsid w:val="00673A19"/>
    <w:rsid w:val="00675153"/>
    <w:rsid w:val="0067702D"/>
    <w:rsid w:val="006777F4"/>
    <w:rsid w:val="00683862"/>
    <w:rsid w:val="006844B6"/>
    <w:rsid w:val="006870FA"/>
    <w:rsid w:val="006873B2"/>
    <w:rsid w:val="00687EF3"/>
    <w:rsid w:val="00690016"/>
    <w:rsid w:val="00691CF6"/>
    <w:rsid w:val="0069279C"/>
    <w:rsid w:val="00693DCA"/>
    <w:rsid w:val="006942EC"/>
    <w:rsid w:val="00697A37"/>
    <w:rsid w:val="006A3416"/>
    <w:rsid w:val="006A54EE"/>
    <w:rsid w:val="006A5505"/>
    <w:rsid w:val="006A552E"/>
    <w:rsid w:val="006A5D3A"/>
    <w:rsid w:val="006A6310"/>
    <w:rsid w:val="006A7598"/>
    <w:rsid w:val="006B1BB5"/>
    <w:rsid w:val="006B2013"/>
    <w:rsid w:val="006B54C2"/>
    <w:rsid w:val="006B57C7"/>
    <w:rsid w:val="006C46E0"/>
    <w:rsid w:val="006D08C5"/>
    <w:rsid w:val="006D21C8"/>
    <w:rsid w:val="006D2DEC"/>
    <w:rsid w:val="006D3BCC"/>
    <w:rsid w:val="006D3F9D"/>
    <w:rsid w:val="006D5621"/>
    <w:rsid w:val="006E0188"/>
    <w:rsid w:val="006E1B13"/>
    <w:rsid w:val="006E5979"/>
    <w:rsid w:val="006F08BD"/>
    <w:rsid w:val="006F0BDC"/>
    <w:rsid w:val="006F4DEC"/>
    <w:rsid w:val="006F5F19"/>
    <w:rsid w:val="00700B38"/>
    <w:rsid w:val="00700BAD"/>
    <w:rsid w:val="007102A8"/>
    <w:rsid w:val="00710386"/>
    <w:rsid w:val="007112C9"/>
    <w:rsid w:val="00711B3C"/>
    <w:rsid w:val="00711F32"/>
    <w:rsid w:val="0071334B"/>
    <w:rsid w:val="0072120F"/>
    <w:rsid w:val="00725769"/>
    <w:rsid w:val="00725EC5"/>
    <w:rsid w:val="00726134"/>
    <w:rsid w:val="007372D2"/>
    <w:rsid w:val="00740DB1"/>
    <w:rsid w:val="00741E9C"/>
    <w:rsid w:val="00743C2C"/>
    <w:rsid w:val="00745C41"/>
    <w:rsid w:val="0075138F"/>
    <w:rsid w:val="00751523"/>
    <w:rsid w:val="00751B86"/>
    <w:rsid w:val="0075283D"/>
    <w:rsid w:val="00757D1F"/>
    <w:rsid w:val="00757E0A"/>
    <w:rsid w:val="00757EA7"/>
    <w:rsid w:val="007632B3"/>
    <w:rsid w:val="0076583A"/>
    <w:rsid w:val="00766376"/>
    <w:rsid w:val="00770FEF"/>
    <w:rsid w:val="00774265"/>
    <w:rsid w:val="00774E89"/>
    <w:rsid w:val="007772D9"/>
    <w:rsid w:val="007779E7"/>
    <w:rsid w:val="00782F4B"/>
    <w:rsid w:val="00785A3C"/>
    <w:rsid w:val="00785E83"/>
    <w:rsid w:val="0078767F"/>
    <w:rsid w:val="007877B6"/>
    <w:rsid w:val="00790512"/>
    <w:rsid w:val="00792B9B"/>
    <w:rsid w:val="00793C9C"/>
    <w:rsid w:val="0079461F"/>
    <w:rsid w:val="007952DE"/>
    <w:rsid w:val="00796B53"/>
    <w:rsid w:val="00797998"/>
    <w:rsid w:val="007A005D"/>
    <w:rsid w:val="007A125E"/>
    <w:rsid w:val="007A52F3"/>
    <w:rsid w:val="007A6AA6"/>
    <w:rsid w:val="007A6BA1"/>
    <w:rsid w:val="007B16F2"/>
    <w:rsid w:val="007B2FF7"/>
    <w:rsid w:val="007B7F53"/>
    <w:rsid w:val="007C149D"/>
    <w:rsid w:val="007C4E49"/>
    <w:rsid w:val="007D0DEF"/>
    <w:rsid w:val="007D3765"/>
    <w:rsid w:val="007D5524"/>
    <w:rsid w:val="007E11B2"/>
    <w:rsid w:val="007E2843"/>
    <w:rsid w:val="007E64DC"/>
    <w:rsid w:val="007F04FE"/>
    <w:rsid w:val="007F0D69"/>
    <w:rsid w:val="007F4AE9"/>
    <w:rsid w:val="00800793"/>
    <w:rsid w:val="00801637"/>
    <w:rsid w:val="008019CB"/>
    <w:rsid w:val="00801FD4"/>
    <w:rsid w:val="0080321E"/>
    <w:rsid w:val="00807CDA"/>
    <w:rsid w:val="00812ADC"/>
    <w:rsid w:val="008146C6"/>
    <w:rsid w:val="008172A4"/>
    <w:rsid w:val="00822AD7"/>
    <w:rsid w:val="00822D6A"/>
    <w:rsid w:val="00824920"/>
    <w:rsid w:val="0083168F"/>
    <w:rsid w:val="00831D2A"/>
    <w:rsid w:val="00831F27"/>
    <w:rsid w:val="008322C0"/>
    <w:rsid w:val="00833CF3"/>
    <w:rsid w:val="00834F30"/>
    <w:rsid w:val="00840257"/>
    <w:rsid w:val="00843A94"/>
    <w:rsid w:val="00845F3C"/>
    <w:rsid w:val="00846818"/>
    <w:rsid w:val="008472DC"/>
    <w:rsid w:val="008515F1"/>
    <w:rsid w:val="0085201E"/>
    <w:rsid w:val="00853AC4"/>
    <w:rsid w:val="008567AF"/>
    <w:rsid w:val="00857BF1"/>
    <w:rsid w:val="00862730"/>
    <w:rsid w:val="0086342B"/>
    <w:rsid w:val="00867292"/>
    <w:rsid w:val="0087020F"/>
    <w:rsid w:val="008733F2"/>
    <w:rsid w:val="008742A4"/>
    <w:rsid w:val="00876399"/>
    <w:rsid w:val="00876A4E"/>
    <w:rsid w:val="008904D8"/>
    <w:rsid w:val="00890AE2"/>
    <w:rsid w:val="00897FD5"/>
    <w:rsid w:val="008A5DFC"/>
    <w:rsid w:val="008A6D3A"/>
    <w:rsid w:val="008B51D6"/>
    <w:rsid w:val="008B5454"/>
    <w:rsid w:val="008C1C17"/>
    <w:rsid w:val="008C1C45"/>
    <w:rsid w:val="008C4067"/>
    <w:rsid w:val="008C4C5D"/>
    <w:rsid w:val="008C73A4"/>
    <w:rsid w:val="008C77E1"/>
    <w:rsid w:val="008D0A6A"/>
    <w:rsid w:val="008D1E9D"/>
    <w:rsid w:val="008D59CD"/>
    <w:rsid w:val="008D77A0"/>
    <w:rsid w:val="008D7941"/>
    <w:rsid w:val="008D7C4C"/>
    <w:rsid w:val="008E24A8"/>
    <w:rsid w:val="008E259B"/>
    <w:rsid w:val="008E670F"/>
    <w:rsid w:val="008E6A96"/>
    <w:rsid w:val="008F28A5"/>
    <w:rsid w:val="008F2BF2"/>
    <w:rsid w:val="008F3937"/>
    <w:rsid w:val="008F50A5"/>
    <w:rsid w:val="008F5460"/>
    <w:rsid w:val="008F6C45"/>
    <w:rsid w:val="0090015D"/>
    <w:rsid w:val="00902BD3"/>
    <w:rsid w:val="00903F40"/>
    <w:rsid w:val="00904F5A"/>
    <w:rsid w:val="00906A40"/>
    <w:rsid w:val="009102D5"/>
    <w:rsid w:val="00910771"/>
    <w:rsid w:val="00911E3B"/>
    <w:rsid w:val="00912143"/>
    <w:rsid w:val="00912981"/>
    <w:rsid w:val="009133A6"/>
    <w:rsid w:val="00914FF4"/>
    <w:rsid w:val="00915DB8"/>
    <w:rsid w:val="00920389"/>
    <w:rsid w:val="009228D3"/>
    <w:rsid w:val="00925C08"/>
    <w:rsid w:val="00925F21"/>
    <w:rsid w:val="00926219"/>
    <w:rsid w:val="00930135"/>
    <w:rsid w:val="0093259C"/>
    <w:rsid w:val="009325D9"/>
    <w:rsid w:val="009350E7"/>
    <w:rsid w:val="00936FCD"/>
    <w:rsid w:val="009402A3"/>
    <w:rsid w:val="00945099"/>
    <w:rsid w:val="0094597B"/>
    <w:rsid w:val="00945B40"/>
    <w:rsid w:val="009463F5"/>
    <w:rsid w:val="00950099"/>
    <w:rsid w:val="00953A98"/>
    <w:rsid w:val="00954AF4"/>
    <w:rsid w:val="009561BE"/>
    <w:rsid w:val="00956B76"/>
    <w:rsid w:val="00961815"/>
    <w:rsid w:val="00963C5A"/>
    <w:rsid w:val="00965A3C"/>
    <w:rsid w:val="009705AC"/>
    <w:rsid w:val="00980150"/>
    <w:rsid w:val="009827B2"/>
    <w:rsid w:val="00992406"/>
    <w:rsid w:val="00995231"/>
    <w:rsid w:val="00995626"/>
    <w:rsid w:val="00996E8B"/>
    <w:rsid w:val="009A08B8"/>
    <w:rsid w:val="009A164D"/>
    <w:rsid w:val="009A1B97"/>
    <w:rsid w:val="009A1D85"/>
    <w:rsid w:val="009A3D01"/>
    <w:rsid w:val="009A5C41"/>
    <w:rsid w:val="009A75F2"/>
    <w:rsid w:val="009B0485"/>
    <w:rsid w:val="009B09CE"/>
    <w:rsid w:val="009B7757"/>
    <w:rsid w:val="009C16D5"/>
    <w:rsid w:val="009C28EA"/>
    <w:rsid w:val="009C4ABC"/>
    <w:rsid w:val="009C4B25"/>
    <w:rsid w:val="009C5F0E"/>
    <w:rsid w:val="009C64CF"/>
    <w:rsid w:val="009D1069"/>
    <w:rsid w:val="009D3334"/>
    <w:rsid w:val="009D3FFC"/>
    <w:rsid w:val="009E0867"/>
    <w:rsid w:val="009E3196"/>
    <w:rsid w:val="009E33B2"/>
    <w:rsid w:val="009E352C"/>
    <w:rsid w:val="009E4F53"/>
    <w:rsid w:val="009F74BC"/>
    <w:rsid w:val="009F7B7F"/>
    <w:rsid w:val="00A056CE"/>
    <w:rsid w:val="00A12909"/>
    <w:rsid w:val="00A13D1B"/>
    <w:rsid w:val="00A14759"/>
    <w:rsid w:val="00A14A63"/>
    <w:rsid w:val="00A15047"/>
    <w:rsid w:val="00A15D60"/>
    <w:rsid w:val="00A16958"/>
    <w:rsid w:val="00A16F48"/>
    <w:rsid w:val="00A2162D"/>
    <w:rsid w:val="00A21CF0"/>
    <w:rsid w:val="00A22ABF"/>
    <w:rsid w:val="00A24229"/>
    <w:rsid w:val="00A31BDE"/>
    <w:rsid w:val="00A31CB3"/>
    <w:rsid w:val="00A31D17"/>
    <w:rsid w:val="00A33F57"/>
    <w:rsid w:val="00A33FF2"/>
    <w:rsid w:val="00A369DB"/>
    <w:rsid w:val="00A400A9"/>
    <w:rsid w:val="00A42ECA"/>
    <w:rsid w:val="00A43E47"/>
    <w:rsid w:val="00A43EEE"/>
    <w:rsid w:val="00A472A9"/>
    <w:rsid w:val="00A51358"/>
    <w:rsid w:val="00A52264"/>
    <w:rsid w:val="00A55412"/>
    <w:rsid w:val="00A56026"/>
    <w:rsid w:val="00A56CB9"/>
    <w:rsid w:val="00A6453E"/>
    <w:rsid w:val="00A6771A"/>
    <w:rsid w:val="00A7052C"/>
    <w:rsid w:val="00A7276D"/>
    <w:rsid w:val="00A74EA7"/>
    <w:rsid w:val="00A75D0B"/>
    <w:rsid w:val="00A81B4F"/>
    <w:rsid w:val="00A828F9"/>
    <w:rsid w:val="00A82B5B"/>
    <w:rsid w:val="00A85064"/>
    <w:rsid w:val="00A856A9"/>
    <w:rsid w:val="00A875C7"/>
    <w:rsid w:val="00A91857"/>
    <w:rsid w:val="00A95029"/>
    <w:rsid w:val="00A95E0E"/>
    <w:rsid w:val="00A96557"/>
    <w:rsid w:val="00A96758"/>
    <w:rsid w:val="00A97E41"/>
    <w:rsid w:val="00AA185F"/>
    <w:rsid w:val="00AA1A29"/>
    <w:rsid w:val="00AA6032"/>
    <w:rsid w:val="00AA689A"/>
    <w:rsid w:val="00AB26F1"/>
    <w:rsid w:val="00AC32B3"/>
    <w:rsid w:val="00AC3B2D"/>
    <w:rsid w:val="00AD0209"/>
    <w:rsid w:val="00AD0C82"/>
    <w:rsid w:val="00AD2256"/>
    <w:rsid w:val="00AD23F7"/>
    <w:rsid w:val="00AD45CD"/>
    <w:rsid w:val="00AD5A86"/>
    <w:rsid w:val="00AE07CE"/>
    <w:rsid w:val="00AE3495"/>
    <w:rsid w:val="00AE3D15"/>
    <w:rsid w:val="00AE3D51"/>
    <w:rsid w:val="00AE6F27"/>
    <w:rsid w:val="00AF15A2"/>
    <w:rsid w:val="00AF4DD6"/>
    <w:rsid w:val="00AF75FD"/>
    <w:rsid w:val="00B00A10"/>
    <w:rsid w:val="00B01B21"/>
    <w:rsid w:val="00B06CBA"/>
    <w:rsid w:val="00B06F41"/>
    <w:rsid w:val="00B11030"/>
    <w:rsid w:val="00B12755"/>
    <w:rsid w:val="00B1339A"/>
    <w:rsid w:val="00B1706D"/>
    <w:rsid w:val="00B215AF"/>
    <w:rsid w:val="00B22742"/>
    <w:rsid w:val="00B231DC"/>
    <w:rsid w:val="00B243D1"/>
    <w:rsid w:val="00B25205"/>
    <w:rsid w:val="00B35D08"/>
    <w:rsid w:val="00B36AA1"/>
    <w:rsid w:val="00B47B05"/>
    <w:rsid w:val="00B51F27"/>
    <w:rsid w:val="00B51FAC"/>
    <w:rsid w:val="00B53A8B"/>
    <w:rsid w:val="00B57329"/>
    <w:rsid w:val="00B57FFD"/>
    <w:rsid w:val="00B60EFE"/>
    <w:rsid w:val="00B64DD5"/>
    <w:rsid w:val="00B701FF"/>
    <w:rsid w:val="00B709FB"/>
    <w:rsid w:val="00B72957"/>
    <w:rsid w:val="00B72CCA"/>
    <w:rsid w:val="00B74156"/>
    <w:rsid w:val="00B7627B"/>
    <w:rsid w:val="00B77B34"/>
    <w:rsid w:val="00B808C5"/>
    <w:rsid w:val="00B81551"/>
    <w:rsid w:val="00B862DE"/>
    <w:rsid w:val="00B91E3C"/>
    <w:rsid w:val="00B94F4D"/>
    <w:rsid w:val="00B956AD"/>
    <w:rsid w:val="00B95837"/>
    <w:rsid w:val="00BA3307"/>
    <w:rsid w:val="00BA66FA"/>
    <w:rsid w:val="00BB0BD2"/>
    <w:rsid w:val="00BB20F8"/>
    <w:rsid w:val="00BB3C60"/>
    <w:rsid w:val="00BB4651"/>
    <w:rsid w:val="00BB4793"/>
    <w:rsid w:val="00BB66C9"/>
    <w:rsid w:val="00BB7EDB"/>
    <w:rsid w:val="00BC0575"/>
    <w:rsid w:val="00BC70E6"/>
    <w:rsid w:val="00BD0883"/>
    <w:rsid w:val="00BD130C"/>
    <w:rsid w:val="00BD13DA"/>
    <w:rsid w:val="00BD1FC7"/>
    <w:rsid w:val="00BD4229"/>
    <w:rsid w:val="00BD6E6D"/>
    <w:rsid w:val="00BE0887"/>
    <w:rsid w:val="00BE0BC7"/>
    <w:rsid w:val="00BE15B5"/>
    <w:rsid w:val="00BE2328"/>
    <w:rsid w:val="00BE5D37"/>
    <w:rsid w:val="00BF3F3E"/>
    <w:rsid w:val="00BF50F1"/>
    <w:rsid w:val="00BF559E"/>
    <w:rsid w:val="00C008EA"/>
    <w:rsid w:val="00C00BD1"/>
    <w:rsid w:val="00C01EB8"/>
    <w:rsid w:val="00C026F1"/>
    <w:rsid w:val="00C04B21"/>
    <w:rsid w:val="00C07411"/>
    <w:rsid w:val="00C07C95"/>
    <w:rsid w:val="00C16446"/>
    <w:rsid w:val="00C23E26"/>
    <w:rsid w:val="00C24251"/>
    <w:rsid w:val="00C26F7B"/>
    <w:rsid w:val="00C324BA"/>
    <w:rsid w:val="00C335A8"/>
    <w:rsid w:val="00C3405A"/>
    <w:rsid w:val="00C34852"/>
    <w:rsid w:val="00C34D23"/>
    <w:rsid w:val="00C36585"/>
    <w:rsid w:val="00C403AD"/>
    <w:rsid w:val="00C43D53"/>
    <w:rsid w:val="00C44653"/>
    <w:rsid w:val="00C47813"/>
    <w:rsid w:val="00C47B45"/>
    <w:rsid w:val="00C50268"/>
    <w:rsid w:val="00C50307"/>
    <w:rsid w:val="00C514E4"/>
    <w:rsid w:val="00C53B28"/>
    <w:rsid w:val="00C5487A"/>
    <w:rsid w:val="00C574FB"/>
    <w:rsid w:val="00C6062A"/>
    <w:rsid w:val="00C62CDD"/>
    <w:rsid w:val="00C63D5D"/>
    <w:rsid w:val="00C645A6"/>
    <w:rsid w:val="00C65129"/>
    <w:rsid w:val="00C671F8"/>
    <w:rsid w:val="00C82D52"/>
    <w:rsid w:val="00C85833"/>
    <w:rsid w:val="00C9302B"/>
    <w:rsid w:val="00C94C52"/>
    <w:rsid w:val="00C964C2"/>
    <w:rsid w:val="00C96B08"/>
    <w:rsid w:val="00CA1C31"/>
    <w:rsid w:val="00CA2151"/>
    <w:rsid w:val="00CA305D"/>
    <w:rsid w:val="00CA464B"/>
    <w:rsid w:val="00CA4B08"/>
    <w:rsid w:val="00CA75FF"/>
    <w:rsid w:val="00CB1DF2"/>
    <w:rsid w:val="00CB2EAC"/>
    <w:rsid w:val="00CB4A78"/>
    <w:rsid w:val="00CB589A"/>
    <w:rsid w:val="00CC5F3D"/>
    <w:rsid w:val="00CC6D70"/>
    <w:rsid w:val="00CD0009"/>
    <w:rsid w:val="00CD043B"/>
    <w:rsid w:val="00CD2C8F"/>
    <w:rsid w:val="00CD37D0"/>
    <w:rsid w:val="00CD3A43"/>
    <w:rsid w:val="00CD4BBB"/>
    <w:rsid w:val="00CD4CA5"/>
    <w:rsid w:val="00CD5696"/>
    <w:rsid w:val="00CD5A39"/>
    <w:rsid w:val="00CD5E71"/>
    <w:rsid w:val="00CD5F62"/>
    <w:rsid w:val="00CE1D74"/>
    <w:rsid w:val="00CE234A"/>
    <w:rsid w:val="00CE55DE"/>
    <w:rsid w:val="00CF0076"/>
    <w:rsid w:val="00CF04C0"/>
    <w:rsid w:val="00CF0FF8"/>
    <w:rsid w:val="00CF2E17"/>
    <w:rsid w:val="00CF2F66"/>
    <w:rsid w:val="00CF6129"/>
    <w:rsid w:val="00CF683B"/>
    <w:rsid w:val="00CF7C25"/>
    <w:rsid w:val="00D02914"/>
    <w:rsid w:val="00D06CBB"/>
    <w:rsid w:val="00D0745A"/>
    <w:rsid w:val="00D107E4"/>
    <w:rsid w:val="00D13562"/>
    <w:rsid w:val="00D1676B"/>
    <w:rsid w:val="00D20353"/>
    <w:rsid w:val="00D21AD6"/>
    <w:rsid w:val="00D22034"/>
    <w:rsid w:val="00D23342"/>
    <w:rsid w:val="00D25504"/>
    <w:rsid w:val="00D26645"/>
    <w:rsid w:val="00D27782"/>
    <w:rsid w:val="00D27952"/>
    <w:rsid w:val="00D3192E"/>
    <w:rsid w:val="00D32B17"/>
    <w:rsid w:val="00D33FC0"/>
    <w:rsid w:val="00D37770"/>
    <w:rsid w:val="00D446E4"/>
    <w:rsid w:val="00D50C4F"/>
    <w:rsid w:val="00D50D18"/>
    <w:rsid w:val="00D529A3"/>
    <w:rsid w:val="00D53F90"/>
    <w:rsid w:val="00D55A42"/>
    <w:rsid w:val="00D55D06"/>
    <w:rsid w:val="00D57033"/>
    <w:rsid w:val="00D57C55"/>
    <w:rsid w:val="00D67238"/>
    <w:rsid w:val="00D67B17"/>
    <w:rsid w:val="00D730E4"/>
    <w:rsid w:val="00D737C2"/>
    <w:rsid w:val="00D75A41"/>
    <w:rsid w:val="00D77EC4"/>
    <w:rsid w:val="00D80EC1"/>
    <w:rsid w:val="00D81908"/>
    <w:rsid w:val="00D82F6E"/>
    <w:rsid w:val="00D85F8A"/>
    <w:rsid w:val="00D9271F"/>
    <w:rsid w:val="00DA0CC4"/>
    <w:rsid w:val="00DA2101"/>
    <w:rsid w:val="00DA254E"/>
    <w:rsid w:val="00DA2A02"/>
    <w:rsid w:val="00DA2D30"/>
    <w:rsid w:val="00DA7F69"/>
    <w:rsid w:val="00DB0268"/>
    <w:rsid w:val="00DB1C53"/>
    <w:rsid w:val="00DB211C"/>
    <w:rsid w:val="00DB64F3"/>
    <w:rsid w:val="00DB66B2"/>
    <w:rsid w:val="00DC0F86"/>
    <w:rsid w:val="00DC21F2"/>
    <w:rsid w:val="00DC45A4"/>
    <w:rsid w:val="00DC62DB"/>
    <w:rsid w:val="00DC726E"/>
    <w:rsid w:val="00DD63E3"/>
    <w:rsid w:val="00DE2585"/>
    <w:rsid w:val="00DE2B1E"/>
    <w:rsid w:val="00DE468F"/>
    <w:rsid w:val="00DE5899"/>
    <w:rsid w:val="00DE7814"/>
    <w:rsid w:val="00DF0D2F"/>
    <w:rsid w:val="00DF2F4E"/>
    <w:rsid w:val="00DF5FAB"/>
    <w:rsid w:val="00DF7C1D"/>
    <w:rsid w:val="00E0294F"/>
    <w:rsid w:val="00E040B0"/>
    <w:rsid w:val="00E10378"/>
    <w:rsid w:val="00E10E80"/>
    <w:rsid w:val="00E11AE6"/>
    <w:rsid w:val="00E1497A"/>
    <w:rsid w:val="00E21A04"/>
    <w:rsid w:val="00E23672"/>
    <w:rsid w:val="00E23EBB"/>
    <w:rsid w:val="00E2471B"/>
    <w:rsid w:val="00E25113"/>
    <w:rsid w:val="00E26609"/>
    <w:rsid w:val="00E31B34"/>
    <w:rsid w:val="00E320F2"/>
    <w:rsid w:val="00E329CA"/>
    <w:rsid w:val="00E33195"/>
    <w:rsid w:val="00E35026"/>
    <w:rsid w:val="00E3503A"/>
    <w:rsid w:val="00E35315"/>
    <w:rsid w:val="00E4034C"/>
    <w:rsid w:val="00E42DEE"/>
    <w:rsid w:val="00E511B6"/>
    <w:rsid w:val="00E513E4"/>
    <w:rsid w:val="00E53731"/>
    <w:rsid w:val="00E5577A"/>
    <w:rsid w:val="00E607BD"/>
    <w:rsid w:val="00E63879"/>
    <w:rsid w:val="00E666D2"/>
    <w:rsid w:val="00E733EC"/>
    <w:rsid w:val="00E77368"/>
    <w:rsid w:val="00E8056B"/>
    <w:rsid w:val="00E813D3"/>
    <w:rsid w:val="00E90DCD"/>
    <w:rsid w:val="00E91525"/>
    <w:rsid w:val="00E9163E"/>
    <w:rsid w:val="00E94AEB"/>
    <w:rsid w:val="00E9547E"/>
    <w:rsid w:val="00E956C7"/>
    <w:rsid w:val="00E959B6"/>
    <w:rsid w:val="00EA3E42"/>
    <w:rsid w:val="00EA4A78"/>
    <w:rsid w:val="00EA7F40"/>
    <w:rsid w:val="00EB48F8"/>
    <w:rsid w:val="00EB5CA7"/>
    <w:rsid w:val="00EB745F"/>
    <w:rsid w:val="00EC4C5B"/>
    <w:rsid w:val="00EC5E80"/>
    <w:rsid w:val="00EC6251"/>
    <w:rsid w:val="00EC6B29"/>
    <w:rsid w:val="00EC7C66"/>
    <w:rsid w:val="00ED010C"/>
    <w:rsid w:val="00EE0DC9"/>
    <w:rsid w:val="00EE1A3C"/>
    <w:rsid w:val="00EE2090"/>
    <w:rsid w:val="00EE2BE0"/>
    <w:rsid w:val="00EE36BF"/>
    <w:rsid w:val="00EE3D2E"/>
    <w:rsid w:val="00EE42DE"/>
    <w:rsid w:val="00EF1AD7"/>
    <w:rsid w:val="00EF24C8"/>
    <w:rsid w:val="00EF3585"/>
    <w:rsid w:val="00EF7F7F"/>
    <w:rsid w:val="00F0258D"/>
    <w:rsid w:val="00F060B6"/>
    <w:rsid w:val="00F07C5C"/>
    <w:rsid w:val="00F12E7F"/>
    <w:rsid w:val="00F208EF"/>
    <w:rsid w:val="00F215C8"/>
    <w:rsid w:val="00F25D91"/>
    <w:rsid w:val="00F26E2D"/>
    <w:rsid w:val="00F27464"/>
    <w:rsid w:val="00F312D1"/>
    <w:rsid w:val="00F32271"/>
    <w:rsid w:val="00F33839"/>
    <w:rsid w:val="00F40E02"/>
    <w:rsid w:val="00F425DF"/>
    <w:rsid w:val="00F44306"/>
    <w:rsid w:val="00F51F8B"/>
    <w:rsid w:val="00F52648"/>
    <w:rsid w:val="00F54E0F"/>
    <w:rsid w:val="00F55CA7"/>
    <w:rsid w:val="00F564E9"/>
    <w:rsid w:val="00F5715A"/>
    <w:rsid w:val="00F572DB"/>
    <w:rsid w:val="00F5760C"/>
    <w:rsid w:val="00F63F8D"/>
    <w:rsid w:val="00F661F2"/>
    <w:rsid w:val="00F72CA1"/>
    <w:rsid w:val="00F740AF"/>
    <w:rsid w:val="00F74F6E"/>
    <w:rsid w:val="00F755E4"/>
    <w:rsid w:val="00F81B9B"/>
    <w:rsid w:val="00F82004"/>
    <w:rsid w:val="00F825BA"/>
    <w:rsid w:val="00F87F07"/>
    <w:rsid w:val="00FA02CD"/>
    <w:rsid w:val="00FA1C2E"/>
    <w:rsid w:val="00FA732F"/>
    <w:rsid w:val="00FB257A"/>
    <w:rsid w:val="00FB2A24"/>
    <w:rsid w:val="00FB3DA0"/>
    <w:rsid w:val="00FB5512"/>
    <w:rsid w:val="00FB5A9F"/>
    <w:rsid w:val="00FB60D7"/>
    <w:rsid w:val="00FC034F"/>
    <w:rsid w:val="00FC22C7"/>
    <w:rsid w:val="00FC39D4"/>
    <w:rsid w:val="00FC5421"/>
    <w:rsid w:val="00FD009A"/>
    <w:rsid w:val="00FD0624"/>
    <w:rsid w:val="00FD40C3"/>
    <w:rsid w:val="00FD6144"/>
    <w:rsid w:val="00FE137C"/>
    <w:rsid w:val="00FE44B3"/>
    <w:rsid w:val="00FE5326"/>
    <w:rsid w:val="00FE727C"/>
    <w:rsid w:val="00FF0676"/>
    <w:rsid w:val="00FF1C47"/>
    <w:rsid w:val="00FF23FA"/>
    <w:rsid w:val="00FF24FD"/>
    <w:rsid w:val="00FF3F4C"/>
    <w:rsid w:val="00FF4D92"/>
    <w:rsid w:val="00FF7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AD785"/>
  <w15:chartTrackingRefBased/>
  <w15:docId w15:val="{34E0FB3F-6190-4A2F-B431-0848E331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85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857"/>
    <w:pPr>
      <w:spacing w:after="0" w:line="240" w:lineRule="auto"/>
    </w:pPr>
  </w:style>
  <w:style w:type="paragraph" w:styleId="FootnoteText">
    <w:name w:val="footnote text"/>
    <w:basedOn w:val="Normal"/>
    <w:link w:val="FootnoteTextChar"/>
    <w:uiPriority w:val="99"/>
    <w:semiHidden/>
    <w:unhideWhenUsed/>
    <w:rsid w:val="009A08B8"/>
    <w:rPr>
      <w:sz w:val="20"/>
      <w:szCs w:val="20"/>
    </w:rPr>
  </w:style>
  <w:style w:type="character" w:customStyle="1" w:styleId="FootnoteTextChar">
    <w:name w:val="Footnote Text Char"/>
    <w:basedOn w:val="DefaultParagraphFont"/>
    <w:link w:val="FootnoteText"/>
    <w:uiPriority w:val="99"/>
    <w:semiHidden/>
    <w:rsid w:val="009A08B8"/>
    <w:rPr>
      <w:rFonts w:ascii="Calibri" w:hAnsi="Calibri" w:cs="Calibri"/>
      <w:sz w:val="20"/>
      <w:szCs w:val="20"/>
    </w:rPr>
  </w:style>
  <w:style w:type="character" w:styleId="FootnoteReference">
    <w:name w:val="footnote reference"/>
    <w:basedOn w:val="DefaultParagraphFont"/>
    <w:uiPriority w:val="99"/>
    <w:semiHidden/>
    <w:unhideWhenUsed/>
    <w:rsid w:val="009A08B8"/>
    <w:rPr>
      <w:vertAlign w:val="superscript"/>
    </w:rPr>
  </w:style>
  <w:style w:type="paragraph" w:styleId="ListParagraph">
    <w:name w:val="List Paragraph"/>
    <w:basedOn w:val="Normal"/>
    <w:uiPriority w:val="34"/>
    <w:qFormat/>
    <w:rsid w:val="00F5715A"/>
    <w:pPr>
      <w:ind w:left="720"/>
      <w:contextualSpacing/>
    </w:pPr>
  </w:style>
  <w:style w:type="paragraph" w:styleId="Header">
    <w:name w:val="header"/>
    <w:basedOn w:val="Normal"/>
    <w:link w:val="HeaderChar"/>
    <w:uiPriority w:val="99"/>
    <w:unhideWhenUsed/>
    <w:rsid w:val="00925F21"/>
    <w:pPr>
      <w:tabs>
        <w:tab w:val="center" w:pos="4680"/>
        <w:tab w:val="right" w:pos="9360"/>
      </w:tabs>
    </w:pPr>
  </w:style>
  <w:style w:type="character" w:customStyle="1" w:styleId="HeaderChar">
    <w:name w:val="Header Char"/>
    <w:basedOn w:val="DefaultParagraphFont"/>
    <w:link w:val="Header"/>
    <w:uiPriority w:val="99"/>
    <w:rsid w:val="00925F21"/>
    <w:rPr>
      <w:rFonts w:ascii="Calibri" w:hAnsi="Calibri" w:cs="Calibri"/>
    </w:rPr>
  </w:style>
  <w:style w:type="paragraph" w:styleId="Footer">
    <w:name w:val="footer"/>
    <w:basedOn w:val="Normal"/>
    <w:link w:val="FooterChar"/>
    <w:uiPriority w:val="99"/>
    <w:unhideWhenUsed/>
    <w:rsid w:val="00925F21"/>
    <w:pPr>
      <w:tabs>
        <w:tab w:val="center" w:pos="4680"/>
        <w:tab w:val="right" w:pos="9360"/>
      </w:tabs>
    </w:pPr>
  </w:style>
  <w:style w:type="character" w:customStyle="1" w:styleId="FooterChar">
    <w:name w:val="Footer Char"/>
    <w:basedOn w:val="DefaultParagraphFont"/>
    <w:link w:val="Footer"/>
    <w:uiPriority w:val="99"/>
    <w:rsid w:val="00925F21"/>
    <w:rPr>
      <w:rFonts w:ascii="Calibri" w:hAnsi="Calibri" w:cs="Calibri"/>
    </w:rPr>
  </w:style>
  <w:style w:type="character" w:styleId="CommentReference">
    <w:name w:val="annotation reference"/>
    <w:basedOn w:val="DefaultParagraphFont"/>
    <w:uiPriority w:val="99"/>
    <w:semiHidden/>
    <w:unhideWhenUsed/>
    <w:rsid w:val="00B1706D"/>
    <w:rPr>
      <w:sz w:val="16"/>
      <w:szCs w:val="16"/>
    </w:rPr>
  </w:style>
  <w:style w:type="paragraph" w:styleId="CommentText">
    <w:name w:val="annotation text"/>
    <w:basedOn w:val="Normal"/>
    <w:link w:val="CommentTextChar"/>
    <w:uiPriority w:val="99"/>
    <w:unhideWhenUsed/>
    <w:rsid w:val="00B1706D"/>
    <w:rPr>
      <w:sz w:val="20"/>
      <w:szCs w:val="20"/>
    </w:rPr>
  </w:style>
  <w:style w:type="character" w:customStyle="1" w:styleId="CommentTextChar">
    <w:name w:val="Comment Text Char"/>
    <w:basedOn w:val="DefaultParagraphFont"/>
    <w:link w:val="CommentText"/>
    <w:uiPriority w:val="99"/>
    <w:rsid w:val="00B1706D"/>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B1706D"/>
    <w:rPr>
      <w:b/>
      <w:bCs/>
    </w:rPr>
  </w:style>
  <w:style w:type="character" w:customStyle="1" w:styleId="CommentSubjectChar">
    <w:name w:val="Comment Subject Char"/>
    <w:basedOn w:val="CommentTextChar"/>
    <w:link w:val="CommentSubject"/>
    <w:uiPriority w:val="99"/>
    <w:semiHidden/>
    <w:rsid w:val="00B1706D"/>
    <w:rPr>
      <w:rFonts w:ascii="Calibri" w:hAnsi="Calibri" w:cs="Calibri"/>
      <w:b/>
      <w:bCs/>
      <w:sz w:val="20"/>
      <w:szCs w:val="20"/>
    </w:rPr>
  </w:style>
  <w:style w:type="table" w:styleId="TableGrid">
    <w:name w:val="Table Grid"/>
    <w:basedOn w:val="TableNormal"/>
    <w:uiPriority w:val="39"/>
    <w:rsid w:val="00654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8D3"/>
    <w:rPr>
      <w:color w:val="0563C1" w:themeColor="hyperlink"/>
      <w:u w:val="single"/>
    </w:rPr>
  </w:style>
  <w:style w:type="character" w:styleId="UnresolvedMention">
    <w:name w:val="Unresolved Mention"/>
    <w:basedOn w:val="DefaultParagraphFont"/>
    <w:uiPriority w:val="99"/>
    <w:semiHidden/>
    <w:unhideWhenUsed/>
    <w:rsid w:val="009228D3"/>
    <w:rPr>
      <w:color w:val="605E5C"/>
      <w:shd w:val="clear" w:color="auto" w:fill="E1DFDD"/>
    </w:rPr>
  </w:style>
  <w:style w:type="paragraph" w:styleId="Revision">
    <w:name w:val="Revision"/>
    <w:hidden/>
    <w:uiPriority w:val="99"/>
    <w:semiHidden/>
    <w:rsid w:val="00C07C95"/>
    <w:pPr>
      <w:spacing w:after="0" w:line="240" w:lineRule="auto"/>
    </w:pPr>
    <w:rPr>
      <w:rFonts w:ascii="Calibri" w:hAnsi="Calibri" w:cs="Calibri"/>
    </w:rPr>
  </w:style>
  <w:style w:type="character" w:styleId="FollowedHyperlink">
    <w:name w:val="FollowedHyperlink"/>
    <w:basedOn w:val="DefaultParagraphFont"/>
    <w:uiPriority w:val="99"/>
    <w:semiHidden/>
    <w:unhideWhenUsed/>
    <w:rsid w:val="008A6D3A"/>
    <w:rPr>
      <w:color w:val="954F72" w:themeColor="followedHyperlink"/>
      <w:u w:val="single"/>
    </w:rPr>
  </w:style>
  <w:style w:type="character" w:styleId="Mention">
    <w:name w:val="Mention"/>
    <w:basedOn w:val="DefaultParagraphFont"/>
    <w:uiPriority w:val="99"/>
    <w:unhideWhenUsed/>
    <w:rsid w:val="00DB026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393734">
      <w:bodyDiv w:val="1"/>
      <w:marLeft w:val="0"/>
      <w:marRight w:val="0"/>
      <w:marTop w:val="0"/>
      <w:marBottom w:val="0"/>
      <w:divBdr>
        <w:top w:val="none" w:sz="0" w:space="0" w:color="auto"/>
        <w:left w:val="none" w:sz="0" w:space="0" w:color="auto"/>
        <w:bottom w:val="none" w:sz="0" w:space="0" w:color="auto"/>
        <w:right w:val="none" w:sz="0" w:space="0" w:color="auto"/>
      </w:divBdr>
    </w:div>
    <w:div w:id="1550458691">
      <w:bodyDiv w:val="1"/>
      <w:marLeft w:val="0"/>
      <w:marRight w:val="0"/>
      <w:marTop w:val="0"/>
      <w:marBottom w:val="0"/>
      <w:divBdr>
        <w:top w:val="none" w:sz="0" w:space="0" w:color="auto"/>
        <w:left w:val="none" w:sz="0" w:space="0" w:color="auto"/>
        <w:bottom w:val="none" w:sz="0" w:space="0" w:color="auto"/>
        <w:right w:val="none" w:sz="0" w:space="0" w:color="auto"/>
      </w:divBdr>
    </w:div>
    <w:div w:id="176857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ator-inventory.hhfa.online/"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apps.who.int/iris/bitstream/handle/10665/259360/9789241513111-eng.pdf;jsessionid=1E615EBC16A15A949CDF8B3EBBB03AFE?sequence=1"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who.int/publications/i/item/97892415499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56E57-D271-48F9-9942-91B144095953}">
  <ds:schemaRefs>
    <ds:schemaRef ds:uri="http://schemas.openxmlformats.org/officeDocument/2006/bibliography"/>
  </ds:schemaRefs>
</ds:datastoreItem>
</file>

<file path=docMetadata/LabelInfo.xml><?xml version="1.0" encoding="utf-8"?>
<clbl:labelList xmlns:clbl="http://schemas.microsoft.com/office/2020/mipLabelMetadata">
  <clbl:label id="{77920909-8782-4efb-aaf1-44ac114d7c03}" enabled="0" method="" siteId="{77920909-8782-4efb-aaf1-44ac114d7c03}" removed="1"/>
</clbl:labelList>
</file>

<file path=docProps/app.xml><?xml version="1.0" encoding="utf-8"?>
<Properties xmlns="http://schemas.openxmlformats.org/officeDocument/2006/extended-properties" xmlns:vt="http://schemas.openxmlformats.org/officeDocument/2006/docPropsVTypes">
  <Template>Normal</Template>
  <TotalTime>702</TotalTime>
  <Pages>26</Pages>
  <Words>11503</Words>
  <Characters>65569</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 Alexander (Alex) (CDC/DDPHSIS/CGH/DPDM)</dc:creator>
  <cp:keywords/>
  <dc:description/>
  <cp:lastModifiedBy>Samantha Rowe</cp:lastModifiedBy>
  <cp:revision>147</cp:revision>
  <dcterms:created xsi:type="dcterms:W3CDTF">2024-04-15T22:51:00Z</dcterms:created>
  <dcterms:modified xsi:type="dcterms:W3CDTF">2024-09-24T20:58:00Z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2023-04-19T19:25:28Z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42782a1e-170d-486c-96ea-4e942e4b236a</vt:lpwstr>
  </property>
  <property fmtid="{D5CDD505-2E9C-101B-9397-08002B2CF9AE}" pid="8" name="MSIP_Label_8af03ff0-41c5-4c41-b55e-fabb8fae94be_ContentBits">
    <vt:lpwstr>0</vt:lpwstr>
  </property>
</Properties>
</file>